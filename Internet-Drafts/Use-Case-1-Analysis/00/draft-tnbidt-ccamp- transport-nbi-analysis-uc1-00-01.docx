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069" w:rsidRDefault="00AE0541" w:rsidP="00ED3200">
      <w:pPr>
        <w:pStyle w:val="RFCTitle"/>
      </w:pPr>
      <w:r>
        <w:rPr>
          <w:highlight w:val="yellow"/>
        </w:rPr>
        <w:br/>
      </w:r>
      <w:r w:rsidR="007174F5">
        <w:t>Analysis of Transport North Bound Interface Use Case 1</w:t>
      </w:r>
      <w:r w:rsidR="00CC4069">
        <w:br/>
        <w:t>draft-</w:t>
      </w:r>
      <w:proofErr w:type="spellStart"/>
      <w:r w:rsidR="007174F5">
        <w:t>tnbidt</w:t>
      </w:r>
      <w:proofErr w:type="spellEnd"/>
      <w:r w:rsidR="007174F5">
        <w:t>-</w:t>
      </w:r>
      <w:proofErr w:type="spellStart"/>
      <w:r w:rsidR="007174F5">
        <w:t>ccamp</w:t>
      </w:r>
      <w:proofErr w:type="spellEnd"/>
      <w:r w:rsidR="007174F5">
        <w:t>-</w:t>
      </w:r>
      <w:r w:rsidR="007174F5" w:rsidRPr="007174F5">
        <w:t xml:space="preserve"> transport-nbi-analysis-uc1</w:t>
      </w:r>
      <w:r w:rsidR="00CC4069">
        <w:t>-00.txt</w:t>
      </w:r>
    </w:p>
    <w:p w:rsidR="003325F9" w:rsidRDefault="003325F9" w:rsidP="003325F9">
      <w:pPr>
        <w:ind w:left="0"/>
      </w:pPr>
      <w:r w:rsidRPr="003325F9">
        <w:t>Abstract</w:t>
      </w:r>
    </w:p>
    <w:p w:rsidR="003325F9" w:rsidRPr="003325F9" w:rsidRDefault="003325F9" w:rsidP="003325F9">
      <w:pPr>
        <w:rPr>
          <w:ins w:id="0" w:author="Italo Busi" w:date="2017-06-27T11:28:00Z"/>
        </w:rPr>
      </w:pPr>
      <w:ins w:id="1" w:author="Italo Busi" w:date="2017-06-27T11:28:00Z">
        <w:r w:rsidRPr="003325F9">
          <w:t>This document analyses how YANG models being defined by IETF (TEAS and CCAMP WG in particular) can be used to support Use Case 1 (single-domain with single-layer) scenarios as described in [</w:t>
        </w:r>
        <w:r w:rsidRPr="00C57086">
          <w:rPr>
            <w:rPrChange w:id="2" w:author="Italo Busi" w:date="2017-06-27T16:51:00Z">
              <w:rPr>
                <w:highlight w:val="green"/>
              </w:rPr>
            </w:rPrChange>
          </w:rPr>
          <w:t xml:space="preserve">TNBI- </w:t>
        </w:r>
        <w:proofErr w:type="spellStart"/>
        <w:r w:rsidRPr="00C57086">
          <w:rPr>
            <w:rPrChange w:id="3" w:author="Italo Busi" w:date="2017-06-27T16:51:00Z">
              <w:rPr>
                <w:highlight w:val="green"/>
              </w:rPr>
            </w:rPrChange>
          </w:rPr>
          <w:t>UseCases</w:t>
        </w:r>
        <w:proofErr w:type="spellEnd"/>
        <w:r w:rsidRPr="003325F9">
          <w:t>]</w:t>
        </w:r>
      </w:ins>
    </w:p>
    <w:p w:rsidR="000445CC" w:rsidRPr="000445CC" w:rsidRDefault="006F6F19" w:rsidP="003325F9">
      <w:pPr>
        <w:pStyle w:val="RFCH1-noTOCnonum"/>
        <w:tabs>
          <w:tab w:val="clear" w:pos="3024"/>
          <w:tab w:val="clear" w:pos="3456"/>
          <w:tab w:val="clear" w:pos="3888"/>
          <w:tab w:val="clear" w:pos="4320"/>
          <w:tab w:val="clear" w:pos="4752"/>
          <w:tab w:val="clear" w:pos="5184"/>
          <w:tab w:val="clear" w:pos="5616"/>
          <w:tab w:val="clear" w:pos="6048"/>
          <w:tab w:val="clear" w:pos="6480"/>
          <w:tab w:val="clear" w:pos="6912"/>
          <w:tab w:val="clear" w:pos="7344"/>
          <w:tab w:val="clear" w:pos="7776"/>
          <w:tab w:val="clear" w:pos="8208"/>
          <w:tab w:val="clear" w:pos="8640"/>
          <w:tab w:val="clear" w:pos="9072"/>
          <w:tab w:val="clear" w:pos="9504"/>
          <w:tab w:val="clear" w:pos="9936"/>
        </w:tabs>
      </w:pPr>
      <w:r w:rsidRPr="000445CC">
        <w:t>Status of this Memo</w:t>
      </w:r>
    </w:p>
    <w:p w:rsidR="006A74C7" w:rsidRPr="000445CC" w:rsidRDefault="006A74C7" w:rsidP="006A74C7">
      <w:r w:rsidRPr="000445CC">
        <w:t xml:space="preserve">This Internet-Draft is submitted in full conformance with the provisions of BCP 78 and BCP 79. </w:t>
      </w:r>
    </w:p>
    <w:p w:rsidR="000445CC" w:rsidRPr="000445CC" w:rsidRDefault="008D50C0" w:rsidP="000445CC">
      <w:r w:rsidRPr="000445CC">
        <w:t>Internet-Drafts are working documents of the Internet Engineering Task Force (IETF), its areas, and its working groups.  Note that other groups may also distribute working documents as Internet-Drafts.</w:t>
      </w:r>
      <w:r w:rsidR="000445CC" w:rsidRPr="000445CC">
        <w:t xml:space="preserve"> The list of current Internet-Drafts is at http://www.ietf.org/ietf/1id-abstracts.txt</w:t>
      </w:r>
    </w:p>
    <w:p w:rsidR="008D50C0" w:rsidRPr="000445CC" w:rsidRDefault="008D50C0" w:rsidP="008D50C0">
      <w:r w:rsidRPr="000445CC">
        <w:t xml:space="preserve">Internet-Drafts are draft documents valid for a maximum of six months and may be updated, replaced, or </w:t>
      </w:r>
      <w:proofErr w:type="spellStart"/>
      <w:r w:rsidRPr="000445CC">
        <w:t>obsoleted</w:t>
      </w:r>
      <w:proofErr w:type="spellEnd"/>
      <w:r w:rsidRPr="000445CC">
        <w:t xml:space="preserve"> by other documents at any time.  It is inappropriate to use Internet-Drafts as reference material or to cite them other than as "work in progress."</w:t>
      </w:r>
    </w:p>
    <w:p w:rsidR="008D50C0" w:rsidRDefault="008D50C0" w:rsidP="008D50C0">
      <w:r w:rsidRPr="000445CC">
        <w:t xml:space="preserve">This Internet-Draft will expire on </w:t>
      </w:r>
      <w:r w:rsidR="00E45D6E" w:rsidRPr="000445CC">
        <w:fldChar w:fldCharType="begin"/>
      </w:r>
      <w:r w:rsidRPr="000445CC">
        <w:instrText xml:space="preserve"> IF </w:instrText>
      </w:r>
      <w:r w:rsidR="00E45D6E" w:rsidRPr="000445CC">
        <w:fldChar w:fldCharType="begin"/>
      </w:r>
      <w:r w:rsidRPr="000445CC">
        <w:instrText xml:space="preserve"> SAVEDATE  \@ "M" \* MERGEFORMAT </w:instrText>
      </w:r>
      <w:r w:rsidR="00E45D6E" w:rsidRPr="000445CC">
        <w:fldChar w:fldCharType="separate"/>
      </w:r>
      <w:r w:rsidR="00C57086">
        <w:rPr>
          <w:noProof/>
        </w:rPr>
        <w:instrText>6</w:instrText>
      </w:r>
      <w:r w:rsidR="00E45D6E" w:rsidRPr="000445CC">
        <w:fldChar w:fldCharType="end"/>
      </w:r>
      <w:r w:rsidRPr="000445CC">
        <w:instrText xml:space="preserve"> = 1 July </w:instrText>
      </w:r>
      <w:r w:rsidR="00E45D6E" w:rsidRPr="000445CC">
        <w:fldChar w:fldCharType="begin"/>
      </w:r>
      <w:r w:rsidRPr="000445CC">
        <w:instrText xml:space="preserve"> IF </w:instrText>
      </w:r>
      <w:r w:rsidR="00E45D6E" w:rsidRPr="000445CC">
        <w:fldChar w:fldCharType="begin"/>
      </w:r>
      <w:r w:rsidRPr="000445CC">
        <w:instrText xml:space="preserve"> SAVEDATE \@ "M" \* MERGEFORMAT \* MERGEFORMAT </w:instrText>
      </w:r>
      <w:r w:rsidR="00E45D6E" w:rsidRPr="000445CC">
        <w:fldChar w:fldCharType="separate"/>
      </w:r>
      <w:r w:rsidR="00C57086">
        <w:rPr>
          <w:noProof/>
        </w:rPr>
        <w:instrText>6</w:instrText>
      </w:r>
      <w:r w:rsidR="00E45D6E" w:rsidRPr="000445CC">
        <w:fldChar w:fldCharType="end"/>
      </w:r>
      <w:r w:rsidRPr="000445CC">
        <w:instrText xml:space="preserve"> = 2 August </w:instrText>
      </w:r>
      <w:r w:rsidR="00E45D6E" w:rsidRPr="000445CC">
        <w:fldChar w:fldCharType="begin"/>
      </w:r>
      <w:r w:rsidRPr="000445CC">
        <w:instrText xml:space="preserve"> IF </w:instrText>
      </w:r>
      <w:r w:rsidR="00E45D6E" w:rsidRPr="000445CC">
        <w:fldChar w:fldCharType="begin"/>
      </w:r>
      <w:r w:rsidRPr="000445CC">
        <w:instrText xml:space="preserve"> SAVEDATE \@ "M" \* MERGEFORMAT </w:instrText>
      </w:r>
      <w:r w:rsidR="00E45D6E" w:rsidRPr="000445CC">
        <w:fldChar w:fldCharType="separate"/>
      </w:r>
      <w:r w:rsidR="00C57086">
        <w:rPr>
          <w:noProof/>
        </w:rPr>
        <w:instrText>6</w:instrText>
      </w:r>
      <w:r w:rsidR="00E45D6E" w:rsidRPr="000445CC">
        <w:fldChar w:fldCharType="end"/>
      </w:r>
      <w:r w:rsidRPr="000445CC">
        <w:instrText xml:space="preserve"> = 3 September </w:instrText>
      </w:r>
      <w:r w:rsidR="00E45D6E" w:rsidRPr="000445CC">
        <w:fldChar w:fldCharType="begin"/>
      </w:r>
      <w:r w:rsidRPr="000445CC">
        <w:instrText xml:space="preserve"> IF </w:instrText>
      </w:r>
      <w:r w:rsidR="00E45D6E" w:rsidRPr="000445CC">
        <w:fldChar w:fldCharType="begin"/>
      </w:r>
      <w:r w:rsidRPr="000445CC">
        <w:instrText xml:space="preserve"> SAVEDATE \@ "M" \* MERGEFORMAT </w:instrText>
      </w:r>
      <w:r w:rsidR="00E45D6E" w:rsidRPr="000445CC">
        <w:fldChar w:fldCharType="separate"/>
      </w:r>
      <w:r w:rsidR="00C57086">
        <w:rPr>
          <w:noProof/>
        </w:rPr>
        <w:instrText>6</w:instrText>
      </w:r>
      <w:r w:rsidR="00E45D6E" w:rsidRPr="000445CC">
        <w:fldChar w:fldCharType="end"/>
      </w:r>
      <w:r w:rsidRPr="000445CC">
        <w:instrText xml:space="preserve"> = 4 October </w:instrText>
      </w:r>
      <w:r w:rsidR="00E45D6E" w:rsidRPr="000445CC">
        <w:fldChar w:fldCharType="begin"/>
      </w:r>
      <w:r w:rsidRPr="000445CC">
        <w:instrText xml:space="preserve"> IF </w:instrText>
      </w:r>
      <w:r w:rsidR="00E45D6E" w:rsidRPr="000445CC">
        <w:fldChar w:fldCharType="begin"/>
      </w:r>
      <w:r w:rsidRPr="000445CC">
        <w:instrText xml:space="preserve"> SAVEDATE \@ "M" \* MERGEFORMAT </w:instrText>
      </w:r>
      <w:r w:rsidR="00E45D6E" w:rsidRPr="000445CC">
        <w:fldChar w:fldCharType="separate"/>
      </w:r>
      <w:r w:rsidR="00C57086">
        <w:rPr>
          <w:noProof/>
        </w:rPr>
        <w:instrText>6</w:instrText>
      </w:r>
      <w:r w:rsidR="00E45D6E" w:rsidRPr="000445CC">
        <w:fldChar w:fldCharType="end"/>
      </w:r>
      <w:r w:rsidRPr="000445CC">
        <w:instrText xml:space="preserve"> = 5 November </w:instrText>
      </w:r>
      <w:r w:rsidR="00E45D6E" w:rsidRPr="000445CC">
        <w:fldChar w:fldCharType="begin"/>
      </w:r>
      <w:r w:rsidRPr="000445CC">
        <w:instrText xml:space="preserve"> IF </w:instrText>
      </w:r>
      <w:r w:rsidR="00E45D6E" w:rsidRPr="000445CC">
        <w:fldChar w:fldCharType="begin"/>
      </w:r>
      <w:r w:rsidRPr="000445CC">
        <w:instrText xml:space="preserve"> SAVEDATE \@ "M" \* MERGEFORMAT </w:instrText>
      </w:r>
      <w:r w:rsidR="00E45D6E" w:rsidRPr="000445CC">
        <w:fldChar w:fldCharType="separate"/>
      </w:r>
      <w:r w:rsidR="00C57086">
        <w:rPr>
          <w:noProof/>
        </w:rPr>
        <w:instrText>6</w:instrText>
      </w:r>
      <w:r w:rsidR="00E45D6E" w:rsidRPr="000445CC">
        <w:fldChar w:fldCharType="end"/>
      </w:r>
      <w:r w:rsidRPr="000445CC">
        <w:instrText xml:space="preserve"> = 6 December </w:instrText>
      </w:r>
      <w:r w:rsidR="00E45D6E" w:rsidRPr="000445CC">
        <w:fldChar w:fldCharType="begin"/>
      </w:r>
      <w:r w:rsidRPr="000445CC">
        <w:instrText xml:space="preserve"> IF </w:instrText>
      </w:r>
      <w:r w:rsidR="00E45D6E" w:rsidRPr="000445CC">
        <w:fldChar w:fldCharType="begin"/>
      </w:r>
      <w:r w:rsidRPr="000445CC">
        <w:instrText xml:space="preserve"> SAVEDATE \@ "M" \* MERGEFORMAT </w:instrText>
      </w:r>
      <w:r w:rsidR="00E45D6E" w:rsidRPr="000445CC">
        <w:fldChar w:fldCharType="separate"/>
      </w:r>
      <w:r w:rsidR="007174F5" w:rsidRPr="000445CC">
        <w:rPr>
          <w:noProof/>
        </w:rPr>
        <w:instrText>0</w:instrText>
      </w:r>
      <w:r w:rsidR="00E45D6E" w:rsidRPr="000445CC">
        <w:fldChar w:fldCharType="end"/>
      </w:r>
      <w:r w:rsidRPr="000445CC">
        <w:instrText xml:space="preserve"> = 7 January </w:instrText>
      </w:r>
      <w:r w:rsidR="00E45D6E" w:rsidRPr="000445CC">
        <w:fldChar w:fldCharType="begin"/>
      </w:r>
      <w:r w:rsidRPr="000445CC">
        <w:instrText xml:space="preserve"> IF </w:instrText>
      </w:r>
      <w:r w:rsidR="00E45D6E" w:rsidRPr="000445CC">
        <w:fldChar w:fldCharType="begin"/>
      </w:r>
      <w:r w:rsidRPr="000445CC">
        <w:instrText xml:space="preserve"> SAVEDATE \@ "M" \* MERGEFORMAT </w:instrText>
      </w:r>
      <w:r w:rsidR="00E45D6E" w:rsidRPr="000445CC">
        <w:fldChar w:fldCharType="separate"/>
      </w:r>
      <w:r w:rsidR="007174F5" w:rsidRPr="000445CC">
        <w:rPr>
          <w:noProof/>
        </w:rPr>
        <w:instrText>0</w:instrText>
      </w:r>
      <w:r w:rsidR="00E45D6E" w:rsidRPr="000445CC">
        <w:fldChar w:fldCharType="end"/>
      </w:r>
      <w:r w:rsidRPr="000445CC">
        <w:instrText xml:space="preserve"> = 8 February </w:instrText>
      </w:r>
      <w:r w:rsidR="00E45D6E" w:rsidRPr="000445CC">
        <w:fldChar w:fldCharType="begin"/>
      </w:r>
      <w:r w:rsidRPr="000445CC">
        <w:instrText xml:space="preserve"> IF </w:instrText>
      </w:r>
      <w:r w:rsidR="00E45D6E" w:rsidRPr="000445CC">
        <w:fldChar w:fldCharType="begin"/>
      </w:r>
      <w:r w:rsidRPr="000445CC">
        <w:instrText xml:space="preserve"> SAVEDATE \@ "M" \* MERGEFORMAT </w:instrText>
      </w:r>
      <w:r w:rsidR="00E45D6E" w:rsidRPr="000445CC">
        <w:fldChar w:fldCharType="separate"/>
      </w:r>
      <w:r w:rsidR="007174F5" w:rsidRPr="000445CC">
        <w:rPr>
          <w:noProof/>
        </w:rPr>
        <w:instrText>0</w:instrText>
      </w:r>
      <w:r w:rsidR="00E45D6E" w:rsidRPr="000445CC">
        <w:fldChar w:fldCharType="end"/>
      </w:r>
      <w:r w:rsidRPr="000445CC">
        <w:instrText xml:space="preserve"> = 9 March </w:instrText>
      </w:r>
      <w:r w:rsidR="00E45D6E" w:rsidRPr="000445CC">
        <w:fldChar w:fldCharType="begin"/>
      </w:r>
      <w:r w:rsidRPr="000445CC">
        <w:instrText xml:space="preserve"> IF </w:instrText>
      </w:r>
      <w:r w:rsidR="00E45D6E" w:rsidRPr="000445CC">
        <w:fldChar w:fldCharType="begin"/>
      </w:r>
      <w:r w:rsidRPr="000445CC">
        <w:instrText xml:space="preserve"> SAVEDATE \@ "M" \* MERGEFORMAT </w:instrText>
      </w:r>
      <w:r w:rsidR="00E45D6E" w:rsidRPr="000445CC">
        <w:fldChar w:fldCharType="separate"/>
      </w:r>
      <w:r w:rsidR="007174F5" w:rsidRPr="000445CC">
        <w:rPr>
          <w:noProof/>
        </w:rPr>
        <w:instrText>0</w:instrText>
      </w:r>
      <w:r w:rsidR="00E45D6E" w:rsidRPr="000445CC">
        <w:fldChar w:fldCharType="end"/>
      </w:r>
      <w:r w:rsidRPr="000445CC">
        <w:instrText xml:space="preserve"> = 10 April </w:instrText>
      </w:r>
      <w:r w:rsidR="00E45D6E" w:rsidRPr="000445CC">
        <w:fldChar w:fldCharType="begin"/>
      </w:r>
      <w:r w:rsidRPr="000445CC">
        <w:instrText xml:space="preserve"> IF </w:instrText>
      </w:r>
      <w:r w:rsidR="00E45D6E" w:rsidRPr="000445CC">
        <w:fldChar w:fldCharType="begin"/>
      </w:r>
      <w:r w:rsidRPr="000445CC">
        <w:instrText xml:space="preserve"> SAVEDATE \@ "M" \* MERGEFORMAT </w:instrText>
      </w:r>
      <w:r w:rsidR="00E45D6E" w:rsidRPr="000445CC">
        <w:fldChar w:fldCharType="separate"/>
      </w:r>
      <w:r w:rsidR="007174F5" w:rsidRPr="000445CC">
        <w:rPr>
          <w:noProof/>
        </w:rPr>
        <w:instrText>0</w:instrText>
      </w:r>
      <w:r w:rsidR="00E45D6E" w:rsidRPr="000445CC">
        <w:fldChar w:fldCharType="end"/>
      </w:r>
      <w:r w:rsidRPr="000445CC">
        <w:instrText xml:space="preserve"> = 11 May </w:instrText>
      </w:r>
      <w:r w:rsidR="00E45D6E" w:rsidRPr="000445CC">
        <w:fldChar w:fldCharType="begin"/>
      </w:r>
      <w:r w:rsidRPr="000445CC">
        <w:instrText xml:space="preserve"> IF </w:instrText>
      </w:r>
      <w:r w:rsidR="00E45D6E" w:rsidRPr="000445CC">
        <w:fldChar w:fldCharType="begin"/>
      </w:r>
      <w:r w:rsidRPr="000445CC">
        <w:instrText xml:space="preserve"> SAVEDATE \@ "M" \* MERGEFORMAT </w:instrText>
      </w:r>
      <w:r w:rsidR="00E45D6E" w:rsidRPr="000445CC">
        <w:fldChar w:fldCharType="separate"/>
      </w:r>
      <w:r w:rsidR="007174F5" w:rsidRPr="000445CC">
        <w:rPr>
          <w:noProof/>
        </w:rPr>
        <w:instrText>0</w:instrText>
      </w:r>
      <w:r w:rsidR="00E45D6E" w:rsidRPr="000445CC">
        <w:fldChar w:fldCharType="end"/>
      </w:r>
      <w:r w:rsidRPr="000445CC">
        <w:instrText xml:space="preserve"> = 12 June "Fail" \* MERGEFORMAT </w:instrText>
      </w:r>
      <w:r w:rsidR="00E45D6E" w:rsidRPr="000445CC">
        <w:fldChar w:fldCharType="separate"/>
      </w:r>
      <w:r w:rsidR="007174F5" w:rsidRPr="000445CC">
        <w:rPr>
          <w:noProof/>
        </w:rPr>
        <w:instrText>Fail</w:instrText>
      </w:r>
      <w:r w:rsidR="00E45D6E" w:rsidRPr="000445CC">
        <w:fldChar w:fldCharType="end"/>
      </w:r>
      <w:r w:rsidRPr="000445CC">
        <w:instrText xml:space="preserve"> \* MERGEFORMAT </w:instrText>
      </w:r>
      <w:r w:rsidR="00E45D6E" w:rsidRPr="000445CC">
        <w:fldChar w:fldCharType="separate"/>
      </w:r>
      <w:r w:rsidR="007174F5" w:rsidRPr="000445CC">
        <w:rPr>
          <w:noProof/>
        </w:rPr>
        <w:instrText>Fail</w:instrText>
      </w:r>
      <w:r w:rsidR="00E45D6E" w:rsidRPr="000445CC">
        <w:fldChar w:fldCharType="end"/>
      </w:r>
      <w:r w:rsidRPr="000445CC">
        <w:instrText xml:space="preserve"> \* MERGEFORMAT </w:instrText>
      </w:r>
      <w:r w:rsidR="00E45D6E" w:rsidRPr="000445CC">
        <w:fldChar w:fldCharType="separate"/>
      </w:r>
      <w:r w:rsidR="007174F5" w:rsidRPr="000445CC">
        <w:rPr>
          <w:noProof/>
        </w:rPr>
        <w:instrText>Fail</w:instrText>
      </w:r>
      <w:r w:rsidR="00E45D6E" w:rsidRPr="000445CC">
        <w:fldChar w:fldCharType="end"/>
      </w:r>
      <w:r w:rsidRPr="000445CC">
        <w:instrText xml:space="preserve"> \* MERGEFORMAT </w:instrText>
      </w:r>
      <w:r w:rsidR="00E45D6E" w:rsidRPr="000445CC">
        <w:fldChar w:fldCharType="separate"/>
      </w:r>
      <w:r w:rsidR="007174F5" w:rsidRPr="000445CC">
        <w:rPr>
          <w:noProof/>
        </w:rPr>
        <w:instrText>Fail</w:instrText>
      </w:r>
      <w:r w:rsidR="00E45D6E" w:rsidRPr="000445CC">
        <w:fldChar w:fldCharType="end"/>
      </w:r>
      <w:r w:rsidRPr="000445CC">
        <w:instrText xml:space="preserve"> \* MERGEFORMAT </w:instrText>
      </w:r>
      <w:r w:rsidR="00E45D6E" w:rsidRPr="000445CC">
        <w:fldChar w:fldCharType="separate"/>
      </w:r>
      <w:r w:rsidR="007174F5" w:rsidRPr="000445CC">
        <w:rPr>
          <w:noProof/>
        </w:rPr>
        <w:instrText>Fail</w:instrText>
      </w:r>
      <w:r w:rsidR="00E45D6E" w:rsidRPr="000445CC">
        <w:fldChar w:fldCharType="end"/>
      </w:r>
      <w:r w:rsidRPr="000445CC">
        <w:instrText xml:space="preserve"> \* MERGEFORMAT </w:instrText>
      </w:r>
      <w:r w:rsidR="00E45D6E" w:rsidRPr="000445CC">
        <w:fldChar w:fldCharType="separate"/>
      </w:r>
      <w:r w:rsidR="007174F5" w:rsidRPr="000445CC">
        <w:rPr>
          <w:noProof/>
        </w:rPr>
        <w:instrText>Fail</w:instrText>
      </w:r>
      <w:r w:rsidR="00E45D6E" w:rsidRPr="000445CC">
        <w:fldChar w:fldCharType="end"/>
      </w:r>
      <w:r w:rsidRPr="000445CC">
        <w:instrText xml:space="preserve"> \* MERGEFORMAT </w:instrText>
      </w:r>
      <w:r w:rsidR="00E45D6E" w:rsidRPr="000445CC">
        <w:fldChar w:fldCharType="separate"/>
      </w:r>
      <w:r w:rsidR="00C57086" w:rsidRPr="000445CC">
        <w:rPr>
          <w:noProof/>
        </w:rPr>
        <w:instrText>December</w:instrText>
      </w:r>
      <w:r w:rsidR="00E45D6E" w:rsidRPr="000445CC">
        <w:fldChar w:fldCharType="end"/>
      </w:r>
      <w:r w:rsidRPr="000445CC">
        <w:instrText xml:space="preserve"> \* MERGEFORMAT </w:instrText>
      </w:r>
      <w:r w:rsidR="00E45D6E" w:rsidRPr="000445CC">
        <w:fldChar w:fldCharType="separate"/>
      </w:r>
      <w:r w:rsidR="00C57086" w:rsidRPr="000445CC">
        <w:rPr>
          <w:noProof/>
        </w:rPr>
        <w:instrText>December</w:instrText>
      </w:r>
      <w:r w:rsidR="00E45D6E" w:rsidRPr="000445CC">
        <w:fldChar w:fldCharType="end"/>
      </w:r>
      <w:r w:rsidRPr="000445CC">
        <w:instrText xml:space="preserve">  \* MERGEFORMAT </w:instrText>
      </w:r>
      <w:r w:rsidR="00E45D6E" w:rsidRPr="000445CC">
        <w:fldChar w:fldCharType="separate"/>
      </w:r>
      <w:r w:rsidR="00C57086" w:rsidRPr="000445CC">
        <w:rPr>
          <w:noProof/>
        </w:rPr>
        <w:instrText>December</w:instrText>
      </w:r>
      <w:r w:rsidR="00E45D6E" w:rsidRPr="000445CC">
        <w:fldChar w:fldCharType="end"/>
      </w:r>
      <w:r w:rsidRPr="000445CC">
        <w:instrText xml:space="preserve"> \* MERGEFORMAT </w:instrText>
      </w:r>
      <w:r w:rsidR="00E45D6E" w:rsidRPr="000445CC">
        <w:fldChar w:fldCharType="separate"/>
      </w:r>
      <w:r w:rsidR="00C57086" w:rsidRPr="000445CC">
        <w:rPr>
          <w:noProof/>
        </w:rPr>
        <w:instrText>December</w:instrText>
      </w:r>
      <w:r w:rsidR="00E45D6E" w:rsidRPr="000445CC">
        <w:fldChar w:fldCharType="end"/>
      </w:r>
      <w:r w:rsidRPr="000445CC">
        <w:instrText xml:space="preserve"> \* MERGEFORMAT </w:instrText>
      </w:r>
      <w:r w:rsidR="00E45D6E" w:rsidRPr="000445CC">
        <w:fldChar w:fldCharType="separate"/>
      </w:r>
      <w:r w:rsidR="00C57086" w:rsidRPr="000445CC">
        <w:rPr>
          <w:noProof/>
        </w:rPr>
        <w:instrText>December</w:instrText>
      </w:r>
      <w:r w:rsidR="00E45D6E" w:rsidRPr="000445CC">
        <w:fldChar w:fldCharType="end"/>
      </w:r>
      <w:r w:rsidRPr="000445CC">
        <w:instrText xml:space="preserve"> \* MERGEFORMAT </w:instrText>
      </w:r>
      <w:r w:rsidR="00E45D6E" w:rsidRPr="000445CC">
        <w:fldChar w:fldCharType="separate"/>
      </w:r>
      <w:r w:rsidR="00C57086" w:rsidRPr="000445CC">
        <w:rPr>
          <w:noProof/>
        </w:rPr>
        <w:t>December</w:t>
      </w:r>
      <w:r w:rsidR="00E45D6E" w:rsidRPr="000445CC">
        <w:fldChar w:fldCharType="end"/>
      </w:r>
      <w:r w:rsidRPr="000445CC">
        <w:t xml:space="preserve"> </w:t>
      </w:r>
      <w:r w:rsidR="00E45D6E" w:rsidRPr="000445CC">
        <w:fldChar w:fldCharType="begin"/>
      </w:r>
      <w:r w:rsidRPr="000445CC">
        <w:instrText xml:space="preserve"> DATE  \@ "d," </w:instrText>
      </w:r>
      <w:r w:rsidR="00E45D6E" w:rsidRPr="000445CC">
        <w:fldChar w:fldCharType="separate"/>
      </w:r>
      <w:r w:rsidR="00C57086">
        <w:rPr>
          <w:noProof/>
        </w:rPr>
        <w:t>27,</w:t>
      </w:r>
      <w:r w:rsidR="00E45D6E" w:rsidRPr="000445CC">
        <w:fldChar w:fldCharType="end"/>
      </w:r>
      <w:r w:rsidRPr="000445CC">
        <w:t xml:space="preserve"> </w:t>
      </w:r>
      <w:r w:rsidR="00E45D6E" w:rsidRPr="000445CC">
        <w:fldChar w:fldCharType="begin"/>
      </w:r>
      <w:r w:rsidRPr="000445CC">
        <w:instrText xml:space="preserve"> IF </w:instrText>
      </w:r>
      <w:r w:rsidR="00E45D6E" w:rsidRPr="000445CC">
        <w:fldChar w:fldCharType="begin"/>
      </w:r>
      <w:r w:rsidRPr="000445CC">
        <w:instrText xml:space="preserve"> SAVEDATE \@ "M" \* MERGEFORMAT </w:instrText>
      </w:r>
      <w:r w:rsidR="00E45D6E" w:rsidRPr="000445CC">
        <w:fldChar w:fldCharType="separate"/>
      </w:r>
      <w:r w:rsidR="00C57086">
        <w:rPr>
          <w:noProof/>
        </w:rPr>
        <w:instrText>6</w:instrText>
      </w:r>
      <w:r w:rsidR="00E45D6E" w:rsidRPr="000445CC">
        <w:fldChar w:fldCharType="end"/>
      </w:r>
      <w:r w:rsidRPr="000445CC">
        <w:instrText xml:space="preserve"> &lt; 7 </w:instrText>
      </w:r>
      <w:r w:rsidR="00E45D6E" w:rsidRPr="000445CC">
        <w:fldChar w:fldCharType="begin"/>
      </w:r>
      <w:r w:rsidRPr="000445CC">
        <w:instrText xml:space="preserve"> SAVEDATE \@ "YYYY" \* MERGEFORMAT </w:instrText>
      </w:r>
      <w:r w:rsidR="00E45D6E" w:rsidRPr="000445CC">
        <w:fldChar w:fldCharType="separate"/>
      </w:r>
      <w:r w:rsidR="00C57086">
        <w:rPr>
          <w:noProof/>
        </w:rPr>
        <w:instrText>2017</w:instrText>
      </w:r>
      <w:r w:rsidR="00E45D6E" w:rsidRPr="000445CC">
        <w:fldChar w:fldCharType="end"/>
      </w:r>
      <w:r w:rsidRPr="000445CC">
        <w:instrText xml:space="preserve"> </w:instrText>
      </w:r>
      <w:r w:rsidR="00E45D6E" w:rsidRPr="000445CC">
        <w:fldChar w:fldCharType="begin"/>
      </w:r>
      <w:r w:rsidRPr="000445CC">
        <w:instrText xml:space="preserve"> IF </w:instrText>
      </w:r>
      <w:r w:rsidR="00E45D6E" w:rsidRPr="000445CC">
        <w:fldChar w:fldCharType="begin"/>
      </w:r>
      <w:r w:rsidRPr="000445CC">
        <w:instrText xml:space="preserve"> SAVEDATE \@ "M" \* MERGEFORMAT </w:instrText>
      </w:r>
      <w:r w:rsidR="00E45D6E" w:rsidRPr="000445CC">
        <w:fldChar w:fldCharType="separate"/>
      </w:r>
      <w:r w:rsidR="009876A3" w:rsidRPr="000445CC">
        <w:rPr>
          <w:noProof/>
        </w:rPr>
        <w:instrText>10</w:instrText>
      </w:r>
      <w:r w:rsidR="00E45D6E" w:rsidRPr="000445CC">
        <w:fldChar w:fldCharType="end"/>
      </w:r>
      <w:r w:rsidRPr="000445CC">
        <w:instrText xml:space="preserve"> &gt; 6 </w:instrText>
      </w:r>
      <w:r w:rsidR="00E45D6E" w:rsidRPr="000445CC">
        <w:fldChar w:fldCharType="begin"/>
      </w:r>
      <w:r w:rsidRPr="000445CC">
        <w:instrText xml:space="preserve"> = </w:instrText>
      </w:r>
      <w:r w:rsidR="00E45D6E" w:rsidRPr="000445CC">
        <w:fldChar w:fldCharType="begin"/>
      </w:r>
      <w:r w:rsidRPr="000445CC">
        <w:instrText xml:space="preserve"> SAVEDATE \@ "YYYY" \* MERGEFORMAT </w:instrText>
      </w:r>
      <w:r w:rsidR="00E45D6E" w:rsidRPr="000445CC">
        <w:fldChar w:fldCharType="separate"/>
      </w:r>
      <w:r w:rsidR="009876A3" w:rsidRPr="000445CC">
        <w:rPr>
          <w:noProof/>
        </w:rPr>
        <w:instrText>2013</w:instrText>
      </w:r>
      <w:r w:rsidR="00E45D6E" w:rsidRPr="000445CC">
        <w:fldChar w:fldCharType="end"/>
      </w:r>
      <w:r w:rsidRPr="000445CC">
        <w:instrText xml:space="preserve"> + 1 \* MERGEFORMAT </w:instrText>
      </w:r>
      <w:r w:rsidR="00E45D6E" w:rsidRPr="000445CC">
        <w:fldChar w:fldCharType="separate"/>
      </w:r>
      <w:r w:rsidR="00753DF3" w:rsidRPr="000445CC">
        <w:rPr>
          <w:noProof/>
        </w:rPr>
        <w:instrText>2009</w:instrText>
      </w:r>
      <w:r w:rsidR="00E45D6E" w:rsidRPr="000445CC">
        <w:fldChar w:fldCharType="end"/>
      </w:r>
      <w:r w:rsidRPr="000445CC">
        <w:instrText xml:space="preserve"> "Fail" \* MERGEFORMAT  \* MERGEFORMAT </w:instrText>
      </w:r>
      <w:r w:rsidR="00E45D6E" w:rsidRPr="000445CC">
        <w:fldChar w:fldCharType="separate"/>
      </w:r>
      <w:r w:rsidR="009876A3" w:rsidRPr="000445CC">
        <w:rPr>
          <w:noProof/>
        </w:rPr>
        <w:instrText>2009</w:instrText>
      </w:r>
      <w:r w:rsidR="00E45D6E" w:rsidRPr="000445CC">
        <w:fldChar w:fldCharType="end"/>
      </w:r>
      <w:r w:rsidRPr="000445CC">
        <w:instrText xml:space="preserve"> \* MERGEFORMAT </w:instrText>
      </w:r>
      <w:r w:rsidR="00E45D6E" w:rsidRPr="000445CC">
        <w:fldChar w:fldCharType="separate"/>
      </w:r>
      <w:r w:rsidR="00C57086">
        <w:rPr>
          <w:noProof/>
        </w:rPr>
        <w:t>2017</w:t>
      </w:r>
      <w:r w:rsidR="00E45D6E" w:rsidRPr="000445CC">
        <w:fldChar w:fldCharType="end"/>
      </w:r>
      <w:r w:rsidRPr="000445CC">
        <w:t>.</w:t>
      </w:r>
    </w:p>
    <w:p w:rsidR="002E1F5F" w:rsidRPr="000445CC" w:rsidRDefault="002E1F5F" w:rsidP="002E1F5F">
      <w:pPr>
        <w:pStyle w:val="RFCH1-noTOCnonum"/>
      </w:pPr>
      <w:r w:rsidRPr="000445CC">
        <w:t>Copyright Notice</w:t>
      </w:r>
    </w:p>
    <w:p w:rsidR="00316AC2" w:rsidRDefault="002E1F5F" w:rsidP="00316AC2">
      <w:r w:rsidRPr="000445CC">
        <w:t xml:space="preserve">Copyright (c) </w:t>
      </w:r>
      <w:r w:rsidR="00E45D6E" w:rsidRPr="000445CC">
        <w:fldChar w:fldCharType="begin"/>
      </w:r>
      <w:r w:rsidRPr="000445CC">
        <w:instrText xml:space="preserve"> SAVEDATE  \@ "yyyy"  \* MERGEFORMAT </w:instrText>
      </w:r>
      <w:r w:rsidR="00E45D6E" w:rsidRPr="000445CC">
        <w:fldChar w:fldCharType="separate"/>
      </w:r>
      <w:r w:rsidR="00C57086">
        <w:rPr>
          <w:noProof/>
        </w:rPr>
        <w:t>2017</w:t>
      </w:r>
      <w:r w:rsidR="00E45D6E" w:rsidRPr="000445CC">
        <w:fldChar w:fldCharType="end"/>
      </w:r>
      <w:r w:rsidRPr="000445CC">
        <w:t xml:space="preserve"> IETF Trust and the persons identified as the document authors. All rights reserved.</w:t>
      </w:r>
      <w:r w:rsidR="000445CC" w:rsidRPr="000445CC">
        <w:t xml:space="preserve"> </w:t>
      </w:r>
      <w:r w:rsidR="00316AC2" w:rsidRPr="000445CC">
        <w:t xml:space="preserve">This document is subject to BCP 78 and the IETF Trust’s Legal Provisions Relating to IETF Documents (http://trustee.ietf.org/license-info) in effect on the date of publication of this document. Please review these documents carefully, as they describe your rights and restrictions with respect to this document. </w:t>
      </w:r>
    </w:p>
    <w:p w:rsidR="006F6F19" w:rsidRDefault="006F6F19" w:rsidP="00CC4069">
      <w:pPr>
        <w:pStyle w:val="RFCH1-noTOCnonum"/>
      </w:pPr>
      <w:r w:rsidRPr="000445CC">
        <w:lastRenderedPageBreak/>
        <w:t>Table of Contents</w:t>
      </w:r>
    </w:p>
    <w:p w:rsidR="00147470" w:rsidRDefault="00147470">
      <w:pPr>
        <w:pStyle w:val="TOC1"/>
      </w:pPr>
    </w:p>
    <w:p w:rsidR="00E62F82" w:rsidRDefault="00E45D6E">
      <w:pPr>
        <w:pStyle w:val="TOC1"/>
        <w:rPr>
          <w:ins w:id="4" w:author="Italo Busi" w:date="2017-06-27T18:36:00Z"/>
          <w:rFonts w:asciiTheme="minorHAnsi" w:eastAsiaTheme="minorEastAsia" w:hAnsiTheme="minorHAnsi" w:cstheme="minorBidi"/>
          <w:sz w:val="22"/>
          <w:szCs w:val="22"/>
          <w:lang w:eastAsia="zh-CN"/>
        </w:rPr>
      </w:pPr>
      <w:r>
        <w:fldChar w:fldCharType="begin"/>
      </w:r>
      <w:r w:rsidR="00581409">
        <w:instrText xml:space="preserve"> TOC \o \h \z \u </w:instrText>
      </w:r>
      <w:r>
        <w:fldChar w:fldCharType="separate"/>
      </w:r>
      <w:ins w:id="5" w:author="Italo Busi" w:date="2017-06-27T18:36:00Z">
        <w:r w:rsidR="00E62F82" w:rsidRPr="00D45AA0">
          <w:rPr>
            <w:rStyle w:val="Hyperlink"/>
          </w:rPr>
          <w:fldChar w:fldCharType="begin"/>
        </w:r>
        <w:r w:rsidR="00E62F82" w:rsidRPr="00D45AA0">
          <w:rPr>
            <w:rStyle w:val="Hyperlink"/>
          </w:rPr>
          <w:instrText xml:space="preserve"> </w:instrText>
        </w:r>
        <w:r w:rsidR="00E62F82">
          <w:instrText>HYPERLINK \l "_Toc486351902"</w:instrText>
        </w:r>
        <w:r w:rsidR="00E62F82" w:rsidRPr="00D45AA0">
          <w:rPr>
            <w:rStyle w:val="Hyperlink"/>
          </w:rPr>
          <w:instrText xml:space="preserve"> </w:instrText>
        </w:r>
        <w:r w:rsidR="00E62F82" w:rsidRPr="00D45AA0">
          <w:rPr>
            <w:rStyle w:val="Hyperlink"/>
          </w:rPr>
        </w:r>
        <w:r w:rsidR="00E62F82" w:rsidRPr="00D45AA0">
          <w:rPr>
            <w:rStyle w:val="Hyperlink"/>
          </w:rPr>
          <w:fldChar w:fldCharType="separate"/>
        </w:r>
        <w:r w:rsidR="00E62F82" w:rsidRPr="00D45AA0">
          <w:rPr>
            <w:rStyle w:val="Hyperlink"/>
          </w:rPr>
          <w:t>1. Introduction</w:t>
        </w:r>
        <w:r w:rsidR="00E62F82">
          <w:rPr>
            <w:webHidden/>
          </w:rPr>
          <w:tab/>
        </w:r>
        <w:r w:rsidR="00E62F82">
          <w:rPr>
            <w:webHidden/>
          </w:rPr>
          <w:fldChar w:fldCharType="begin"/>
        </w:r>
        <w:r w:rsidR="00E62F82">
          <w:rPr>
            <w:webHidden/>
          </w:rPr>
          <w:instrText xml:space="preserve"> PAGEREF _Toc486351902 \h </w:instrText>
        </w:r>
        <w:r w:rsidR="00E62F82">
          <w:rPr>
            <w:webHidden/>
          </w:rPr>
        </w:r>
      </w:ins>
      <w:r w:rsidR="00E62F82">
        <w:rPr>
          <w:webHidden/>
        </w:rPr>
        <w:fldChar w:fldCharType="separate"/>
      </w:r>
      <w:ins w:id="6" w:author="Italo Busi" w:date="2017-06-27T18:36:00Z">
        <w:r w:rsidR="00E62F82">
          <w:rPr>
            <w:webHidden/>
          </w:rPr>
          <w:t>2</w:t>
        </w:r>
        <w:r w:rsidR="00E62F82">
          <w:rPr>
            <w:webHidden/>
          </w:rPr>
          <w:fldChar w:fldCharType="end"/>
        </w:r>
        <w:r w:rsidR="00E62F82" w:rsidRPr="00D45AA0">
          <w:rPr>
            <w:rStyle w:val="Hyperlink"/>
          </w:rPr>
          <w:fldChar w:fldCharType="end"/>
        </w:r>
      </w:ins>
    </w:p>
    <w:p w:rsidR="00E62F82" w:rsidRDefault="00E62F82">
      <w:pPr>
        <w:pStyle w:val="TOC2"/>
        <w:rPr>
          <w:ins w:id="7" w:author="Italo Busi" w:date="2017-06-27T18:36:00Z"/>
          <w:rFonts w:asciiTheme="minorHAnsi" w:eastAsiaTheme="minorEastAsia" w:hAnsiTheme="minorHAnsi" w:cstheme="minorBidi"/>
          <w:sz w:val="22"/>
          <w:szCs w:val="22"/>
          <w:lang w:eastAsia="zh-CN"/>
        </w:rPr>
      </w:pPr>
      <w:ins w:id="8" w:author="Italo Busi" w:date="2017-06-27T18:36:00Z">
        <w:r w:rsidRPr="00D45AA0">
          <w:rPr>
            <w:rStyle w:val="Hyperlink"/>
          </w:rPr>
          <w:fldChar w:fldCharType="begin"/>
        </w:r>
        <w:r w:rsidRPr="00D45AA0">
          <w:rPr>
            <w:rStyle w:val="Hyperlink"/>
          </w:rPr>
          <w:instrText xml:space="preserve"> </w:instrText>
        </w:r>
        <w:r>
          <w:instrText>HYPERLINK \l "_Toc486351903"</w:instrText>
        </w:r>
        <w:r w:rsidRPr="00D45AA0">
          <w:rPr>
            <w:rStyle w:val="Hyperlink"/>
          </w:rPr>
          <w:instrText xml:space="preserve"> </w:instrText>
        </w:r>
        <w:r w:rsidRPr="00D45AA0">
          <w:rPr>
            <w:rStyle w:val="Hyperlink"/>
          </w:rPr>
        </w:r>
        <w:r w:rsidRPr="00D45AA0">
          <w:rPr>
            <w:rStyle w:val="Hyperlink"/>
          </w:rPr>
          <w:fldChar w:fldCharType="separate"/>
        </w:r>
        <w:r w:rsidRPr="00D45AA0">
          <w:rPr>
            <w:rStyle w:val="Hyperlink"/>
          </w:rPr>
          <w:t>1.1. Assumptions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_Toc486351903 \h </w:instrText>
        </w:r>
        <w:r>
          <w:rPr>
            <w:webHidden/>
          </w:rPr>
        </w:r>
      </w:ins>
      <w:r>
        <w:rPr>
          <w:webHidden/>
        </w:rPr>
        <w:fldChar w:fldCharType="separate"/>
      </w:r>
      <w:ins w:id="9" w:author="Italo Busi" w:date="2017-06-27T18:36:00Z">
        <w:r>
          <w:rPr>
            <w:webHidden/>
          </w:rPr>
          <w:t>2</w:t>
        </w:r>
        <w:r>
          <w:rPr>
            <w:webHidden/>
          </w:rPr>
          <w:fldChar w:fldCharType="end"/>
        </w:r>
        <w:r w:rsidRPr="00D45AA0">
          <w:rPr>
            <w:rStyle w:val="Hyperlink"/>
          </w:rPr>
          <w:fldChar w:fldCharType="end"/>
        </w:r>
      </w:ins>
    </w:p>
    <w:p w:rsidR="00E62F82" w:rsidRDefault="00E62F82">
      <w:pPr>
        <w:pStyle w:val="TOC2"/>
        <w:rPr>
          <w:ins w:id="10" w:author="Italo Busi" w:date="2017-06-27T18:36:00Z"/>
          <w:rFonts w:asciiTheme="minorHAnsi" w:eastAsiaTheme="minorEastAsia" w:hAnsiTheme="minorHAnsi" w:cstheme="minorBidi"/>
          <w:sz w:val="22"/>
          <w:szCs w:val="22"/>
          <w:lang w:eastAsia="zh-CN"/>
        </w:rPr>
      </w:pPr>
      <w:ins w:id="11" w:author="Italo Busi" w:date="2017-06-27T18:36:00Z">
        <w:r w:rsidRPr="00D45AA0">
          <w:rPr>
            <w:rStyle w:val="Hyperlink"/>
          </w:rPr>
          <w:fldChar w:fldCharType="begin"/>
        </w:r>
        <w:r w:rsidRPr="00D45AA0">
          <w:rPr>
            <w:rStyle w:val="Hyperlink"/>
          </w:rPr>
          <w:instrText xml:space="preserve"> </w:instrText>
        </w:r>
        <w:r>
          <w:instrText>HYPERLINK \l "_Toc486351905"</w:instrText>
        </w:r>
        <w:r w:rsidRPr="00D45AA0">
          <w:rPr>
            <w:rStyle w:val="Hyperlink"/>
          </w:rPr>
          <w:instrText xml:space="preserve"> </w:instrText>
        </w:r>
        <w:r w:rsidRPr="00D45AA0">
          <w:rPr>
            <w:rStyle w:val="Hyperlink"/>
          </w:rPr>
        </w:r>
        <w:r w:rsidRPr="00D45AA0">
          <w:rPr>
            <w:rStyle w:val="Hyperlink"/>
          </w:rPr>
          <w:fldChar w:fldCharType="separate"/>
        </w:r>
        <w:r w:rsidRPr="00D45AA0">
          <w:rPr>
            <w:rStyle w:val="Hyperlink"/>
          </w:rPr>
          <w:t>1.2. Feedbacks provided to the IETF Working Groups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_Toc486351905 \h </w:instrText>
        </w:r>
        <w:r>
          <w:rPr>
            <w:webHidden/>
          </w:rPr>
        </w:r>
      </w:ins>
      <w:r>
        <w:rPr>
          <w:webHidden/>
        </w:rPr>
        <w:fldChar w:fldCharType="separate"/>
      </w:r>
      <w:ins w:id="12" w:author="Italo Busi" w:date="2017-06-27T18:36:00Z">
        <w:r>
          <w:rPr>
            <w:webHidden/>
          </w:rPr>
          <w:t>3</w:t>
        </w:r>
        <w:r>
          <w:rPr>
            <w:webHidden/>
          </w:rPr>
          <w:fldChar w:fldCharType="end"/>
        </w:r>
        <w:r w:rsidRPr="00D45AA0">
          <w:rPr>
            <w:rStyle w:val="Hyperlink"/>
          </w:rPr>
          <w:fldChar w:fldCharType="end"/>
        </w:r>
      </w:ins>
    </w:p>
    <w:p w:rsidR="00E62F82" w:rsidRDefault="00E62F82">
      <w:pPr>
        <w:pStyle w:val="TOC1"/>
        <w:rPr>
          <w:ins w:id="13" w:author="Italo Busi" w:date="2017-06-27T18:36:00Z"/>
          <w:rFonts w:asciiTheme="minorHAnsi" w:eastAsiaTheme="minorEastAsia" w:hAnsiTheme="minorHAnsi" w:cstheme="minorBidi"/>
          <w:sz w:val="22"/>
          <w:szCs w:val="22"/>
          <w:lang w:eastAsia="zh-CN"/>
        </w:rPr>
      </w:pPr>
      <w:ins w:id="14" w:author="Italo Busi" w:date="2017-06-27T18:36:00Z">
        <w:r w:rsidRPr="00D45AA0">
          <w:rPr>
            <w:rStyle w:val="Hyperlink"/>
          </w:rPr>
          <w:fldChar w:fldCharType="begin"/>
        </w:r>
        <w:r w:rsidRPr="00D45AA0">
          <w:rPr>
            <w:rStyle w:val="Hyperlink"/>
          </w:rPr>
          <w:instrText xml:space="preserve"> </w:instrText>
        </w:r>
        <w:r>
          <w:instrText>HYPERLINK \l "_Toc486351909"</w:instrText>
        </w:r>
        <w:r w:rsidRPr="00D45AA0">
          <w:rPr>
            <w:rStyle w:val="Hyperlink"/>
          </w:rPr>
          <w:instrText xml:space="preserve"> </w:instrText>
        </w:r>
        <w:r w:rsidRPr="00D45AA0">
          <w:rPr>
            <w:rStyle w:val="Hyperlink"/>
          </w:rPr>
        </w:r>
        <w:r w:rsidRPr="00D45AA0">
          <w:rPr>
            <w:rStyle w:val="Hyperlink"/>
          </w:rPr>
          <w:fldChar w:fldCharType="separate"/>
        </w:r>
        <w:r w:rsidRPr="00D45AA0">
          <w:rPr>
            <w:rStyle w:val="Hyperlink"/>
          </w:rPr>
          <w:t>2. Conventions used in this document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_Toc486351909 \h </w:instrText>
        </w:r>
        <w:r>
          <w:rPr>
            <w:webHidden/>
          </w:rPr>
        </w:r>
      </w:ins>
      <w:r>
        <w:rPr>
          <w:webHidden/>
        </w:rPr>
        <w:fldChar w:fldCharType="separate"/>
      </w:r>
      <w:ins w:id="15" w:author="Italo Busi" w:date="2017-06-27T18:36:00Z">
        <w:r>
          <w:rPr>
            <w:webHidden/>
          </w:rPr>
          <w:t>3</w:t>
        </w:r>
        <w:r>
          <w:rPr>
            <w:webHidden/>
          </w:rPr>
          <w:fldChar w:fldCharType="end"/>
        </w:r>
        <w:r w:rsidRPr="00D45AA0">
          <w:rPr>
            <w:rStyle w:val="Hyperlink"/>
          </w:rPr>
          <w:fldChar w:fldCharType="end"/>
        </w:r>
      </w:ins>
    </w:p>
    <w:p w:rsidR="00E62F82" w:rsidRDefault="00E62F82">
      <w:pPr>
        <w:pStyle w:val="TOC1"/>
        <w:rPr>
          <w:ins w:id="16" w:author="Italo Busi" w:date="2017-06-27T18:36:00Z"/>
          <w:rFonts w:asciiTheme="minorHAnsi" w:eastAsiaTheme="minorEastAsia" w:hAnsiTheme="minorHAnsi" w:cstheme="minorBidi"/>
          <w:sz w:val="22"/>
          <w:szCs w:val="22"/>
          <w:lang w:eastAsia="zh-CN"/>
        </w:rPr>
      </w:pPr>
      <w:ins w:id="17" w:author="Italo Busi" w:date="2017-06-27T18:36:00Z">
        <w:r w:rsidRPr="00D45AA0">
          <w:rPr>
            <w:rStyle w:val="Hyperlink"/>
          </w:rPr>
          <w:fldChar w:fldCharType="begin"/>
        </w:r>
        <w:r w:rsidRPr="00D45AA0">
          <w:rPr>
            <w:rStyle w:val="Hyperlink"/>
          </w:rPr>
          <w:instrText xml:space="preserve"> </w:instrText>
        </w:r>
        <w:r>
          <w:instrText>HYPERLINK \l "_Toc486351912"</w:instrText>
        </w:r>
        <w:r w:rsidRPr="00D45AA0">
          <w:rPr>
            <w:rStyle w:val="Hyperlink"/>
          </w:rPr>
          <w:instrText xml:space="preserve"> </w:instrText>
        </w:r>
        <w:r w:rsidRPr="00D45AA0">
          <w:rPr>
            <w:rStyle w:val="Hyperlink"/>
          </w:rPr>
        </w:r>
        <w:r w:rsidRPr="00D45AA0">
          <w:rPr>
            <w:rStyle w:val="Hyperlink"/>
          </w:rPr>
          <w:fldChar w:fldCharType="separate"/>
        </w:r>
        <w:r w:rsidRPr="00D45AA0">
          <w:rPr>
            <w:rStyle w:val="Hyperlink"/>
          </w:rPr>
          <w:t>3. High-level Overview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_Toc486351912 \h </w:instrText>
        </w:r>
        <w:r>
          <w:rPr>
            <w:webHidden/>
          </w:rPr>
        </w:r>
      </w:ins>
      <w:r>
        <w:rPr>
          <w:webHidden/>
        </w:rPr>
        <w:fldChar w:fldCharType="separate"/>
      </w:r>
      <w:ins w:id="18" w:author="Italo Busi" w:date="2017-06-27T18:36:00Z">
        <w:r>
          <w:rPr>
            <w:webHidden/>
          </w:rPr>
          <w:t>4</w:t>
        </w:r>
        <w:r>
          <w:rPr>
            <w:webHidden/>
          </w:rPr>
          <w:fldChar w:fldCharType="end"/>
        </w:r>
        <w:r w:rsidRPr="00D45AA0">
          <w:rPr>
            <w:rStyle w:val="Hyperlink"/>
          </w:rPr>
          <w:fldChar w:fldCharType="end"/>
        </w:r>
      </w:ins>
    </w:p>
    <w:p w:rsidR="00E62F82" w:rsidRDefault="00E62F82">
      <w:pPr>
        <w:pStyle w:val="TOC2"/>
        <w:rPr>
          <w:ins w:id="19" w:author="Italo Busi" w:date="2017-06-27T18:36:00Z"/>
          <w:rFonts w:asciiTheme="minorHAnsi" w:eastAsiaTheme="minorEastAsia" w:hAnsiTheme="minorHAnsi" w:cstheme="minorBidi"/>
          <w:sz w:val="22"/>
          <w:szCs w:val="22"/>
          <w:lang w:eastAsia="zh-CN"/>
        </w:rPr>
      </w:pPr>
      <w:ins w:id="20" w:author="Italo Busi" w:date="2017-06-27T18:36:00Z">
        <w:r w:rsidRPr="00D45AA0">
          <w:rPr>
            <w:rStyle w:val="Hyperlink"/>
          </w:rPr>
          <w:fldChar w:fldCharType="begin"/>
        </w:r>
        <w:r w:rsidRPr="00D45AA0">
          <w:rPr>
            <w:rStyle w:val="Hyperlink"/>
          </w:rPr>
          <w:instrText xml:space="preserve"> </w:instrText>
        </w:r>
        <w:r>
          <w:instrText>HYPERLINK \l "_Toc486351913"</w:instrText>
        </w:r>
        <w:r w:rsidRPr="00D45AA0">
          <w:rPr>
            <w:rStyle w:val="Hyperlink"/>
          </w:rPr>
          <w:instrText xml:space="preserve"> </w:instrText>
        </w:r>
        <w:r w:rsidRPr="00D45AA0">
          <w:rPr>
            <w:rStyle w:val="Hyperlink"/>
          </w:rPr>
        </w:r>
        <w:r w:rsidRPr="00D45AA0">
          <w:rPr>
            <w:rStyle w:val="Hyperlink"/>
          </w:rPr>
          <w:fldChar w:fldCharType="separate"/>
        </w:r>
        <w:r w:rsidRPr="00D45AA0">
          <w:rPr>
            <w:rStyle w:val="Hyperlink"/>
          </w:rPr>
          <w:t>3.1. Topology Abstraction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_Toc486351913 \h </w:instrText>
        </w:r>
        <w:r>
          <w:rPr>
            <w:webHidden/>
          </w:rPr>
        </w:r>
      </w:ins>
      <w:r>
        <w:rPr>
          <w:webHidden/>
        </w:rPr>
        <w:fldChar w:fldCharType="separate"/>
      </w:r>
      <w:ins w:id="21" w:author="Italo Busi" w:date="2017-06-27T18:36:00Z">
        <w:r>
          <w:rPr>
            <w:webHidden/>
          </w:rPr>
          <w:t>5</w:t>
        </w:r>
        <w:r>
          <w:rPr>
            <w:webHidden/>
          </w:rPr>
          <w:fldChar w:fldCharType="end"/>
        </w:r>
        <w:r w:rsidRPr="00D45AA0">
          <w:rPr>
            <w:rStyle w:val="Hyperlink"/>
          </w:rPr>
          <w:fldChar w:fldCharType="end"/>
        </w:r>
      </w:ins>
    </w:p>
    <w:p w:rsidR="00E62F82" w:rsidRDefault="00E62F82">
      <w:pPr>
        <w:pStyle w:val="TOC3"/>
        <w:rPr>
          <w:ins w:id="22" w:author="Italo Busi" w:date="2017-06-27T18:36:00Z"/>
          <w:rFonts w:asciiTheme="minorHAnsi" w:eastAsiaTheme="minorEastAsia" w:hAnsiTheme="minorHAnsi" w:cstheme="minorBidi"/>
          <w:sz w:val="22"/>
          <w:szCs w:val="22"/>
          <w:lang w:eastAsia="zh-CN"/>
        </w:rPr>
      </w:pPr>
      <w:ins w:id="23" w:author="Italo Busi" w:date="2017-06-27T18:36:00Z">
        <w:r w:rsidRPr="00D45AA0">
          <w:rPr>
            <w:rStyle w:val="Hyperlink"/>
          </w:rPr>
          <w:fldChar w:fldCharType="begin"/>
        </w:r>
        <w:r w:rsidRPr="00D45AA0">
          <w:rPr>
            <w:rStyle w:val="Hyperlink"/>
          </w:rPr>
          <w:instrText xml:space="preserve"> </w:instrText>
        </w:r>
        <w:r>
          <w:instrText>HYPERLINK \l "_Toc486351914"</w:instrText>
        </w:r>
        <w:r w:rsidRPr="00D45AA0">
          <w:rPr>
            <w:rStyle w:val="Hyperlink"/>
          </w:rPr>
          <w:instrText xml:space="preserve"> </w:instrText>
        </w:r>
        <w:r w:rsidRPr="00D45AA0">
          <w:rPr>
            <w:rStyle w:val="Hyperlink"/>
          </w:rPr>
        </w:r>
        <w:r w:rsidRPr="00D45AA0">
          <w:rPr>
            <w:rStyle w:val="Hyperlink"/>
          </w:rPr>
          <w:fldChar w:fldCharType="separate"/>
        </w:r>
        <w:r w:rsidRPr="00D45AA0">
          <w:rPr>
            <w:rStyle w:val="Hyperlink"/>
          </w:rPr>
          <w:t>3.1.1. ODU White Topology Abstraction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_Toc486351914 \h </w:instrText>
        </w:r>
        <w:r>
          <w:rPr>
            <w:webHidden/>
          </w:rPr>
        </w:r>
      </w:ins>
      <w:r>
        <w:rPr>
          <w:webHidden/>
        </w:rPr>
        <w:fldChar w:fldCharType="separate"/>
      </w:r>
      <w:ins w:id="24" w:author="Italo Busi" w:date="2017-06-27T18:36:00Z">
        <w:r>
          <w:rPr>
            <w:webHidden/>
          </w:rPr>
          <w:t>5</w:t>
        </w:r>
        <w:r>
          <w:rPr>
            <w:webHidden/>
          </w:rPr>
          <w:fldChar w:fldCharType="end"/>
        </w:r>
        <w:r w:rsidRPr="00D45AA0">
          <w:rPr>
            <w:rStyle w:val="Hyperlink"/>
          </w:rPr>
          <w:fldChar w:fldCharType="end"/>
        </w:r>
      </w:ins>
    </w:p>
    <w:p w:rsidR="00E62F82" w:rsidRDefault="00E62F82">
      <w:pPr>
        <w:pStyle w:val="TOC2"/>
        <w:rPr>
          <w:ins w:id="25" w:author="Italo Busi" w:date="2017-06-27T18:36:00Z"/>
          <w:rFonts w:asciiTheme="minorHAnsi" w:eastAsiaTheme="minorEastAsia" w:hAnsiTheme="minorHAnsi" w:cstheme="minorBidi"/>
          <w:sz w:val="22"/>
          <w:szCs w:val="22"/>
          <w:lang w:eastAsia="zh-CN"/>
        </w:rPr>
      </w:pPr>
      <w:ins w:id="26" w:author="Italo Busi" w:date="2017-06-27T18:36:00Z">
        <w:r w:rsidRPr="00D45AA0">
          <w:rPr>
            <w:rStyle w:val="Hyperlink"/>
          </w:rPr>
          <w:fldChar w:fldCharType="begin"/>
        </w:r>
        <w:r w:rsidRPr="00D45AA0">
          <w:rPr>
            <w:rStyle w:val="Hyperlink"/>
          </w:rPr>
          <w:instrText xml:space="preserve"> </w:instrText>
        </w:r>
        <w:r>
          <w:instrText>HYPERLINK \l "_Toc486351915"</w:instrText>
        </w:r>
        <w:r w:rsidRPr="00D45AA0">
          <w:rPr>
            <w:rStyle w:val="Hyperlink"/>
          </w:rPr>
          <w:instrText xml:space="preserve"> </w:instrText>
        </w:r>
        <w:r w:rsidRPr="00D45AA0">
          <w:rPr>
            <w:rStyle w:val="Hyperlink"/>
          </w:rPr>
        </w:r>
        <w:r w:rsidRPr="00D45AA0">
          <w:rPr>
            <w:rStyle w:val="Hyperlink"/>
          </w:rPr>
          <w:fldChar w:fldCharType="separate"/>
        </w:r>
        <w:r w:rsidRPr="00D45AA0">
          <w:rPr>
            <w:rStyle w:val="Hyperlink"/>
          </w:rPr>
          <w:t>3.2. Service Configuration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_Toc486351915 \h </w:instrText>
        </w:r>
        <w:r>
          <w:rPr>
            <w:webHidden/>
          </w:rPr>
        </w:r>
      </w:ins>
      <w:r>
        <w:rPr>
          <w:webHidden/>
        </w:rPr>
        <w:fldChar w:fldCharType="separate"/>
      </w:r>
      <w:ins w:id="27" w:author="Italo Busi" w:date="2017-06-27T18:36:00Z">
        <w:r>
          <w:rPr>
            <w:webHidden/>
          </w:rPr>
          <w:t>5</w:t>
        </w:r>
        <w:r>
          <w:rPr>
            <w:webHidden/>
          </w:rPr>
          <w:fldChar w:fldCharType="end"/>
        </w:r>
        <w:r w:rsidRPr="00D45AA0">
          <w:rPr>
            <w:rStyle w:val="Hyperlink"/>
          </w:rPr>
          <w:fldChar w:fldCharType="end"/>
        </w:r>
      </w:ins>
    </w:p>
    <w:p w:rsidR="00E62F82" w:rsidRDefault="00E62F82">
      <w:pPr>
        <w:pStyle w:val="TOC3"/>
        <w:rPr>
          <w:ins w:id="28" w:author="Italo Busi" w:date="2017-06-27T18:36:00Z"/>
          <w:rFonts w:asciiTheme="minorHAnsi" w:eastAsiaTheme="minorEastAsia" w:hAnsiTheme="minorHAnsi" w:cstheme="minorBidi"/>
          <w:sz w:val="22"/>
          <w:szCs w:val="22"/>
          <w:lang w:eastAsia="zh-CN"/>
        </w:rPr>
      </w:pPr>
      <w:ins w:id="29" w:author="Italo Busi" w:date="2017-06-27T18:36:00Z">
        <w:r w:rsidRPr="00D45AA0">
          <w:rPr>
            <w:rStyle w:val="Hyperlink"/>
          </w:rPr>
          <w:fldChar w:fldCharType="begin"/>
        </w:r>
        <w:r w:rsidRPr="00D45AA0">
          <w:rPr>
            <w:rStyle w:val="Hyperlink"/>
          </w:rPr>
          <w:instrText xml:space="preserve"> </w:instrText>
        </w:r>
        <w:r>
          <w:instrText>HYPERLINK \l "_Toc486351916"</w:instrText>
        </w:r>
        <w:r w:rsidRPr="00D45AA0">
          <w:rPr>
            <w:rStyle w:val="Hyperlink"/>
          </w:rPr>
          <w:instrText xml:space="preserve"> </w:instrText>
        </w:r>
        <w:r w:rsidRPr="00D45AA0">
          <w:rPr>
            <w:rStyle w:val="Hyperlink"/>
          </w:rPr>
        </w:r>
        <w:r w:rsidRPr="00D45AA0">
          <w:rPr>
            <w:rStyle w:val="Hyperlink"/>
          </w:rPr>
          <w:fldChar w:fldCharType="separate"/>
        </w:r>
        <w:r w:rsidRPr="00D45AA0">
          <w:rPr>
            <w:rStyle w:val="Hyperlink"/>
          </w:rPr>
          <w:t>3.2.1. ODU Transit Service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_Toc486351916 \h </w:instrText>
        </w:r>
        <w:r>
          <w:rPr>
            <w:webHidden/>
          </w:rPr>
        </w:r>
      </w:ins>
      <w:r>
        <w:rPr>
          <w:webHidden/>
        </w:rPr>
        <w:fldChar w:fldCharType="separate"/>
      </w:r>
      <w:ins w:id="30" w:author="Italo Busi" w:date="2017-06-27T18:36:00Z">
        <w:r>
          <w:rPr>
            <w:webHidden/>
          </w:rPr>
          <w:t>5</w:t>
        </w:r>
        <w:r>
          <w:rPr>
            <w:webHidden/>
          </w:rPr>
          <w:fldChar w:fldCharType="end"/>
        </w:r>
        <w:r w:rsidRPr="00D45AA0">
          <w:rPr>
            <w:rStyle w:val="Hyperlink"/>
          </w:rPr>
          <w:fldChar w:fldCharType="end"/>
        </w:r>
      </w:ins>
    </w:p>
    <w:p w:rsidR="00E62F82" w:rsidRDefault="00E62F82">
      <w:pPr>
        <w:pStyle w:val="TOC3"/>
        <w:rPr>
          <w:ins w:id="31" w:author="Italo Busi" w:date="2017-06-27T18:36:00Z"/>
          <w:rFonts w:asciiTheme="minorHAnsi" w:eastAsiaTheme="minorEastAsia" w:hAnsiTheme="minorHAnsi" w:cstheme="minorBidi"/>
          <w:sz w:val="22"/>
          <w:szCs w:val="22"/>
          <w:lang w:eastAsia="zh-CN"/>
        </w:rPr>
      </w:pPr>
      <w:ins w:id="32" w:author="Italo Busi" w:date="2017-06-27T18:36:00Z">
        <w:r w:rsidRPr="00D45AA0">
          <w:rPr>
            <w:rStyle w:val="Hyperlink"/>
          </w:rPr>
          <w:fldChar w:fldCharType="begin"/>
        </w:r>
        <w:r w:rsidRPr="00D45AA0">
          <w:rPr>
            <w:rStyle w:val="Hyperlink"/>
          </w:rPr>
          <w:instrText xml:space="preserve"> </w:instrText>
        </w:r>
        <w:r>
          <w:instrText>HYPERLINK \l "_Toc486351917"</w:instrText>
        </w:r>
        <w:r w:rsidRPr="00D45AA0">
          <w:rPr>
            <w:rStyle w:val="Hyperlink"/>
          </w:rPr>
          <w:instrText xml:space="preserve"> </w:instrText>
        </w:r>
        <w:r w:rsidRPr="00D45AA0">
          <w:rPr>
            <w:rStyle w:val="Hyperlink"/>
          </w:rPr>
        </w:r>
        <w:r w:rsidRPr="00D45AA0">
          <w:rPr>
            <w:rStyle w:val="Hyperlink"/>
          </w:rPr>
          <w:fldChar w:fldCharType="separate"/>
        </w:r>
        <w:r w:rsidRPr="00D45AA0">
          <w:rPr>
            <w:rStyle w:val="Hyperlink"/>
          </w:rPr>
          <w:t>3.2.2. OTN Client Private Line Service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_Toc486351917 \h </w:instrText>
        </w:r>
        <w:r>
          <w:rPr>
            <w:webHidden/>
          </w:rPr>
        </w:r>
      </w:ins>
      <w:r>
        <w:rPr>
          <w:webHidden/>
        </w:rPr>
        <w:fldChar w:fldCharType="separate"/>
      </w:r>
      <w:ins w:id="33" w:author="Italo Busi" w:date="2017-06-27T18:36:00Z">
        <w:r>
          <w:rPr>
            <w:webHidden/>
          </w:rPr>
          <w:t>7</w:t>
        </w:r>
        <w:r>
          <w:rPr>
            <w:webHidden/>
          </w:rPr>
          <w:fldChar w:fldCharType="end"/>
        </w:r>
        <w:r w:rsidRPr="00D45AA0">
          <w:rPr>
            <w:rStyle w:val="Hyperlink"/>
          </w:rPr>
          <w:fldChar w:fldCharType="end"/>
        </w:r>
      </w:ins>
    </w:p>
    <w:p w:rsidR="00E62F82" w:rsidRDefault="00E62F82">
      <w:pPr>
        <w:pStyle w:val="TOC3"/>
        <w:rPr>
          <w:ins w:id="34" w:author="Italo Busi" w:date="2017-06-27T18:36:00Z"/>
          <w:rFonts w:asciiTheme="minorHAnsi" w:eastAsiaTheme="minorEastAsia" w:hAnsiTheme="minorHAnsi" w:cstheme="minorBidi"/>
          <w:sz w:val="22"/>
          <w:szCs w:val="22"/>
          <w:lang w:eastAsia="zh-CN"/>
        </w:rPr>
      </w:pPr>
      <w:ins w:id="35" w:author="Italo Busi" w:date="2017-06-27T18:36:00Z">
        <w:r w:rsidRPr="00D45AA0">
          <w:rPr>
            <w:rStyle w:val="Hyperlink"/>
          </w:rPr>
          <w:fldChar w:fldCharType="begin"/>
        </w:r>
        <w:r w:rsidRPr="00D45AA0">
          <w:rPr>
            <w:rStyle w:val="Hyperlink"/>
          </w:rPr>
          <w:instrText xml:space="preserve"> </w:instrText>
        </w:r>
        <w:r>
          <w:instrText>HYPERLINK \l "_Toc486351918"</w:instrText>
        </w:r>
        <w:r w:rsidRPr="00D45AA0">
          <w:rPr>
            <w:rStyle w:val="Hyperlink"/>
          </w:rPr>
          <w:instrText xml:space="preserve"> </w:instrText>
        </w:r>
        <w:r w:rsidRPr="00D45AA0">
          <w:rPr>
            <w:rStyle w:val="Hyperlink"/>
          </w:rPr>
        </w:r>
        <w:r w:rsidRPr="00D45AA0">
          <w:rPr>
            <w:rStyle w:val="Hyperlink"/>
          </w:rPr>
          <w:fldChar w:fldCharType="separate"/>
        </w:r>
        <w:r w:rsidRPr="00D45AA0">
          <w:rPr>
            <w:rStyle w:val="Hyperlink"/>
          </w:rPr>
          <w:t>3.2.3. EPL over ODU Service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_Toc486351918 \h </w:instrText>
        </w:r>
        <w:r>
          <w:rPr>
            <w:webHidden/>
          </w:rPr>
        </w:r>
      </w:ins>
      <w:r>
        <w:rPr>
          <w:webHidden/>
        </w:rPr>
        <w:fldChar w:fldCharType="separate"/>
      </w:r>
      <w:ins w:id="36" w:author="Italo Busi" w:date="2017-06-27T18:36:00Z">
        <w:r>
          <w:rPr>
            <w:webHidden/>
          </w:rPr>
          <w:t>7</w:t>
        </w:r>
        <w:r>
          <w:rPr>
            <w:webHidden/>
          </w:rPr>
          <w:fldChar w:fldCharType="end"/>
        </w:r>
        <w:r w:rsidRPr="00D45AA0">
          <w:rPr>
            <w:rStyle w:val="Hyperlink"/>
          </w:rPr>
          <w:fldChar w:fldCharType="end"/>
        </w:r>
      </w:ins>
    </w:p>
    <w:p w:rsidR="00E62F82" w:rsidRDefault="00E62F82">
      <w:pPr>
        <w:pStyle w:val="TOC1"/>
        <w:rPr>
          <w:ins w:id="37" w:author="Italo Busi" w:date="2017-06-27T18:36:00Z"/>
          <w:rFonts w:asciiTheme="minorHAnsi" w:eastAsiaTheme="minorEastAsia" w:hAnsiTheme="minorHAnsi" w:cstheme="minorBidi"/>
          <w:sz w:val="22"/>
          <w:szCs w:val="22"/>
          <w:lang w:eastAsia="zh-CN"/>
        </w:rPr>
      </w:pPr>
      <w:ins w:id="38" w:author="Italo Busi" w:date="2017-06-27T18:36:00Z">
        <w:r w:rsidRPr="00D45AA0">
          <w:rPr>
            <w:rStyle w:val="Hyperlink"/>
          </w:rPr>
          <w:fldChar w:fldCharType="begin"/>
        </w:r>
        <w:r w:rsidRPr="00D45AA0">
          <w:rPr>
            <w:rStyle w:val="Hyperlink"/>
          </w:rPr>
          <w:instrText xml:space="preserve"> </w:instrText>
        </w:r>
        <w:r>
          <w:instrText>HYPERLINK \l "_Toc486351919"</w:instrText>
        </w:r>
        <w:r w:rsidRPr="00D45AA0">
          <w:rPr>
            <w:rStyle w:val="Hyperlink"/>
          </w:rPr>
          <w:instrText xml:space="preserve"> </w:instrText>
        </w:r>
        <w:r w:rsidRPr="00D45AA0">
          <w:rPr>
            <w:rStyle w:val="Hyperlink"/>
          </w:rPr>
        </w:r>
        <w:r w:rsidRPr="00D45AA0">
          <w:rPr>
            <w:rStyle w:val="Hyperlink"/>
          </w:rPr>
          <w:fldChar w:fldCharType="separate"/>
        </w:r>
        <w:r w:rsidRPr="00D45AA0">
          <w:rPr>
            <w:rStyle w:val="Hyperlink"/>
          </w:rPr>
          <w:t>4. Topology Abstraction: detailed JSON examples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_Toc486351919 \h </w:instrText>
        </w:r>
        <w:r>
          <w:rPr>
            <w:webHidden/>
          </w:rPr>
        </w:r>
      </w:ins>
      <w:r>
        <w:rPr>
          <w:webHidden/>
        </w:rPr>
        <w:fldChar w:fldCharType="separate"/>
      </w:r>
      <w:ins w:id="39" w:author="Italo Busi" w:date="2017-06-27T18:36:00Z">
        <w:r>
          <w:rPr>
            <w:webHidden/>
          </w:rPr>
          <w:t>7</w:t>
        </w:r>
        <w:r>
          <w:rPr>
            <w:webHidden/>
          </w:rPr>
          <w:fldChar w:fldCharType="end"/>
        </w:r>
        <w:r w:rsidRPr="00D45AA0">
          <w:rPr>
            <w:rStyle w:val="Hyperlink"/>
          </w:rPr>
          <w:fldChar w:fldCharType="end"/>
        </w:r>
      </w:ins>
    </w:p>
    <w:p w:rsidR="00E62F82" w:rsidRDefault="00E62F82">
      <w:pPr>
        <w:pStyle w:val="TOC2"/>
        <w:rPr>
          <w:ins w:id="40" w:author="Italo Busi" w:date="2017-06-27T18:36:00Z"/>
          <w:rFonts w:asciiTheme="minorHAnsi" w:eastAsiaTheme="minorEastAsia" w:hAnsiTheme="minorHAnsi" w:cstheme="minorBidi"/>
          <w:sz w:val="22"/>
          <w:szCs w:val="22"/>
          <w:lang w:eastAsia="zh-CN"/>
        </w:rPr>
      </w:pPr>
      <w:ins w:id="41" w:author="Italo Busi" w:date="2017-06-27T18:36:00Z">
        <w:r w:rsidRPr="00D45AA0">
          <w:rPr>
            <w:rStyle w:val="Hyperlink"/>
          </w:rPr>
          <w:fldChar w:fldCharType="begin"/>
        </w:r>
        <w:r w:rsidRPr="00D45AA0">
          <w:rPr>
            <w:rStyle w:val="Hyperlink"/>
          </w:rPr>
          <w:instrText xml:space="preserve"> </w:instrText>
        </w:r>
        <w:r>
          <w:instrText>HYPERLINK \l "_Toc486351920"</w:instrText>
        </w:r>
        <w:r w:rsidRPr="00D45AA0">
          <w:rPr>
            <w:rStyle w:val="Hyperlink"/>
          </w:rPr>
          <w:instrText xml:space="preserve"> </w:instrText>
        </w:r>
        <w:r w:rsidRPr="00D45AA0">
          <w:rPr>
            <w:rStyle w:val="Hyperlink"/>
          </w:rPr>
        </w:r>
        <w:r w:rsidRPr="00D45AA0">
          <w:rPr>
            <w:rStyle w:val="Hyperlink"/>
          </w:rPr>
          <w:fldChar w:fldCharType="separate"/>
        </w:r>
        <w:r w:rsidRPr="00D45AA0">
          <w:rPr>
            <w:rStyle w:val="Hyperlink"/>
          </w:rPr>
          <w:t>4.1. ODU White Topology Abstraction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_Toc486351920 \h </w:instrText>
        </w:r>
        <w:r>
          <w:rPr>
            <w:webHidden/>
          </w:rPr>
        </w:r>
      </w:ins>
      <w:r>
        <w:rPr>
          <w:webHidden/>
        </w:rPr>
        <w:fldChar w:fldCharType="separate"/>
      </w:r>
      <w:ins w:id="42" w:author="Italo Busi" w:date="2017-06-27T18:36:00Z">
        <w:r>
          <w:rPr>
            <w:webHidden/>
          </w:rPr>
          <w:t>7</w:t>
        </w:r>
        <w:r>
          <w:rPr>
            <w:webHidden/>
          </w:rPr>
          <w:fldChar w:fldCharType="end"/>
        </w:r>
        <w:r w:rsidRPr="00D45AA0">
          <w:rPr>
            <w:rStyle w:val="Hyperlink"/>
          </w:rPr>
          <w:fldChar w:fldCharType="end"/>
        </w:r>
      </w:ins>
    </w:p>
    <w:p w:rsidR="00E62F82" w:rsidRDefault="00E62F82">
      <w:pPr>
        <w:pStyle w:val="TOC1"/>
        <w:rPr>
          <w:ins w:id="43" w:author="Italo Busi" w:date="2017-06-27T18:36:00Z"/>
          <w:rFonts w:asciiTheme="minorHAnsi" w:eastAsiaTheme="minorEastAsia" w:hAnsiTheme="minorHAnsi" w:cstheme="minorBidi"/>
          <w:sz w:val="22"/>
          <w:szCs w:val="22"/>
          <w:lang w:eastAsia="zh-CN"/>
        </w:rPr>
      </w:pPr>
      <w:ins w:id="44" w:author="Italo Busi" w:date="2017-06-27T18:36:00Z">
        <w:r w:rsidRPr="00D45AA0">
          <w:rPr>
            <w:rStyle w:val="Hyperlink"/>
          </w:rPr>
          <w:fldChar w:fldCharType="begin"/>
        </w:r>
        <w:r w:rsidRPr="00D45AA0">
          <w:rPr>
            <w:rStyle w:val="Hyperlink"/>
          </w:rPr>
          <w:instrText xml:space="preserve"> </w:instrText>
        </w:r>
        <w:r>
          <w:instrText>HYPERLINK \l "_Toc486351921"</w:instrText>
        </w:r>
        <w:r w:rsidRPr="00D45AA0">
          <w:rPr>
            <w:rStyle w:val="Hyperlink"/>
          </w:rPr>
          <w:instrText xml:space="preserve"> </w:instrText>
        </w:r>
        <w:r w:rsidRPr="00D45AA0">
          <w:rPr>
            <w:rStyle w:val="Hyperlink"/>
          </w:rPr>
        </w:r>
        <w:r w:rsidRPr="00D45AA0">
          <w:rPr>
            <w:rStyle w:val="Hyperlink"/>
          </w:rPr>
          <w:fldChar w:fldCharType="separate"/>
        </w:r>
        <w:r w:rsidRPr="00D45AA0">
          <w:rPr>
            <w:rStyle w:val="Hyperlink"/>
          </w:rPr>
          <w:t>5. Service Configuration: detailed JSON examples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_Toc486351921 \h </w:instrText>
        </w:r>
        <w:r>
          <w:rPr>
            <w:webHidden/>
          </w:rPr>
        </w:r>
      </w:ins>
      <w:r>
        <w:rPr>
          <w:webHidden/>
        </w:rPr>
        <w:fldChar w:fldCharType="separate"/>
      </w:r>
      <w:ins w:id="45" w:author="Italo Busi" w:date="2017-06-27T18:36:00Z">
        <w:r>
          <w:rPr>
            <w:webHidden/>
          </w:rPr>
          <w:t>7</w:t>
        </w:r>
        <w:r>
          <w:rPr>
            <w:webHidden/>
          </w:rPr>
          <w:fldChar w:fldCharType="end"/>
        </w:r>
        <w:r w:rsidRPr="00D45AA0">
          <w:rPr>
            <w:rStyle w:val="Hyperlink"/>
          </w:rPr>
          <w:fldChar w:fldCharType="end"/>
        </w:r>
      </w:ins>
    </w:p>
    <w:p w:rsidR="00E62F82" w:rsidRDefault="00E62F82">
      <w:pPr>
        <w:pStyle w:val="TOC2"/>
        <w:rPr>
          <w:ins w:id="46" w:author="Italo Busi" w:date="2017-06-27T18:36:00Z"/>
          <w:rFonts w:asciiTheme="minorHAnsi" w:eastAsiaTheme="minorEastAsia" w:hAnsiTheme="minorHAnsi" w:cstheme="minorBidi"/>
          <w:sz w:val="22"/>
          <w:szCs w:val="22"/>
          <w:lang w:eastAsia="zh-CN"/>
        </w:rPr>
      </w:pPr>
      <w:ins w:id="47" w:author="Italo Busi" w:date="2017-06-27T18:36:00Z">
        <w:r w:rsidRPr="00D45AA0">
          <w:rPr>
            <w:rStyle w:val="Hyperlink"/>
          </w:rPr>
          <w:fldChar w:fldCharType="begin"/>
        </w:r>
        <w:r w:rsidRPr="00D45AA0">
          <w:rPr>
            <w:rStyle w:val="Hyperlink"/>
          </w:rPr>
          <w:instrText xml:space="preserve"> </w:instrText>
        </w:r>
        <w:r>
          <w:instrText>HYPERLINK \l "_Toc486351922"</w:instrText>
        </w:r>
        <w:r w:rsidRPr="00D45AA0">
          <w:rPr>
            <w:rStyle w:val="Hyperlink"/>
          </w:rPr>
          <w:instrText xml:space="preserve"> </w:instrText>
        </w:r>
        <w:r w:rsidRPr="00D45AA0">
          <w:rPr>
            <w:rStyle w:val="Hyperlink"/>
          </w:rPr>
        </w:r>
        <w:r w:rsidRPr="00D45AA0">
          <w:rPr>
            <w:rStyle w:val="Hyperlink"/>
          </w:rPr>
          <w:fldChar w:fldCharType="separate"/>
        </w:r>
        <w:r w:rsidRPr="00D45AA0">
          <w:rPr>
            <w:rStyle w:val="Hyperlink"/>
          </w:rPr>
          <w:t>5.1. ODU Transit Service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_Toc486351922 \h </w:instrText>
        </w:r>
        <w:r>
          <w:rPr>
            <w:webHidden/>
          </w:rPr>
        </w:r>
      </w:ins>
      <w:r>
        <w:rPr>
          <w:webHidden/>
        </w:rPr>
        <w:fldChar w:fldCharType="separate"/>
      </w:r>
      <w:ins w:id="48" w:author="Italo Busi" w:date="2017-06-27T18:36:00Z">
        <w:r>
          <w:rPr>
            <w:webHidden/>
          </w:rPr>
          <w:t>7</w:t>
        </w:r>
        <w:r>
          <w:rPr>
            <w:webHidden/>
          </w:rPr>
          <w:fldChar w:fldCharType="end"/>
        </w:r>
        <w:r w:rsidRPr="00D45AA0">
          <w:rPr>
            <w:rStyle w:val="Hyperlink"/>
          </w:rPr>
          <w:fldChar w:fldCharType="end"/>
        </w:r>
      </w:ins>
    </w:p>
    <w:p w:rsidR="00E62F82" w:rsidRDefault="00E62F82">
      <w:pPr>
        <w:pStyle w:val="TOC1"/>
        <w:rPr>
          <w:ins w:id="49" w:author="Italo Busi" w:date="2017-06-27T18:36:00Z"/>
          <w:rFonts w:asciiTheme="minorHAnsi" w:eastAsiaTheme="minorEastAsia" w:hAnsiTheme="minorHAnsi" w:cstheme="minorBidi"/>
          <w:sz w:val="22"/>
          <w:szCs w:val="22"/>
          <w:lang w:eastAsia="zh-CN"/>
        </w:rPr>
      </w:pPr>
      <w:ins w:id="50" w:author="Italo Busi" w:date="2017-06-27T18:36:00Z">
        <w:r w:rsidRPr="00D45AA0">
          <w:rPr>
            <w:rStyle w:val="Hyperlink"/>
          </w:rPr>
          <w:fldChar w:fldCharType="begin"/>
        </w:r>
        <w:r w:rsidRPr="00D45AA0">
          <w:rPr>
            <w:rStyle w:val="Hyperlink"/>
          </w:rPr>
          <w:instrText xml:space="preserve"> </w:instrText>
        </w:r>
        <w:r>
          <w:instrText>HYPERLINK \l "_Toc486351923"</w:instrText>
        </w:r>
        <w:r w:rsidRPr="00D45AA0">
          <w:rPr>
            <w:rStyle w:val="Hyperlink"/>
          </w:rPr>
          <w:instrText xml:space="preserve"> </w:instrText>
        </w:r>
        <w:r w:rsidRPr="00D45AA0">
          <w:rPr>
            <w:rStyle w:val="Hyperlink"/>
          </w:rPr>
        </w:r>
        <w:r w:rsidRPr="00D45AA0">
          <w:rPr>
            <w:rStyle w:val="Hyperlink"/>
          </w:rPr>
          <w:fldChar w:fldCharType="separate"/>
        </w:r>
        <w:r w:rsidRPr="00D45AA0">
          <w:rPr>
            <w:rStyle w:val="Hyperlink"/>
          </w:rPr>
          <w:t>6. Security Considerations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_Toc486351923 \h </w:instrText>
        </w:r>
        <w:r>
          <w:rPr>
            <w:webHidden/>
          </w:rPr>
        </w:r>
      </w:ins>
      <w:r>
        <w:rPr>
          <w:webHidden/>
        </w:rPr>
        <w:fldChar w:fldCharType="separate"/>
      </w:r>
      <w:ins w:id="51" w:author="Italo Busi" w:date="2017-06-27T18:36:00Z">
        <w:r>
          <w:rPr>
            <w:webHidden/>
          </w:rPr>
          <w:t>8</w:t>
        </w:r>
        <w:r>
          <w:rPr>
            <w:webHidden/>
          </w:rPr>
          <w:fldChar w:fldCharType="end"/>
        </w:r>
        <w:r w:rsidRPr="00D45AA0">
          <w:rPr>
            <w:rStyle w:val="Hyperlink"/>
          </w:rPr>
          <w:fldChar w:fldCharType="end"/>
        </w:r>
      </w:ins>
    </w:p>
    <w:p w:rsidR="00E62F82" w:rsidRDefault="00E62F82">
      <w:pPr>
        <w:pStyle w:val="TOC1"/>
        <w:rPr>
          <w:ins w:id="52" w:author="Italo Busi" w:date="2017-06-27T18:36:00Z"/>
          <w:rFonts w:asciiTheme="minorHAnsi" w:eastAsiaTheme="minorEastAsia" w:hAnsiTheme="minorHAnsi" w:cstheme="minorBidi"/>
          <w:sz w:val="22"/>
          <w:szCs w:val="22"/>
          <w:lang w:eastAsia="zh-CN"/>
        </w:rPr>
      </w:pPr>
      <w:ins w:id="53" w:author="Italo Busi" w:date="2017-06-27T18:36:00Z">
        <w:r w:rsidRPr="00D45AA0">
          <w:rPr>
            <w:rStyle w:val="Hyperlink"/>
          </w:rPr>
          <w:fldChar w:fldCharType="begin"/>
        </w:r>
        <w:r w:rsidRPr="00D45AA0">
          <w:rPr>
            <w:rStyle w:val="Hyperlink"/>
          </w:rPr>
          <w:instrText xml:space="preserve"> </w:instrText>
        </w:r>
        <w:r>
          <w:instrText>HYPERLINK \l "_Toc486351924"</w:instrText>
        </w:r>
        <w:r w:rsidRPr="00D45AA0">
          <w:rPr>
            <w:rStyle w:val="Hyperlink"/>
          </w:rPr>
          <w:instrText xml:space="preserve"> </w:instrText>
        </w:r>
        <w:r w:rsidRPr="00D45AA0">
          <w:rPr>
            <w:rStyle w:val="Hyperlink"/>
          </w:rPr>
        </w:r>
        <w:r w:rsidRPr="00D45AA0">
          <w:rPr>
            <w:rStyle w:val="Hyperlink"/>
          </w:rPr>
          <w:fldChar w:fldCharType="separate"/>
        </w:r>
        <w:r w:rsidRPr="00D45AA0">
          <w:rPr>
            <w:rStyle w:val="Hyperlink"/>
          </w:rPr>
          <w:t>7. IANA Considerations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_Toc486351924 \h </w:instrText>
        </w:r>
        <w:r>
          <w:rPr>
            <w:webHidden/>
          </w:rPr>
        </w:r>
      </w:ins>
      <w:r>
        <w:rPr>
          <w:webHidden/>
        </w:rPr>
        <w:fldChar w:fldCharType="separate"/>
      </w:r>
      <w:ins w:id="54" w:author="Italo Busi" w:date="2017-06-27T18:36:00Z">
        <w:r>
          <w:rPr>
            <w:webHidden/>
          </w:rPr>
          <w:t>8</w:t>
        </w:r>
        <w:r>
          <w:rPr>
            <w:webHidden/>
          </w:rPr>
          <w:fldChar w:fldCharType="end"/>
        </w:r>
        <w:r w:rsidRPr="00D45AA0">
          <w:rPr>
            <w:rStyle w:val="Hyperlink"/>
          </w:rPr>
          <w:fldChar w:fldCharType="end"/>
        </w:r>
      </w:ins>
    </w:p>
    <w:p w:rsidR="00E62F82" w:rsidRDefault="00E62F82">
      <w:pPr>
        <w:pStyle w:val="TOC1"/>
        <w:rPr>
          <w:ins w:id="55" w:author="Italo Busi" w:date="2017-06-27T18:36:00Z"/>
          <w:rFonts w:asciiTheme="minorHAnsi" w:eastAsiaTheme="minorEastAsia" w:hAnsiTheme="minorHAnsi" w:cstheme="minorBidi"/>
          <w:sz w:val="22"/>
          <w:szCs w:val="22"/>
          <w:lang w:eastAsia="zh-CN"/>
        </w:rPr>
      </w:pPr>
      <w:ins w:id="56" w:author="Italo Busi" w:date="2017-06-27T18:36:00Z">
        <w:r w:rsidRPr="00D45AA0">
          <w:rPr>
            <w:rStyle w:val="Hyperlink"/>
          </w:rPr>
          <w:fldChar w:fldCharType="begin"/>
        </w:r>
        <w:r w:rsidRPr="00D45AA0">
          <w:rPr>
            <w:rStyle w:val="Hyperlink"/>
          </w:rPr>
          <w:instrText xml:space="preserve"> </w:instrText>
        </w:r>
        <w:r>
          <w:instrText>HYPERLINK \l "_Toc486351925"</w:instrText>
        </w:r>
        <w:r w:rsidRPr="00D45AA0">
          <w:rPr>
            <w:rStyle w:val="Hyperlink"/>
          </w:rPr>
          <w:instrText xml:space="preserve"> </w:instrText>
        </w:r>
        <w:r w:rsidRPr="00D45AA0">
          <w:rPr>
            <w:rStyle w:val="Hyperlink"/>
          </w:rPr>
        </w:r>
        <w:r w:rsidRPr="00D45AA0">
          <w:rPr>
            <w:rStyle w:val="Hyperlink"/>
          </w:rPr>
          <w:fldChar w:fldCharType="separate"/>
        </w:r>
        <w:r w:rsidRPr="00D45AA0">
          <w:rPr>
            <w:rStyle w:val="Hyperlink"/>
          </w:rPr>
          <w:t>8. Conclusions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_Toc486351925 \h </w:instrText>
        </w:r>
        <w:r>
          <w:rPr>
            <w:webHidden/>
          </w:rPr>
        </w:r>
      </w:ins>
      <w:r>
        <w:rPr>
          <w:webHidden/>
        </w:rPr>
        <w:fldChar w:fldCharType="separate"/>
      </w:r>
      <w:ins w:id="57" w:author="Italo Busi" w:date="2017-06-27T18:36:00Z">
        <w:r>
          <w:rPr>
            <w:webHidden/>
          </w:rPr>
          <w:t>8</w:t>
        </w:r>
        <w:r>
          <w:rPr>
            <w:webHidden/>
          </w:rPr>
          <w:fldChar w:fldCharType="end"/>
        </w:r>
        <w:r w:rsidRPr="00D45AA0">
          <w:rPr>
            <w:rStyle w:val="Hyperlink"/>
          </w:rPr>
          <w:fldChar w:fldCharType="end"/>
        </w:r>
      </w:ins>
    </w:p>
    <w:p w:rsidR="00E62F82" w:rsidRDefault="00E62F82">
      <w:pPr>
        <w:pStyle w:val="TOC1"/>
        <w:rPr>
          <w:ins w:id="58" w:author="Italo Busi" w:date="2017-06-27T18:36:00Z"/>
          <w:rFonts w:asciiTheme="minorHAnsi" w:eastAsiaTheme="minorEastAsia" w:hAnsiTheme="minorHAnsi" w:cstheme="minorBidi"/>
          <w:sz w:val="22"/>
          <w:szCs w:val="22"/>
          <w:lang w:eastAsia="zh-CN"/>
        </w:rPr>
      </w:pPr>
      <w:ins w:id="59" w:author="Italo Busi" w:date="2017-06-27T18:36:00Z">
        <w:r w:rsidRPr="00D45AA0">
          <w:rPr>
            <w:rStyle w:val="Hyperlink"/>
          </w:rPr>
          <w:fldChar w:fldCharType="begin"/>
        </w:r>
        <w:r w:rsidRPr="00D45AA0">
          <w:rPr>
            <w:rStyle w:val="Hyperlink"/>
          </w:rPr>
          <w:instrText xml:space="preserve"> </w:instrText>
        </w:r>
        <w:r>
          <w:instrText>HYPERLINK \l "_Toc486351926"</w:instrText>
        </w:r>
        <w:r w:rsidRPr="00D45AA0">
          <w:rPr>
            <w:rStyle w:val="Hyperlink"/>
          </w:rPr>
          <w:instrText xml:space="preserve"> </w:instrText>
        </w:r>
        <w:r w:rsidRPr="00D45AA0">
          <w:rPr>
            <w:rStyle w:val="Hyperlink"/>
          </w:rPr>
        </w:r>
        <w:r w:rsidRPr="00D45AA0">
          <w:rPr>
            <w:rStyle w:val="Hyperlink"/>
          </w:rPr>
          <w:fldChar w:fldCharType="separate"/>
        </w:r>
        <w:r w:rsidRPr="00D45AA0">
          <w:rPr>
            <w:rStyle w:val="Hyperlink"/>
          </w:rPr>
          <w:t>9. 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_Toc486351926 \h </w:instrText>
        </w:r>
        <w:r>
          <w:rPr>
            <w:webHidden/>
          </w:rPr>
        </w:r>
      </w:ins>
      <w:r>
        <w:rPr>
          <w:webHidden/>
        </w:rPr>
        <w:fldChar w:fldCharType="separate"/>
      </w:r>
      <w:ins w:id="60" w:author="Italo Busi" w:date="2017-06-27T18:36:00Z">
        <w:r>
          <w:rPr>
            <w:webHidden/>
          </w:rPr>
          <w:t>8</w:t>
        </w:r>
        <w:r>
          <w:rPr>
            <w:webHidden/>
          </w:rPr>
          <w:fldChar w:fldCharType="end"/>
        </w:r>
        <w:r w:rsidRPr="00D45AA0">
          <w:rPr>
            <w:rStyle w:val="Hyperlink"/>
          </w:rPr>
          <w:fldChar w:fldCharType="end"/>
        </w:r>
      </w:ins>
    </w:p>
    <w:p w:rsidR="00E62F82" w:rsidRDefault="00E62F82">
      <w:pPr>
        <w:pStyle w:val="TOC2"/>
        <w:rPr>
          <w:ins w:id="61" w:author="Italo Busi" w:date="2017-06-27T18:36:00Z"/>
          <w:rFonts w:asciiTheme="minorHAnsi" w:eastAsiaTheme="minorEastAsia" w:hAnsiTheme="minorHAnsi" w:cstheme="minorBidi"/>
          <w:sz w:val="22"/>
          <w:szCs w:val="22"/>
          <w:lang w:eastAsia="zh-CN"/>
        </w:rPr>
      </w:pPr>
      <w:ins w:id="62" w:author="Italo Busi" w:date="2017-06-27T18:36:00Z">
        <w:r w:rsidRPr="00D45AA0">
          <w:rPr>
            <w:rStyle w:val="Hyperlink"/>
          </w:rPr>
          <w:fldChar w:fldCharType="begin"/>
        </w:r>
        <w:r w:rsidRPr="00D45AA0">
          <w:rPr>
            <w:rStyle w:val="Hyperlink"/>
          </w:rPr>
          <w:instrText xml:space="preserve"> </w:instrText>
        </w:r>
        <w:r>
          <w:instrText>HYPERLINK \l "_Toc486351927"</w:instrText>
        </w:r>
        <w:r w:rsidRPr="00D45AA0">
          <w:rPr>
            <w:rStyle w:val="Hyperlink"/>
          </w:rPr>
          <w:instrText xml:space="preserve"> </w:instrText>
        </w:r>
        <w:r w:rsidRPr="00D45AA0">
          <w:rPr>
            <w:rStyle w:val="Hyperlink"/>
          </w:rPr>
        </w:r>
        <w:r w:rsidRPr="00D45AA0">
          <w:rPr>
            <w:rStyle w:val="Hyperlink"/>
          </w:rPr>
          <w:fldChar w:fldCharType="separate"/>
        </w:r>
        <w:r w:rsidRPr="00D45AA0">
          <w:rPr>
            <w:rStyle w:val="Hyperlink"/>
          </w:rPr>
          <w:t>9.1. Normative 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_Toc486351927 \h </w:instrText>
        </w:r>
        <w:r>
          <w:rPr>
            <w:webHidden/>
          </w:rPr>
        </w:r>
      </w:ins>
      <w:r>
        <w:rPr>
          <w:webHidden/>
        </w:rPr>
        <w:fldChar w:fldCharType="separate"/>
      </w:r>
      <w:ins w:id="63" w:author="Italo Busi" w:date="2017-06-27T18:36:00Z">
        <w:r>
          <w:rPr>
            <w:webHidden/>
          </w:rPr>
          <w:t>8</w:t>
        </w:r>
        <w:r>
          <w:rPr>
            <w:webHidden/>
          </w:rPr>
          <w:fldChar w:fldCharType="end"/>
        </w:r>
        <w:r w:rsidRPr="00D45AA0">
          <w:rPr>
            <w:rStyle w:val="Hyperlink"/>
          </w:rPr>
          <w:fldChar w:fldCharType="end"/>
        </w:r>
      </w:ins>
    </w:p>
    <w:p w:rsidR="00E62F82" w:rsidRDefault="00E62F82">
      <w:pPr>
        <w:pStyle w:val="TOC2"/>
        <w:rPr>
          <w:ins w:id="64" w:author="Italo Busi" w:date="2017-06-27T18:36:00Z"/>
          <w:rFonts w:asciiTheme="minorHAnsi" w:eastAsiaTheme="minorEastAsia" w:hAnsiTheme="minorHAnsi" w:cstheme="minorBidi"/>
          <w:sz w:val="22"/>
          <w:szCs w:val="22"/>
          <w:lang w:eastAsia="zh-CN"/>
        </w:rPr>
      </w:pPr>
      <w:ins w:id="65" w:author="Italo Busi" w:date="2017-06-27T18:36:00Z">
        <w:r w:rsidRPr="00D45AA0">
          <w:rPr>
            <w:rStyle w:val="Hyperlink"/>
          </w:rPr>
          <w:fldChar w:fldCharType="begin"/>
        </w:r>
        <w:r w:rsidRPr="00D45AA0">
          <w:rPr>
            <w:rStyle w:val="Hyperlink"/>
          </w:rPr>
          <w:instrText xml:space="preserve"> </w:instrText>
        </w:r>
        <w:r>
          <w:instrText>HYPERLINK \l "_Toc486351928"</w:instrText>
        </w:r>
        <w:r w:rsidRPr="00D45AA0">
          <w:rPr>
            <w:rStyle w:val="Hyperlink"/>
          </w:rPr>
          <w:instrText xml:space="preserve"> </w:instrText>
        </w:r>
        <w:r w:rsidRPr="00D45AA0">
          <w:rPr>
            <w:rStyle w:val="Hyperlink"/>
          </w:rPr>
        </w:r>
        <w:r w:rsidRPr="00D45AA0">
          <w:rPr>
            <w:rStyle w:val="Hyperlink"/>
          </w:rPr>
          <w:fldChar w:fldCharType="separate"/>
        </w:r>
        <w:r w:rsidRPr="00D45AA0">
          <w:rPr>
            <w:rStyle w:val="Hyperlink"/>
          </w:rPr>
          <w:t>9.2. Informative 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_Toc486351928 \h </w:instrText>
        </w:r>
        <w:r>
          <w:rPr>
            <w:webHidden/>
          </w:rPr>
        </w:r>
      </w:ins>
      <w:r>
        <w:rPr>
          <w:webHidden/>
        </w:rPr>
        <w:fldChar w:fldCharType="separate"/>
      </w:r>
      <w:ins w:id="66" w:author="Italo Busi" w:date="2017-06-27T18:36:00Z">
        <w:r>
          <w:rPr>
            <w:webHidden/>
          </w:rPr>
          <w:t>8</w:t>
        </w:r>
        <w:r>
          <w:rPr>
            <w:webHidden/>
          </w:rPr>
          <w:fldChar w:fldCharType="end"/>
        </w:r>
        <w:r w:rsidRPr="00D45AA0">
          <w:rPr>
            <w:rStyle w:val="Hyperlink"/>
          </w:rPr>
          <w:fldChar w:fldCharType="end"/>
        </w:r>
      </w:ins>
    </w:p>
    <w:p w:rsidR="00E62F82" w:rsidRDefault="00E62F82">
      <w:pPr>
        <w:pStyle w:val="TOC1"/>
        <w:rPr>
          <w:ins w:id="67" w:author="Italo Busi" w:date="2017-06-27T18:36:00Z"/>
          <w:rFonts w:asciiTheme="minorHAnsi" w:eastAsiaTheme="minorEastAsia" w:hAnsiTheme="minorHAnsi" w:cstheme="minorBidi"/>
          <w:sz w:val="22"/>
          <w:szCs w:val="22"/>
          <w:lang w:eastAsia="zh-CN"/>
        </w:rPr>
      </w:pPr>
      <w:ins w:id="68" w:author="Italo Busi" w:date="2017-06-27T18:36:00Z">
        <w:r w:rsidRPr="00D45AA0">
          <w:rPr>
            <w:rStyle w:val="Hyperlink"/>
          </w:rPr>
          <w:fldChar w:fldCharType="begin"/>
        </w:r>
        <w:r w:rsidRPr="00D45AA0">
          <w:rPr>
            <w:rStyle w:val="Hyperlink"/>
          </w:rPr>
          <w:instrText xml:space="preserve"> </w:instrText>
        </w:r>
        <w:r>
          <w:instrText>HYPERLINK \l "_Toc486351929"</w:instrText>
        </w:r>
        <w:r w:rsidRPr="00D45AA0">
          <w:rPr>
            <w:rStyle w:val="Hyperlink"/>
          </w:rPr>
          <w:instrText xml:space="preserve"> </w:instrText>
        </w:r>
        <w:r w:rsidRPr="00D45AA0">
          <w:rPr>
            <w:rStyle w:val="Hyperlink"/>
          </w:rPr>
        </w:r>
        <w:r w:rsidRPr="00D45AA0">
          <w:rPr>
            <w:rStyle w:val="Hyperlink"/>
          </w:rPr>
          <w:fldChar w:fldCharType="separate"/>
        </w:r>
        <w:r w:rsidRPr="00D45AA0">
          <w:rPr>
            <w:rStyle w:val="Hyperlink"/>
          </w:rPr>
          <w:t>10. Acknowledgments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_Toc486351929 \h </w:instrText>
        </w:r>
        <w:r>
          <w:rPr>
            <w:webHidden/>
          </w:rPr>
        </w:r>
      </w:ins>
      <w:r>
        <w:rPr>
          <w:webHidden/>
        </w:rPr>
        <w:fldChar w:fldCharType="separate"/>
      </w:r>
      <w:ins w:id="69" w:author="Italo Busi" w:date="2017-06-27T18:36:00Z">
        <w:r>
          <w:rPr>
            <w:webHidden/>
          </w:rPr>
          <w:t>9</w:t>
        </w:r>
        <w:r>
          <w:rPr>
            <w:webHidden/>
          </w:rPr>
          <w:fldChar w:fldCharType="end"/>
        </w:r>
        <w:r w:rsidRPr="00D45AA0">
          <w:rPr>
            <w:rStyle w:val="Hyperlink"/>
          </w:rPr>
          <w:fldChar w:fldCharType="end"/>
        </w:r>
      </w:ins>
    </w:p>
    <w:p w:rsidR="00E62F82" w:rsidRDefault="00E62F82">
      <w:pPr>
        <w:pStyle w:val="TOC1"/>
        <w:rPr>
          <w:ins w:id="70" w:author="Italo Busi" w:date="2017-06-27T18:36:00Z"/>
          <w:rFonts w:asciiTheme="minorHAnsi" w:eastAsiaTheme="minorEastAsia" w:hAnsiTheme="minorHAnsi" w:cstheme="minorBidi"/>
          <w:sz w:val="22"/>
          <w:szCs w:val="22"/>
          <w:lang w:eastAsia="zh-CN"/>
        </w:rPr>
      </w:pPr>
      <w:ins w:id="71" w:author="Italo Busi" w:date="2017-06-27T18:36:00Z">
        <w:r w:rsidRPr="00D45AA0">
          <w:rPr>
            <w:rStyle w:val="Hyperlink"/>
          </w:rPr>
          <w:fldChar w:fldCharType="begin"/>
        </w:r>
        <w:r w:rsidRPr="00D45AA0">
          <w:rPr>
            <w:rStyle w:val="Hyperlink"/>
          </w:rPr>
          <w:instrText xml:space="preserve"> </w:instrText>
        </w:r>
        <w:r>
          <w:instrText>HYPERLINK \l "_Toc486351930"</w:instrText>
        </w:r>
        <w:r w:rsidRPr="00D45AA0">
          <w:rPr>
            <w:rStyle w:val="Hyperlink"/>
          </w:rPr>
          <w:instrText xml:space="preserve"> </w:instrText>
        </w:r>
        <w:r w:rsidRPr="00D45AA0">
          <w:rPr>
            <w:rStyle w:val="Hyperlink"/>
          </w:rPr>
        </w:r>
        <w:r w:rsidRPr="00D45AA0">
          <w:rPr>
            <w:rStyle w:val="Hyperlink"/>
          </w:rPr>
          <w:fldChar w:fldCharType="separate"/>
        </w:r>
        <w:r w:rsidRPr="00D45AA0">
          <w:rPr>
            <w:rStyle w:val="Hyperlink"/>
          </w:rPr>
          <w:t>Appendix A. Validating a JSON fragment against a YANG Model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_Toc486351930 \h </w:instrText>
        </w:r>
        <w:r>
          <w:rPr>
            <w:webHidden/>
          </w:rPr>
        </w:r>
      </w:ins>
      <w:r>
        <w:rPr>
          <w:webHidden/>
        </w:rPr>
        <w:fldChar w:fldCharType="separate"/>
      </w:r>
      <w:ins w:id="72" w:author="Italo Busi" w:date="2017-06-27T18:36:00Z">
        <w:r>
          <w:rPr>
            <w:webHidden/>
          </w:rPr>
          <w:t>10</w:t>
        </w:r>
        <w:r>
          <w:rPr>
            <w:webHidden/>
          </w:rPr>
          <w:fldChar w:fldCharType="end"/>
        </w:r>
        <w:r w:rsidRPr="00D45AA0">
          <w:rPr>
            <w:rStyle w:val="Hyperlink"/>
          </w:rPr>
          <w:fldChar w:fldCharType="end"/>
        </w:r>
      </w:ins>
    </w:p>
    <w:p w:rsidR="00E62F82" w:rsidRDefault="00E62F82">
      <w:pPr>
        <w:pStyle w:val="TOC2"/>
        <w:rPr>
          <w:ins w:id="73" w:author="Italo Busi" w:date="2017-06-27T18:36:00Z"/>
          <w:rFonts w:asciiTheme="minorHAnsi" w:eastAsiaTheme="minorEastAsia" w:hAnsiTheme="minorHAnsi" w:cstheme="minorBidi"/>
          <w:sz w:val="22"/>
          <w:szCs w:val="22"/>
          <w:lang w:eastAsia="zh-CN"/>
        </w:rPr>
      </w:pPr>
      <w:ins w:id="74" w:author="Italo Busi" w:date="2017-06-27T18:36:00Z">
        <w:r w:rsidRPr="00D45AA0">
          <w:rPr>
            <w:rStyle w:val="Hyperlink"/>
          </w:rPr>
          <w:fldChar w:fldCharType="begin"/>
        </w:r>
        <w:r w:rsidRPr="00D45AA0">
          <w:rPr>
            <w:rStyle w:val="Hyperlink"/>
          </w:rPr>
          <w:instrText xml:space="preserve"> </w:instrText>
        </w:r>
        <w:r>
          <w:instrText>HYPERLINK \l "_Toc486351931"</w:instrText>
        </w:r>
        <w:r w:rsidRPr="00D45AA0">
          <w:rPr>
            <w:rStyle w:val="Hyperlink"/>
          </w:rPr>
          <w:instrText xml:space="preserve"> </w:instrText>
        </w:r>
        <w:r w:rsidRPr="00D45AA0">
          <w:rPr>
            <w:rStyle w:val="Hyperlink"/>
          </w:rPr>
        </w:r>
        <w:r w:rsidRPr="00D45AA0">
          <w:rPr>
            <w:rStyle w:val="Hyperlink"/>
          </w:rPr>
          <w:fldChar w:fldCharType="separate"/>
        </w:r>
        <w:r w:rsidRPr="00D45AA0">
          <w:rPr>
            <w:rStyle w:val="Hyperlink"/>
          </w:rPr>
          <w:t>A.1. DSDL-based approach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_Toc486351931 \h </w:instrText>
        </w:r>
        <w:r>
          <w:rPr>
            <w:webHidden/>
          </w:rPr>
        </w:r>
      </w:ins>
      <w:r>
        <w:rPr>
          <w:webHidden/>
        </w:rPr>
        <w:fldChar w:fldCharType="separate"/>
      </w:r>
      <w:ins w:id="75" w:author="Italo Busi" w:date="2017-06-27T18:36:00Z">
        <w:r>
          <w:rPr>
            <w:webHidden/>
          </w:rPr>
          <w:t>10</w:t>
        </w:r>
        <w:r>
          <w:rPr>
            <w:webHidden/>
          </w:rPr>
          <w:fldChar w:fldCharType="end"/>
        </w:r>
        <w:r w:rsidRPr="00D45AA0">
          <w:rPr>
            <w:rStyle w:val="Hyperlink"/>
          </w:rPr>
          <w:fldChar w:fldCharType="end"/>
        </w:r>
      </w:ins>
    </w:p>
    <w:p w:rsidR="00E62F82" w:rsidRDefault="00E62F82">
      <w:pPr>
        <w:pStyle w:val="TOC2"/>
        <w:rPr>
          <w:ins w:id="76" w:author="Italo Busi" w:date="2017-06-27T18:36:00Z"/>
          <w:rFonts w:asciiTheme="minorHAnsi" w:eastAsiaTheme="minorEastAsia" w:hAnsiTheme="minorHAnsi" w:cstheme="minorBidi"/>
          <w:sz w:val="22"/>
          <w:szCs w:val="22"/>
          <w:lang w:eastAsia="zh-CN"/>
        </w:rPr>
      </w:pPr>
      <w:ins w:id="77" w:author="Italo Busi" w:date="2017-06-27T18:36:00Z">
        <w:r w:rsidRPr="00D45AA0">
          <w:rPr>
            <w:rStyle w:val="Hyperlink"/>
          </w:rPr>
          <w:fldChar w:fldCharType="begin"/>
        </w:r>
        <w:r w:rsidRPr="00D45AA0">
          <w:rPr>
            <w:rStyle w:val="Hyperlink"/>
          </w:rPr>
          <w:instrText xml:space="preserve"> </w:instrText>
        </w:r>
        <w:r>
          <w:instrText>HYPERLINK \l "_Toc486351932"</w:instrText>
        </w:r>
        <w:r w:rsidRPr="00D45AA0">
          <w:rPr>
            <w:rStyle w:val="Hyperlink"/>
          </w:rPr>
          <w:instrText xml:space="preserve"> </w:instrText>
        </w:r>
        <w:r w:rsidRPr="00D45AA0">
          <w:rPr>
            <w:rStyle w:val="Hyperlink"/>
          </w:rPr>
        </w:r>
        <w:r w:rsidRPr="00D45AA0">
          <w:rPr>
            <w:rStyle w:val="Hyperlink"/>
          </w:rPr>
          <w:fldChar w:fldCharType="separate"/>
        </w:r>
        <w:r w:rsidRPr="00D45AA0">
          <w:rPr>
            <w:rStyle w:val="Hyperlink"/>
          </w:rPr>
          <w:t>A.2. Why not using a XSD-based approach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_Toc486351932 \h </w:instrText>
        </w:r>
        <w:r>
          <w:rPr>
            <w:webHidden/>
          </w:rPr>
        </w:r>
      </w:ins>
      <w:r>
        <w:rPr>
          <w:webHidden/>
        </w:rPr>
        <w:fldChar w:fldCharType="separate"/>
      </w:r>
      <w:ins w:id="78" w:author="Italo Busi" w:date="2017-06-27T18:36:00Z">
        <w:r>
          <w:rPr>
            <w:webHidden/>
          </w:rPr>
          <w:t>10</w:t>
        </w:r>
        <w:r>
          <w:rPr>
            <w:webHidden/>
          </w:rPr>
          <w:fldChar w:fldCharType="end"/>
        </w:r>
        <w:r w:rsidRPr="00D45AA0">
          <w:rPr>
            <w:rStyle w:val="Hyperlink"/>
          </w:rPr>
          <w:fldChar w:fldCharType="end"/>
        </w:r>
      </w:ins>
    </w:p>
    <w:p w:rsidR="00474CC3" w:rsidDel="00E62F82" w:rsidRDefault="00474CC3">
      <w:pPr>
        <w:pStyle w:val="TOC1"/>
        <w:rPr>
          <w:del w:id="79" w:author="Italo Busi" w:date="2017-06-27T18:36:00Z"/>
          <w:rFonts w:asciiTheme="minorHAnsi" w:eastAsiaTheme="minorEastAsia" w:hAnsiTheme="minorHAnsi" w:cstheme="minorBidi"/>
          <w:sz w:val="22"/>
          <w:szCs w:val="22"/>
          <w:lang w:eastAsia="zh-CN"/>
        </w:rPr>
      </w:pPr>
      <w:del w:id="80" w:author="Italo Busi" w:date="2017-06-27T18:36:00Z">
        <w:r w:rsidRPr="00E62F82" w:rsidDel="00E62F82">
          <w:rPr>
            <w:rStyle w:val="Hyperlink"/>
            <w:rPrChange w:id="81" w:author="Italo Busi" w:date="2017-06-27T18:36:00Z">
              <w:rPr>
                <w:rStyle w:val="Hyperlink"/>
              </w:rPr>
            </w:rPrChange>
          </w:rPr>
          <w:delText>1. Introduction</w:delText>
        </w:r>
        <w:r w:rsidDel="00E62F82">
          <w:rPr>
            <w:webHidden/>
          </w:rPr>
          <w:tab/>
          <w:delText>2</w:delText>
        </w:r>
      </w:del>
    </w:p>
    <w:p w:rsidR="00474CC3" w:rsidDel="00E62F82" w:rsidRDefault="00474CC3">
      <w:pPr>
        <w:pStyle w:val="TOC2"/>
        <w:rPr>
          <w:del w:id="82" w:author="Italo Busi" w:date="2017-06-27T18:36:00Z"/>
          <w:rFonts w:asciiTheme="minorHAnsi" w:eastAsiaTheme="minorEastAsia" w:hAnsiTheme="minorHAnsi" w:cstheme="minorBidi"/>
          <w:sz w:val="22"/>
          <w:szCs w:val="22"/>
          <w:lang w:eastAsia="zh-CN"/>
        </w:rPr>
      </w:pPr>
      <w:del w:id="83" w:author="Italo Busi" w:date="2017-06-27T18:36:00Z">
        <w:r w:rsidRPr="00E62F82" w:rsidDel="00E62F82">
          <w:rPr>
            <w:rStyle w:val="Hyperlink"/>
            <w:rPrChange w:id="84" w:author="Italo Busi" w:date="2017-06-27T18:36:00Z">
              <w:rPr>
                <w:rStyle w:val="Hyperlink"/>
              </w:rPr>
            </w:rPrChange>
          </w:rPr>
          <w:delText>1.1. Feedbacks provided to the IETF Working Groups</w:delText>
        </w:r>
        <w:r w:rsidDel="00E62F82">
          <w:rPr>
            <w:webHidden/>
          </w:rPr>
          <w:tab/>
          <w:delText>2</w:delText>
        </w:r>
      </w:del>
    </w:p>
    <w:p w:rsidR="00474CC3" w:rsidDel="00E62F82" w:rsidRDefault="00474CC3">
      <w:pPr>
        <w:pStyle w:val="TOC2"/>
        <w:rPr>
          <w:del w:id="85" w:author="Italo Busi" w:date="2017-06-27T18:36:00Z"/>
          <w:rFonts w:asciiTheme="minorHAnsi" w:eastAsiaTheme="minorEastAsia" w:hAnsiTheme="minorHAnsi" w:cstheme="minorBidi"/>
          <w:sz w:val="22"/>
          <w:szCs w:val="22"/>
          <w:lang w:eastAsia="zh-CN"/>
        </w:rPr>
      </w:pPr>
      <w:del w:id="86" w:author="Italo Busi" w:date="2017-06-27T18:36:00Z">
        <w:r w:rsidRPr="00E62F82" w:rsidDel="00E62F82">
          <w:rPr>
            <w:rStyle w:val="Hyperlink"/>
            <w:rPrChange w:id="87" w:author="Italo Busi" w:date="2017-06-27T18:36:00Z">
              <w:rPr>
                <w:rStyle w:val="Hyperlink"/>
              </w:rPr>
            </w:rPrChange>
          </w:rPr>
          <w:delText>1.2. Assumptions</w:delText>
        </w:r>
        <w:r w:rsidDel="00E62F82">
          <w:rPr>
            <w:webHidden/>
          </w:rPr>
          <w:tab/>
          <w:delText>2</w:delText>
        </w:r>
      </w:del>
    </w:p>
    <w:p w:rsidR="00474CC3" w:rsidDel="00E62F82" w:rsidRDefault="00474CC3">
      <w:pPr>
        <w:pStyle w:val="TOC1"/>
        <w:rPr>
          <w:del w:id="88" w:author="Italo Busi" w:date="2017-06-27T18:36:00Z"/>
          <w:rFonts w:asciiTheme="minorHAnsi" w:eastAsiaTheme="minorEastAsia" w:hAnsiTheme="minorHAnsi" w:cstheme="minorBidi"/>
          <w:sz w:val="22"/>
          <w:szCs w:val="22"/>
          <w:lang w:eastAsia="zh-CN"/>
        </w:rPr>
      </w:pPr>
      <w:del w:id="89" w:author="Italo Busi" w:date="2017-06-27T18:36:00Z">
        <w:r w:rsidRPr="00E62F82" w:rsidDel="00E62F82">
          <w:rPr>
            <w:rStyle w:val="Hyperlink"/>
            <w:rPrChange w:id="90" w:author="Italo Busi" w:date="2017-06-27T18:36:00Z">
              <w:rPr>
                <w:rStyle w:val="Hyperlink"/>
              </w:rPr>
            </w:rPrChange>
          </w:rPr>
          <w:delText>2. Conventions used in this document</w:delText>
        </w:r>
        <w:r w:rsidDel="00E62F82">
          <w:rPr>
            <w:webHidden/>
          </w:rPr>
          <w:tab/>
          <w:delText>2</w:delText>
        </w:r>
      </w:del>
    </w:p>
    <w:p w:rsidR="00474CC3" w:rsidDel="00E62F82" w:rsidRDefault="00474CC3">
      <w:pPr>
        <w:pStyle w:val="TOC1"/>
        <w:rPr>
          <w:del w:id="91" w:author="Italo Busi" w:date="2017-06-27T18:36:00Z"/>
          <w:rFonts w:asciiTheme="minorHAnsi" w:eastAsiaTheme="minorEastAsia" w:hAnsiTheme="minorHAnsi" w:cstheme="minorBidi"/>
          <w:sz w:val="22"/>
          <w:szCs w:val="22"/>
          <w:lang w:eastAsia="zh-CN"/>
        </w:rPr>
      </w:pPr>
      <w:del w:id="92" w:author="Italo Busi" w:date="2017-06-27T18:36:00Z">
        <w:r w:rsidRPr="00E62F82" w:rsidDel="00E62F82">
          <w:rPr>
            <w:rStyle w:val="Hyperlink"/>
            <w:rPrChange w:id="93" w:author="Italo Busi" w:date="2017-06-27T18:36:00Z">
              <w:rPr>
                <w:rStyle w:val="Hyperlink"/>
              </w:rPr>
            </w:rPrChange>
          </w:rPr>
          <w:delText>3. High-level Overview</w:delText>
        </w:r>
        <w:r w:rsidDel="00E62F82">
          <w:rPr>
            <w:webHidden/>
          </w:rPr>
          <w:tab/>
          <w:delText>3</w:delText>
        </w:r>
      </w:del>
    </w:p>
    <w:p w:rsidR="00474CC3" w:rsidDel="00E62F82" w:rsidRDefault="00474CC3">
      <w:pPr>
        <w:pStyle w:val="TOC2"/>
        <w:rPr>
          <w:del w:id="94" w:author="Italo Busi" w:date="2017-06-27T18:36:00Z"/>
          <w:rFonts w:asciiTheme="minorHAnsi" w:eastAsiaTheme="minorEastAsia" w:hAnsiTheme="minorHAnsi" w:cstheme="minorBidi"/>
          <w:sz w:val="22"/>
          <w:szCs w:val="22"/>
          <w:lang w:eastAsia="zh-CN"/>
        </w:rPr>
      </w:pPr>
      <w:del w:id="95" w:author="Italo Busi" w:date="2017-06-27T18:36:00Z">
        <w:r w:rsidRPr="00E62F82" w:rsidDel="00E62F82">
          <w:rPr>
            <w:rStyle w:val="Hyperlink"/>
            <w:rPrChange w:id="96" w:author="Italo Busi" w:date="2017-06-27T18:36:00Z">
              <w:rPr>
                <w:rStyle w:val="Hyperlink"/>
              </w:rPr>
            </w:rPrChange>
          </w:rPr>
          <w:delText>3.1. Topology Abstraction</w:delText>
        </w:r>
        <w:r w:rsidDel="00E62F82">
          <w:rPr>
            <w:webHidden/>
          </w:rPr>
          <w:tab/>
          <w:delText>3</w:delText>
        </w:r>
      </w:del>
    </w:p>
    <w:p w:rsidR="00474CC3" w:rsidDel="00E62F82" w:rsidRDefault="00474CC3">
      <w:pPr>
        <w:pStyle w:val="TOC3"/>
        <w:rPr>
          <w:del w:id="97" w:author="Italo Busi" w:date="2017-06-27T18:36:00Z"/>
          <w:rFonts w:asciiTheme="minorHAnsi" w:eastAsiaTheme="minorEastAsia" w:hAnsiTheme="minorHAnsi" w:cstheme="minorBidi"/>
          <w:sz w:val="22"/>
          <w:szCs w:val="22"/>
          <w:lang w:eastAsia="zh-CN"/>
        </w:rPr>
      </w:pPr>
      <w:del w:id="98" w:author="Italo Busi" w:date="2017-06-27T18:36:00Z">
        <w:r w:rsidRPr="00E62F82" w:rsidDel="00E62F82">
          <w:rPr>
            <w:rStyle w:val="Hyperlink"/>
            <w:rPrChange w:id="99" w:author="Italo Busi" w:date="2017-06-27T18:36:00Z">
              <w:rPr>
                <w:rStyle w:val="Hyperlink"/>
              </w:rPr>
            </w:rPrChange>
          </w:rPr>
          <w:delText>3.1.1. ODU White Topology Abstraction</w:delText>
        </w:r>
        <w:r w:rsidDel="00E62F82">
          <w:rPr>
            <w:webHidden/>
          </w:rPr>
          <w:tab/>
          <w:delText>3</w:delText>
        </w:r>
      </w:del>
    </w:p>
    <w:p w:rsidR="00474CC3" w:rsidDel="00E62F82" w:rsidRDefault="00474CC3">
      <w:pPr>
        <w:pStyle w:val="TOC2"/>
        <w:rPr>
          <w:del w:id="100" w:author="Italo Busi" w:date="2017-06-27T18:36:00Z"/>
          <w:rFonts w:asciiTheme="minorHAnsi" w:eastAsiaTheme="minorEastAsia" w:hAnsiTheme="minorHAnsi" w:cstheme="minorBidi"/>
          <w:sz w:val="22"/>
          <w:szCs w:val="22"/>
          <w:lang w:eastAsia="zh-CN"/>
        </w:rPr>
      </w:pPr>
      <w:del w:id="101" w:author="Italo Busi" w:date="2017-06-27T18:36:00Z">
        <w:r w:rsidRPr="00E62F82" w:rsidDel="00E62F82">
          <w:rPr>
            <w:rStyle w:val="Hyperlink"/>
            <w:rPrChange w:id="102" w:author="Italo Busi" w:date="2017-06-27T18:36:00Z">
              <w:rPr>
                <w:rStyle w:val="Hyperlink"/>
              </w:rPr>
            </w:rPrChange>
          </w:rPr>
          <w:delText>3.2. Service Configuration</w:delText>
        </w:r>
        <w:r w:rsidDel="00E62F82">
          <w:rPr>
            <w:webHidden/>
          </w:rPr>
          <w:tab/>
          <w:delText>4</w:delText>
        </w:r>
      </w:del>
    </w:p>
    <w:p w:rsidR="00474CC3" w:rsidDel="00E62F82" w:rsidRDefault="00474CC3">
      <w:pPr>
        <w:pStyle w:val="TOC3"/>
        <w:rPr>
          <w:del w:id="103" w:author="Italo Busi" w:date="2017-06-27T18:36:00Z"/>
          <w:rFonts w:asciiTheme="minorHAnsi" w:eastAsiaTheme="minorEastAsia" w:hAnsiTheme="minorHAnsi" w:cstheme="minorBidi"/>
          <w:sz w:val="22"/>
          <w:szCs w:val="22"/>
          <w:lang w:eastAsia="zh-CN"/>
        </w:rPr>
      </w:pPr>
      <w:del w:id="104" w:author="Italo Busi" w:date="2017-06-27T18:36:00Z">
        <w:r w:rsidRPr="00E62F82" w:rsidDel="00E62F82">
          <w:rPr>
            <w:rStyle w:val="Hyperlink"/>
            <w:rPrChange w:id="105" w:author="Italo Busi" w:date="2017-06-27T18:36:00Z">
              <w:rPr>
                <w:rStyle w:val="Hyperlink"/>
              </w:rPr>
            </w:rPrChange>
          </w:rPr>
          <w:delText>3.2.1. ODU Transit Service</w:delText>
        </w:r>
        <w:r w:rsidDel="00E62F82">
          <w:rPr>
            <w:webHidden/>
          </w:rPr>
          <w:tab/>
          <w:delText>4</w:delText>
        </w:r>
      </w:del>
    </w:p>
    <w:p w:rsidR="00474CC3" w:rsidDel="00E62F82" w:rsidRDefault="00474CC3">
      <w:pPr>
        <w:pStyle w:val="TOC3"/>
        <w:rPr>
          <w:del w:id="106" w:author="Italo Busi" w:date="2017-06-27T18:36:00Z"/>
          <w:rFonts w:asciiTheme="minorHAnsi" w:eastAsiaTheme="minorEastAsia" w:hAnsiTheme="minorHAnsi" w:cstheme="minorBidi"/>
          <w:sz w:val="22"/>
          <w:szCs w:val="22"/>
          <w:lang w:eastAsia="zh-CN"/>
        </w:rPr>
      </w:pPr>
      <w:del w:id="107" w:author="Italo Busi" w:date="2017-06-27T18:36:00Z">
        <w:r w:rsidRPr="00E62F82" w:rsidDel="00E62F82">
          <w:rPr>
            <w:rStyle w:val="Hyperlink"/>
            <w:rPrChange w:id="108" w:author="Italo Busi" w:date="2017-06-27T18:36:00Z">
              <w:rPr>
                <w:rStyle w:val="Hyperlink"/>
              </w:rPr>
            </w:rPrChange>
          </w:rPr>
          <w:delText>3.2.2. OTN Client Private Line Service</w:delText>
        </w:r>
        <w:r w:rsidDel="00E62F82">
          <w:rPr>
            <w:webHidden/>
          </w:rPr>
          <w:tab/>
          <w:delText>4</w:delText>
        </w:r>
      </w:del>
    </w:p>
    <w:p w:rsidR="00474CC3" w:rsidDel="00E62F82" w:rsidRDefault="00474CC3">
      <w:pPr>
        <w:pStyle w:val="TOC3"/>
        <w:rPr>
          <w:del w:id="109" w:author="Italo Busi" w:date="2017-06-27T18:36:00Z"/>
          <w:rFonts w:asciiTheme="minorHAnsi" w:eastAsiaTheme="minorEastAsia" w:hAnsiTheme="minorHAnsi" w:cstheme="minorBidi"/>
          <w:sz w:val="22"/>
          <w:szCs w:val="22"/>
          <w:lang w:eastAsia="zh-CN"/>
        </w:rPr>
      </w:pPr>
      <w:del w:id="110" w:author="Italo Busi" w:date="2017-06-27T18:36:00Z">
        <w:r w:rsidRPr="00E62F82" w:rsidDel="00E62F82">
          <w:rPr>
            <w:rStyle w:val="Hyperlink"/>
            <w:rPrChange w:id="111" w:author="Italo Busi" w:date="2017-06-27T18:36:00Z">
              <w:rPr>
                <w:rStyle w:val="Hyperlink"/>
              </w:rPr>
            </w:rPrChange>
          </w:rPr>
          <w:delText>3.2.3. EPL over ODU Service</w:delText>
        </w:r>
        <w:r w:rsidDel="00E62F82">
          <w:rPr>
            <w:webHidden/>
          </w:rPr>
          <w:tab/>
          <w:delText>5</w:delText>
        </w:r>
      </w:del>
    </w:p>
    <w:p w:rsidR="00474CC3" w:rsidDel="00E62F82" w:rsidRDefault="00474CC3">
      <w:pPr>
        <w:pStyle w:val="TOC1"/>
        <w:rPr>
          <w:del w:id="112" w:author="Italo Busi" w:date="2017-06-27T18:36:00Z"/>
          <w:rFonts w:asciiTheme="minorHAnsi" w:eastAsiaTheme="minorEastAsia" w:hAnsiTheme="minorHAnsi" w:cstheme="minorBidi"/>
          <w:sz w:val="22"/>
          <w:szCs w:val="22"/>
          <w:lang w:eastAsia="zh-CN"/>
        </w:rPr>
      </w:pPr>
      <w:del w:id="113" w:author="Italo Busi" w:date="2017-06-27T18:36:00Z">
        <w:r w:rsidRPr="00E62F82" w:rsidDel="00E62F82">
          <w:rPr>
            <w:rStyle w:val="Hyperlink"/>
            <w:rPrChange w:id="114" w:author="Italo Busi" w:date="2017-06-27T18:36:00Z">
              <w:rPr>
                <w:rStyle w:val="Hyperlink"/>
              </w:rPr>
            </w:rPrChange>
          </w:rPr>
          <w:delText>4. Topology Abstraction: detailed JSON examples</w:delText>
        </w:r>
        <w:r w:rsidDel="00E62F82">
          <w:rPr>
            <w:webHidden/>
          </w:rPr>
          <w:tab/>
          <w:delText>5</w:delText>
        </w:r>
      </w:del>
    </w:p>
    <w:p w:rsidR="00474CC3" w:rsidDel="00E62F82" w:rsidRDefault="00474CC3">
      <w:pPr>
        <w:pStyle w:val="TOC2"/>
        <w:rPr>
          <w:del w:id="115" w:author="Italo Busi" w:date="2017-06-27T18:36:00Z"/>
          <w:rFonts w:asciiTheme="minorHAnsi" w:eastAsiaTheme="minorEastAsia" w:hAnsiTheme="minorHAnsi" w:cstheme="minorBidi"/>
          <w:sz w:val="22"/>
          <w:szCs w:val="22"/>
          <w:lang w:eastAsia="zh-CN"/>
        </w:rPr>
      </w:pPr>
      <w:del w:id="116" w:author="Italo Busi" w:date="2017-06-27T18:36:00Z">
        <w:r w:rsidRPr="00E62F82" w:rsidDel="00E62F82">
          <w:rPr>
            <w:rStyle w:val="Hyperlink"/>
            <w:rPrChange w:id="117" w:author="Italo Busi" w:date="2017-06-27T18:36:00Z">
              <w:rPr>
                <w:rStyle w:val="Hyperlink"/>
              </w:rPr>
            </w:rPrChange>
          </w:rPr>
          <w:delText>4.1. ODU White Topology Abstraction</w:delText>
        </w:r>
        <w:r w:rsidDel="00E62F82">
          <w:rPr>
            <w:webHidden/>
          </w:rPr>
          <w:tab/>
          <w:delText>5</w:delText>
        </w:r>
      </w:del>
    </w:p>
    <w:p w:rsidR="00474CC3" w:rsidDel="00E62F82" w:rsidRDefault="00474CC3">
      <w:pPr>
        <w:pStyle w:val="TOC1"/>
        <w:rPr>
          <w:del w:id="118" w:author="Italo Busi" w:date="2017-06-27T18:36:00Z"/>
          <w:rFonts w:asciiTheme="minorHAnsi" w:eastAsiaTheme="minorEastAsia" w:hAnsiTheme="minorHAnsi" w:cstheme="minorBidi"/>
          <w:sz w:val="22"/>
          <w:szCs w:val="22"/>
          <w:lang w:eastAsia="zh-CN"/>
        </w:rPr>
      </w:pPr>
      <w:del w:id="119" w:author="Italo Busi" w:date="2017-06-27T18:36:00Z">
        <w:r w:rsidRPr="00E62F82" w:rsidDel="00E62F82">
          <w:rPr>
            <w:rStyle w:val="Hyperlink"/>
            <w:rPrChange w:id="120" w:author="Italo Busi" w:date="2017-06-27T18:36:00Z">
              <w:rPr>
                <w:rStyle w:val="Hyperlink"/>
              </w:rPr>
            </w:rPrChange>
          </w:rPr>
          <w:delText>5. Service Configuration: detailed JSON examples</w:delText>
        </w:r>
        <w:r w:rsidDel="00E62F82">
          <w:rPr>
            <w:webHidden/>
          </w:rPr>
          <w:tab/>
          <w:delText>5</w:delText>
        </w:r>
      </w:del>
    </w:p>
    <w:p w:rsidR="00474CC3" w:rsidDel="00E62F82" w:rsidRDefault="00474CC3">
      <w:pPr>
        <w:pStyle w:val="TOC2"/>
        <w:rPr>
          <w:del w:id="121" w:author="Italo Busi" w:date="2017-06-27T18:36:00Z"/>
          <w:rFonts w:asciiTheme="minorHAnsi" w:eastAsiaTheme="minorEastAsia" w:hAnsiTheme="minorHAnsi" w:cstheme="minorBidi"/>
          <w:sz w:val="22"/>
          <w:szCs w:val="22"/>
          <w:lang w:eastAsia="zh-CN"/>
        </w:rPr>
      </w:pPr>
      <w:del w:id="122" w:author="Italo Busi" w:date="2017-06-27T18:36:00Z">
        <w:r w:rsidRPr="00E62F82" w:rsidDel="00E62F82">
          <w:rPr>
            <w:rStyle w:val="Hyperlink"/>
            <w:rPrChange w:id="123" w:author="Italo Busi" w:date="2017-06-27T18:36:00Z">
              <w:rPr>
                <w:rStyle w:val="Hyperlink"/>
              </w:rPr>
            </w:rPrChange>
          </w:rPr>
          <w:delText>5.1. ODU Transit Service</w:delText>
        </w:r>
        <w:r w:rsidDel="00E62F82">
          <w:rPr>
            <w:webHidden/>
          </w:rPr>
          <w:tab/>
          <w:delText>5</w:delText>
        </w:r>
      </w:del>
    </w:p>
    <w:p w:rsidR="00474CC3" w:rsidDel="00E62F82" w:rsidRDefault="00474CC3">
      <w:pPr>
        <w:pStyle w:val="TOC1"/>
        <w:rPr>
          <w:del w:id="124" w:author="Italo Busi" w:date="2017-06-27T18:36:00Z"/>
          <w:rFonts w:asciiTheme="minorHAnsi" w:eastAsiaTheme="minorEastAsia" w:hAnsiTheme="minorHAnsi" w:cstheme="minorBidi"/>
          <w:sz w:val="22"/>
          <w:szCs w:val="22"/>
          <w:lang w:eastAsia="zh-CN"/>
        </w:rPr>
      </w:pPr>
      <w:del w:id="125" w:author="Italo Busi" w:date="2017-06-27T18:36:00Z">
        <w:r w:rsidRPr="00E62F82" w:rsidDel="00E62F82">
          <w:rPr>
            <w:rStyle w:val="Hyperlink"/>
            <w:rPrChange w:id="126" w:author="Italo Busi" w:date="2017-06-27T18:36:00Z">
              <w:rPr>
                <w:rStyle w:val="Hyperlink"/>
              </w:rPr>
            </w:rPrChange>
          </w:rPr>
          <w:delText>6. Security Considerations</w:delText>
        </w:r>
        <w:r w:rsidDel="00E62F82">
          <w:rPr>
            <w:webHidden/>
          </w:rPr>
          <w:tab/>
          <w:delText>5</w:delText>
        </w:r>
      </w:del>
    </w:p>
    <w:p w:rsidR="00474CC3" w:rsidDel="00E62F82" w:rsidRDefault="00474CC3">
      <w:pPr>
        <w:pStyle w:val="TOC1"/>
        <w:rPr>
          <w:del w:id="127" w:author="Italo Busi" w:date="2017-06-27T18:36:00Z"/>
          <w:rFonts w:asciiTheme="minorHAnsi" w:eastAsiaTheme="minorEastAsia" w:hAnsiTheme="minorHAnsi" w:cstheme="minorBidi"/>
          <w:sz w:val="22"/>
          <w:szCs w:val="22"/>
          <w:lang w:eastAsia="zh-CN"/>
        </w:rPr>
      </w:pPr>
      <w:del w:id="128" w:author="Italo Busi" w:date="2017-06-27T18:36:00Z">
        <w:r w:rsidRPr="00E62F82" w:rsidDel="00E62F82">
          <w:rPr>
            <w:rStyle w:val="Hyperlink"/>
            <w:rPrChange w:id="129" w:author="Italo Busi" w:date="2017-06-27T18:36:00Z">
              <w:rPr>
                <w:rStyle w:val="Hyperlink"/>
              </w:rPr>
            </w:rPrChange>
          </w:rPr>
          <w:delText>7. IANA Considerations</w:delText>
        </w:r>
        <w:r w:rsidDel="00E62F82">
          <w:rPr>
            <w:webHidden/>
          </w:rPr>
          <w:tab/>
          <w:delText>5</w:delText>
        </w:r>
      </w:del>
    </w:p>
    <w:p w:rsidR="00474CC3" w:rsidDel="00E62F82" w:rsidRDefault="00474CC3">
      <w:pPr>
        <w:pStyle w:val="TOC1"/>
        <w:rPr>
          <w:del w:id="130" w:author="Italo Busi" w:date="2017-06-27T18:36:00Z"/>
          <w:rFonts w:asciiTheme="minorHAnsi" w:eastAsiaTheme="minorEastAsia" w:hAnsiTheme="minorHAnsi" w:cstheme="minorBidi"/>
          <w:sz w:val="22"/>
          <w:szCs w:val="22"/>
          <w:lang w:eastAsia="zh-CN"/>
        </w:rPr>
      </w:pPr>
      <w:del w:id="131" w:author="Italo Busi" w:date="2017-06-27T18:36:00Z">
        <w:r w:rsidRPr="00E62F82" w:rsidDel="00E62F82">
          <w:rPr>
            <w:rStyle w:val="Hyperlink"/>
            <w:rPrChange w:id="132" w:author="Italo Busi" w:date="2017-06-27T18:36:00Z">
              <w:rPr>
                <w:rStyle w:val="Hyperlink"/>
              </w:rPr>
            </w:rPrChange>
          </w:rPr>
          <w:delText>8. Conclusions</w:delText>
        </w:r>
        <w:r w:rsidDel="00E62F82">
          <w:rPr>
            <w:webHidden/>
          </w:rPr>
          <w:tab/>
          <w:delText>5</w:delText>
        </w:r>
      </w:del>
    </w:p>
    <w:p w:rsidR="00474CC3" w:rsidDel="00E62F82" w:rsidRDefault="00474CC3">
      <w:pPr>
        <w:pStyle w:val="TOC1"/>
        <w:rPr>
          <w:del w:id="133" w:author="Italo Busi" w:date="2017-06-27T18:36:00Z"/>
          <w:rFonts w:asciiTheme="minorHAnsi" w:eastAsiaTheme="minorEastAsia" w:hAnsiTheme="minorHAnsi" w:cstheme="minorBidi"/>
          <w:sz w:val="22"/>
          <w:szCs w:val="22"/>
          <w:lang w:eastAsia="zh-CN"/>
        </w:rPr>
      </w:pPr>
      <w:del w:id="134" w:author="Italo Busi" w:date="2017-06-27T18:36:00Z">
        <w:r w:rsidRPr="00E62F82" w:rsidDel="00E62F82">
          <w:rPr>
            <w:rStyle w:val="Hyperlink"/>
            <w:rPrChange w:id="135" w:author="Italo Busi" w:date="2017-06-27T18:36:00Z">
              <w:rPr>
                <w:rStyle w:val="Hyperlink"/>
              </w:rPr>
            </w:rPrChange>
          </w:rPr>
          <w:delText>9. References</w:delText>
        </w:r>
        <w:r w:rsidDel="00E62F82">
          <w:rPr>
            <w:webHidden/>
          </w:rPr>
          <w:tab/>
          <w:delText>6</w:delText>
        </w:r>
      </w:del>
    </w:p>
    <w:p w:rsidR="00474CC3" w:rsidDel="00E62F82" w:rsidRDefault="00474CC3">
      <w:pPr>
        <w:pStyle w:val="TOC2"/>
        <w:rPr>
          <w:del w:id="136" w:author="Italo Busi" w:date="2017-06-27T18:36:00Z"/>
          <w:rFonts w:asciiTheme="minorHAnsi" w:eastAsiaTheme="minorEastAsia" w:hAnsiTheme="minorHAnsi" w:cstheme="minorBidi"/>
          <w:sz w:val="22"/>
          <w:szCs w:val="22"/>
          <w:lang w:eastAsia="zh-CN"/>
        </w:rPr>
      </w:pPr>
      <w:del w:id="137" w:author="Italo Busi" w:date="2017-06-27T18:36:00Z">
        <w:r w:rsidRPr="00E62F82" w:rsidDel="00E62F82">
          <w:rPr>
            <w:rStyle w:val="Hyperlink"/>
            <w:rPrChange w:id="138" w:author="Italo Busi" w:date="2017-06-27T18:36:00Z">
              <w:rPr>
                <w:rStyle w:val="Hyperlink"/>
              </w:rPr>
            </w:rPrChange>
          </w:rPr>
          <w:delText>9.1. Normative References</w:delText>
        </w:r>
        <w:r w:rsidDel="00E62F82">
          <w:rPr>
            <w:webHidden/>
          </w:rPr>
          <w:tab/>
          <w:delText>6</w:delText>
        </w:r>
      </w:del>
    </w:p>
    <w:p w:rsidR="00474CC3" w:rsidDel="00E62F82" w:rsidRDefault="00474CC3">
      <w:pPr>
        <w:pStyle w:val="TOC2"/>
        <w:rPr>
          <w:del w:id="139" w:author="Italo Busi" w:date="2017-06-27T18:36:00Z"/>
          <w:rFonts w:asciiTheme="minorHAnsi" w:eastAsiaTheme="minorEastAsia" w:hAnsiTheme="minorHAnsi" w:cstheme="minorBidi"/>
          <w:sz w:val="22"/>
          <w:szCs w:val="22"/>
          <w:lang w:eastAsia="zh-CN"/>
        </w:rPr>
      </w:pPr>
      <w:del w:id="140" w:author="Italo Busi" w:date="2017-06-27T18:36:00Z">
        <w:r w:rsidRPr="00E62F82" w:rsidDel="00E62F82">
          <w:rPr>
            <w:rStyle w:val="Hyperlink"/>
            <w:rPrChange w:id="141" w:author="Italo Busi" w:date="2017-06-27T18:36:00Z">
              <w:rPr>
                <w:rStyle w:val="Hyperlink"/>
              </w:rPr>
            </w:rPrChange>
          </w:rPr>
          <w:delText>9.2. Informative References</w:delText>
        </w:r>
        <w:r w:rsidDel="00E62F82">
          <w:rPr>
            <w:webHidden/>
          </w:rPr>
          <w:tab/>
          <w:delText>6</w:delText>
        </w:r>
      </w:del>
    </w:p>
    <w:p w:rsidR="00474CC3" w:rsidDel="00E62F82" w:rsidRDefault="00474CC3">
      <w:pPr>
        <w:pStyle w:val="TOC1"/>
        <w:rPr>
          <w:del w:id="142" w:author="Italo Busi" w:date="2017-06-27T18:36:00Z"/>
          <w:rFonts w:asciiTheme="minorHAnsi" w:eastAsiaTheme="minorEastAsia" w:hAnsiTheme="minorHAnsi" w:cstheme="minorBidi"/>
          <w:sz w:val="22"/>
          <w:szCs w:val="22"/>
          <w:lang w:eastAsia="zh-CN"/>
        </w:rPr>
      </w:pPr>
      <w:del w:id="143" w:author="Italo Busi" w:date="2017-06-27T18:36:00Z">
        <w:r w:rsidRPr="00E62F82" w:rsidDel="00E62F82">
          <w:rPr>
            <w:rStyle w:val="Hyperlink"/>
            <w:rPrChange w:id="144" w:author="Italo Busi" w:date="2017-06-27T18:36:00Z">
              <w:rPr>
                <w:rStyle w:val="Hyperlink"/>
              </w:rPr>
            </w:rPrChange>
          </w:rPr>
          <w:delText>10. Acknowledgments</w:delText>
        </w:r>
        <w:r w:rsidDel="00E62F82">
          <w:rPr>
            <w:webHidden/>
          </w:rPr>
          <w:tab/>
          <w:delText>6</w:delText>
        </w:r>
      </w:del>
    </w:p>
    <w:p w:rsidR="00696527" w:rsidRDefault="00E45D6E" w:rsidP="002E5DA5">
      <w:pPr>
        <w:pStyle w:val="TOC1"/>
      </w:pPr>
      <w:r>
        <w:fldChar w:fldCharType="end"/>
      </w:r>
    </w:p>
    <w:p w:rsidR="006F6F19" w:rsidRPr="000445CC" w:rsidRDefault="008E670E" w:rsidP="00237595">
      <w:pPr>
        <w:pStyle w:val="Heading1"/>
      </w:pPr>
      <w:bookmarkStart w:id="145" w:name="_Toc486351902"/>
      <w:r w:rsidRPr="000445CC">
        <w:t>Introduction</w:t>
      </w:r>
      <w:bookmarkEnd w:id="145"/>
    </w:p>
    <w:p w:rsidR="000445CC" w:rsidRPr="003325F9" w:rsidRDefault="000445CC" w:rsidP="000445CC">
      <w:pPr>
        <w:rPr>
          <w:ins w:id="146" w:author="Italo Busi" w:date="2017-06-27T11:28:00Z"/>
        </w:rPr>
      </w:pPr>
      <w:ins w:id="147" w:author="Italo Busi" w:date="2017-06-27T11:28:00Z">
        <w:r w:rsidRPr="003325F9">
          <w:t>This document analyses how YANG models being defined by IETF (TEAS and CCAMP WG in particular) can be used to support Use Case 1 (single-domain with single-layer) scenarios as described in [</w:t>
        </w:r>
        <w:r w:rsidRPr="00C57086">
          <w:rPr>
            <w:rPrChange w:id="148" w:author="Italo Busi" w:date="2017-06-27T16:51:00Z">
              <w:rPr>
                <w:highlight w:val="green"/>
              </w:rPr>
            </w:rPrChange>
          </w:rPr>
          <w:t xml:space="preserve">TNBI- </w:t>
        </w:r>
        <w:proofErr w:type="spellStart"/>
        <w:r w:rsidRPr="00C57086">
          <w:rPr>
            <w:rPrChange w:id="149" w:author="Italo Busi" w:date="2017-06-27T16:51:00Z">
              <w:rPr>
                <w:highlight w:val="green"/>
              </w:rPr>
            </w:rPrChange>
          </w:rPr>
          <w:t>UseCases</w:t>
        </w:r>
        <w:proofErr w:type="spellEnd"/>
        <w:r w:rsidRPr="003325F9">
          <w:t>]</w:t>
        </w:r>
      </w:ins>
      <w:ins w:id="150" w:author="Italo Busi" w:date="2017-06-27T14:30:00Z">
        <w:r w:rsidR="00583764">
          <w:t>.</w:t>
        </w:r>
      </w:ins>
    </w:p>
    <w:p w:rsidR="00CA2FF3" w:rsidRDefault="00CA2FF3" w:rsidP="00CA2FF3">
      <w:pPr>
        <w:pStyle w:val="Heading2"/>
      </w:pPr>
      <w:bookmarkStart w:id="151" w:name="_Toc486351903"/>
      <w:moveToRangeStart w:id="152" w:author="Italo Busi" w:date="2017-06-27T17:13:00Z" w:name="move486346924"/>
      <w:moveTo w:id="153" w:author="Italo Busi" w:date="2017-06-27T17:13:00Z">
        <w:r>
          <w:t>Assumptions</w:t>
        </w:r>
        <w:bookmarkEnd w:id="151"/>
      </w:moveTo>
    </w:p>
    <w:moveToRangeEnd w:id="152"/>
    <w:p w:rsidR="00CA2FF3" w:rsidRDefault="00CA2FF3" w:rsidP="00CA2FF3">
      <w:pPr>
        <w:rPr>
          <w:ins w:id="154" w:author="Italo Busi" w:date="2017-06-27T17:13:00Z"/>
        </w:rPr>
      </w:pPr>
      <w:ins w:id="155" w:author="Italo Busi" w:date="2017-06-27T17:13:00Z">
        <w:r>
          <w:t xml:space="preserve">This document is analyzing how existing models developed by the IETF can be used at the MPI between the Transport PNC and the MDSC to support the use case 1 scenarios as defined in section 3 of </w:t>
        </w:r>
        <w:r w:rsidRPr="003325F9">
          <w:t>[</w:t>
        </w:r>
        <w:r w:rsidRPr="00C57086">
          <w:t xml:space="preserve">TNBI- </w:t>
        </w:r>
        <w:proofErr w:type="spellStart"/>
        <w:r w:rsidRPr="00C57086">
          <w:t>UseCases</w:t>
        </w:r>
        <w:proofErr w:type="spellEnd"/>
        <w:r w:rsidRPr="003325F9">
          <w:t>]</w:t>
        </w:r>
        <w:r>
          <w:t>.</w:t>
        </w:r>
      </w:ins>
    </w:p>
    <w:p w:rsidR="00CA2FF3" w:rsidRDefault="00CA2FF3" w:rsidP="00CA2FF3">
      <w:pPr>
        <w:rPr>
          <w:ins w:id="156" w:author="Italo Busi" w:date="2017-06-27T17:25:00Z"/>
        </w:rPr>
      </w:pPr>
      <w:ins w:id="157" w:author="Italo Busi" w:date="2017-06-27T17:13:00Z">
        <w:r w:rsidRPr="00C57086">
          <w:t xml:space="preserve">This document assumes the applicability of the YANG models to the ACTN interfaces as defined in [ACTN-YANG] and therefore considers the </w:t>
        </w:r>
      </w:ins>
      <w:ins w:id="158" w:author="Italo Busi" w:date="2017-06-27T17:15:00Z">
        <w:r>
          <w:t>TE Topology YANG model defined in</w:t>
        </w:r>
      </w:ins>
      <w:ins w:id="159" w:author="Italo Busi" w:date="2017-06-27T17:13:00Z">
        <w:r w:rsidRPr="00C57086">
          <w:t xml:space="preserve"> [TE-TOPO], </w:t>
        </w:r>
      </w:ins>
      <w:ins w:id="160" w:author="Italo Busi" w:date="2017-06-27T17:15:00Z">
        <w:r>
          <w:t xml:space="preserve">with the OTN Topology augmentation defined in </w:t>
        </w:r>
      </w:ins>
      <w:ins w:id="161" w:author="Italo Busi" w:date="2017-06-27T17:13:00Z">
        <w:r w:rsidRPr="00C57086">
          <w:t>[OTN-TOPO</w:t>
        </w:r>
        <w:r>
          <w:t>]</w:t>
        </w:r>
      </w:ins>
      <w:ins w:id="162" w:author="Italo Busi" w:date="2017-06-27T17:15:00Z">
        <w:r>
          <w:t xml:space="preserve"> and the TE Tunnel YANG model </w:t>
        </w:r>
        <w:r>
          <w:lastRenderedPageBreak/>
          <w:t xml:space="preserve">defined in </w:t>
        </w:r>
      </w:ins>
      <w:ins w:id="163" w:author="Italo Busi" w:date="2017-06-27T17:13:00Z">
        <w:r w:rsidRPr="00C57086">
          <w:t>[TE-TUNNEL]</w:t>
        </w:r>
      </w:ins>
      <w:ins w:id="164" w:author="Italo Busi" w:date="2017-06-27T17:15:00Z">
        <w:r>
          <w:t xml:space="preserve">, with the OTN Tunnel </w:t>
        </w:r>
      </w:ins>
      <w:ins w:id="165" w:author="Italo Busi" w:date="2017-06-27T17:16:00Z">
        <w:r>
          <w:t>augmentation</w:t>
        </w:r>
      </w:ins>
      <w:ins w:id="166" w:author="Italo Busi" w:date="2017-06-27T17:15:00Z">
        <w:r>
          <w:t xml:space="preserve"> defined in </w:t>
        </w:r>
      </w:ins>
      <w:ins w:id="167" w:author="Italo Busi" w:date="2017-06-27T17:13:00Z">
        <w:r w:rsidRPr="00C57086">
          <w:t>[OTN-TUNNEL].</w:t>
        </w:r>
      </w:ins>
    </w:p>
    <w:p w:rsidR="002C29C3" w:rsidRDefault="002C29C3" w:rsidP="00CA2FF3">
      <w:pPr>
        <w:rPr>
          <w:ins w:id="168" w:author="Italo Busi" w:date="2017-06-27T17:13:00Z"/>
        </w:rPr>
      </w:pPr>
      <w:ins w:id="169" w:author="Italo Busi" w:date="2017-06-27T17:25:00Z">
        <w:r>
          <w:t>The analysis of how to use the attributes in the I2RS Topology YANG model, defined in [I2RS-TOPO], is for further study.</w:t>
        </w:r>
      </w:ins>
    </w:p>
    <w:p w:rsidR="00CA2FF3" w:rsidRDefault="00CA2FF3" w:rsidP="00CA2FF3">
      <w:pPr>
        <w:rPr>
          <w:ins w:id="170" w:author="Italo Busi" w:date="2017-06-27T17:13:00Z"/>
        </w:rPr>
      </w:pPr>
      <w:ins w:id="171" w:author="Italo Busi" w:date="2017-06-27T17:13:00Z">
        <w:r>
          <w:t>Moreover this document is making the following assumptions, still to be validated with TEAS WG:</w:t>
        </w:r>
      </w:ins>
    </w:p>
    <w:p w:rsidR="00CA2FF3" w:rsidRDefault="00CA2FF3" w:rsidP="00CA2FF3">
      <w:pPr>
        <w:pStyle w:val="RFCListNumbered"/>
        <w:rPr>
          <w:ins w:id="172" w:author="Italo Busi" w:date="2017-06-27T17:13:00Z"/>
        </w:rPr>
      </w:pPr>
      <w:bookmarkStart w:id="173" w:name="_Ref486345367"/>
      <w:ins w:id="174" w:author="Italo Busi" w:date="2017-06-27T17:16:00Z">
        <w:r>
          <w:t>The MDSC can request</w:t>
        </w:r>
      </w:ins>
      <w:ins w:id="175" w:author="Italo Busi" w:date="2017-06-27T17:18:00Z">
        <w:r>
          <w:t>,</w:t>
        </w:r>
      </w:ins>
      <w:ins w:id="176" w:author="Italo Busi" w:date="2017-06-27T17:16:00Z">
        <w:r>
          <w:t xml:space="preserve"> at </w:t>
        </w:r>
      </w:ins>
      <w:ins w:id="177" w:author="Italo Busi" w:date="2017-06-27T17:17:00Z">
        <w:r>
          <w:t>the MPI</w:t>
        </w:r>
      </w:ins>
      <w:ins w:id="178" w:author="Italo Busi" w:date="2017-06-27T17:18:00Z">
        <w:r>
          <w:t>,</w:t>
        </w:r>
      </w:ins>
      <w:ins w:id="179" w:author="Italo Busi" w:date="2017-06-27T17:17:00Z">
        <w:r>
          <w:t xml:space="preserve"> </w:t>
        </w:r>
      </w:ins>
      <w:ins w:id="180" w:author="Italo Busi" w:date="2017-06-27T17:16:00Z">
        <w:r>
          <w:t xml:space="preserve">the Transport PNC to </w:t>
        </w:r>
      </w:ins>
      <w:ins w:id="181" w:author="Italo Busi" w:date="2017-06-27T17:13:00Z">
        <w:r>
          <w:t>setup a Transit Tunnel Segment using the TE Tunnel YANG model</w:t>
        </w:r>
      </w:ins>
      <w:ins w:id="182" w:author="Italo Busi" w:date="2017-06-27T17:17:00Z">
        <w:r>
          <w:t>: in this case</w:t>
        </w:r>
      </w:ins>
      <w:ins w:id="183" w:author="Italo Busi" w:date="2017-06-27T17:13:00Z">
        <w:r>
          <w:t xml:space="preserve">, since the </w:t>
        </w:r>
        <w:r w:rsidRPr="009571A5">
          <w:t>endpoints of the E2E Tunnel are outside the domain controlled</w:t>
        </w:r>
        <w:r>
          <w:t xml:space="preserve"> by the Transport PNC, the MDSC </w:t>
        </w:r>
      </w:ins>
      <w:ins w:id="184" w:author="Italo Busi" w:date="2017-06-27T17:17:00Z">
        <w:r>
          <w:t xml:space="preserve">would not </w:t>
        </w:r>
      </w:ins>
      <w:ins w:id="185" w:author="Italo Busi" w:date="2017-06-27T17:13:00Z">
        <w:r>
          <w:t xml:space="preserve">specify any source or destination TTP (i.e., it </w:t>
        </w:r>
      </w:ins>
      <w:ins w:id="186" w:author="Italo Busi" w:date="2017-06-27T17:17:00Z">
        <w:r>
          <w:t xml:space="preserve">would leave </w:t>
        </w:r>
      </w:ins>
      <w:ins w:id="187" w:author="Italo Busi" w:date="2017-06-27T17:13:00Z">
        <w:r>
          <w:t xml:space="preserve">the </w:t>
        </w:r>
        <w:r w:rsidRPr="009571A5">
          <w:t>source</w:t>
        </w:r>
        <w:r>
          <w:t xml:space="preserve">, destination, </w:t>
        </w:r>
        <w:proofErr w:type="spellStart"/>
        <w:r w:rsidRPr="009571A5">
          <w:t>src</w:t>
        </w:r>
        <w:proofErr w:type="spellEnd"/>
        <w:r w:rsidRPr="009571A5">
          <w:t>-</w:t>
        </w:r>
        <w:proofErr w:type="spellStart"/>
        <w:r w:rsidRPr="009571A5">
          <w:t>tp</w:t>
        </w:r>
        <w:proofErr w:type="spellEnd"/>
        <w:r w:rsidRPr="009571A5">
          <w:t>-id</w:t>
        </w:r>
        <w:r>
          <w:t xml:space="preserve"> and </w:t>
        </w:r>
        <w:proofErr w:type="spellStart"/>
        <w:r w:rsidRPr="009571A5">
          <w:t>dst</w:t>
        </w:r>
        <w:proofErr w:type="spellEnd"/>
        <w:r w:rsidRPr="009571A5">
          <w:t>-</w:t>
        </w:r>
        <w:proofErr w:type="spellStart"/>
        <w:r w:rsidRPr="009571A5">
          <w:t>tp</w:t>
        </w:r>
        <w:proofErr w:type="spellEnd"/>
        <w:r w:rsidRPr="009571A5">
          <w:t>-id</w:t>
        </w:r>
        <w:r>
          <w:t xml:space="preserve"> attributes empty) and it </w:t>
        </w:r>
      </w:ins>
      <w:ins w:id="188" w:author="Italo Busi" w:date="2017-06-27T17:17:00Z">
        <w:r>
          <w:t xml:space="preserve">would </w:t>
        </w:r>
      </w:ins>
      <w:ins w:id="189" w:author="Italo Busi" w:date="2017-06-27T17:13:00Z">
        <w:r>
          <w:t xml:space="preserve">use the </w:t>
        </w:r>
        <w:r w:rsidRPr="009571A5">
          <w:t>explicit-route-object list</w:t>
        </w:r>
        <w:r>
          <w:t xml:space="preserve"> to specify the </w:t>
        </w:r>
        <w:r w:rsidRPr="009571A5">
          <w:t xml:space="preserve">ingress and egress links of the </w:t>
        </w:r>
        <w:r>
          <w:t>Transit Tunnel Segment.</w:t>
        </w:r>
        <w:bookmarkEnd w:id="173"/>
      </w:ins>
    </w:p>
    <w:p w:rsidR="00CA2FF3" w:rsidRPr="00C57086" w:rsidRDefault="00CA2FF3" w:rsidP="00CA2FF3">
      <w:pPr>
        <w:pStyle w:val="RFCListNumbered"/>
        <w:rPr>
          <w:ins w:id="190" w:author="Italo Busi" w:date="2017-06-27T17:13:00Z"/>
        </w:rPr>
        <w:pPrChange w:id="191" w:author="Italo Busi" w:date="2017-06-27T17:19:00Z">
          <w:pPr>
            <w:pStyle w:val="RFCListNumbered"/>
          </w:pPr>
        </w:pPrChange>
      </w:pPr>
      <w:bookmarkStart w:id="192" w:name="_Ref486345524"/>
      <w:ins w:id="193" w:author="Italo Busi" w:date="2017-06-27T17:13:00Z">
        <w:r>
          <w:t xml:space="preserve">The Transport PNC provides </w:t>
        </w:r>
      </w:ins>
      <w:ins w:id="194" w:author="Italo Busi" w:date="2017-06-27T17:18:00Z">
        <w:r>
          <w:t>to the MDSC</w:t>
        </w:r>
      </w:ins>
      <w:ins w:id="195" w:author="Italo Busi" w:date="2017-06-27T17:13:00Z">
        <w:r w:rsidRPr="00C57086">
          <w:t xml:space="preserve">, </w:t>
        </w:r>
      </w:ins>
      <w:ins w:id="196" w:author="Italo Busi" w:date="2017-06-27T17:19:00Z">
        <w:r>
          <w:t xml:space="preserve">at the MPI, </w:t>
        </w:r>
      </w:ins>
      <w:ins w:id="197" w:author="Italo Busi" w:date="2017-06-27T17:18:00Z">
        <w:r w:rsidRPr="00C57086">
          <w:t>the list of available timeslots on the access links</w:t>
        </w:r>
        <w:r>
          <w:t xml:space="preserve"> using the </w:t>
        </w:r>
      </w:ins>
      <w:ins w:id="198" w:author="Italo Busi" w:date="2017-06-27T17:13:00Z">
        <w:r w:rsidRPr="00C57086">
          <w:t xml:space="preserve">TE Topology YANG model </w:t>
        </w:r>
      </w:ins>
      <w:ins w:id="199" w:author="Italo Busi" w:date="2017-06-27T17:19:00Z">
        <w:r>
          <w:t>and OTN Topology augmentation</w:t>
        </w:r>
      </w:ins>
      <w:ins w:id="200" w:author="Italo Busi" w:date="2017-06-27T17:13:00Z">
        <w:r w:rsidRPr="00C57086">
          <w:t>.</w:t>
        </w:r>
        <w:bookmarkEnd w:id="192"/>
      </w:ins>
    </w:p>
    <w:p w:rsidR="00CA2FF3" w:rsidRPr="00EB5975" w:rsidDel="00CA2FF3" w:rsidRDefault="00CA2FF3" w:rsidP="00CA2FF3">
      <w:pPr>
        <w:rPr>
          <w:del w:id="201" w:author="Italo Busi" w:date="2017-06-27T17:13:00Z"/>
        </w:rPr>
      </w:pPr>
      <w:moveToRangeStart w:id="202" w:author="Italo Busi" w:date="2017-06-27T17:13:00Z" w:name="move486346941"/>
      <w:moveTo w:id="203" w:author="Italo Busi" w:date="2017-06-27T17:13:00Z">
        <w:del w:id="204" w:author="Italo Busi" w:date="2017-06-27T17:13:00Z">
          <w:r w:rsidRPr="00EB5975" w:rsidDel="00CA2FF3">
            <w:rPr>
              <w:highlight w:val="yellow"/>
            </w:rPr>
            <w:delText>Summarize the assumptions that have been made during the analysis (Lou’s comment at IETF 98).</w:delText>
          </w:r>
          <w:bookmarkStart w:id="205" w:name="_Toc486351904"/>
          <w:bookmarkEnd w:id="205"/>
        </w:del>
      </w:moveTo>
    </w:p>
    <w:p w:rsidR="006F6F19" w:rsidRPr="00EB5975" w:rsidRDefault="00EB5975" w:rsidP="00B01DFE">
      <w:pPr>
        <w:pStyle w:val="Heading2"/>
      </w:pPr>
      <w:bookmarkStart w:id="206" w:name="_Toc486351905"/>
      <w:moveToRangeEnd w:id="202"/>
      <w:r>
        <w:t>Feedbacks provided to the IETF Working Groups</w:t>
      </w:r>
      <w:bookmarkEnd w:id="206"/>
    </w:p>
    <w:p w:rsidR="00CA2FF3" w:rsidRDefault="00CA2FF3" w:rsidP="00CA2FF3">
      <w:pPr>
        <w:rPr>
          <w:ins w:id="207" w:author="Italo Busi" w:date="2017-06-27T17:14:00Z"/>
        </w:rPr>
      </w:pPr>
      <w:ins w:id="208" w:author="Italo Busi" w:date="2017-06-27T17:14:00Z">
        <w:r>
          <w:t>The analysis done in this version of this document has triggered the following feedbacks to TEAS WG:</w:t>
        </w:r>
      </w:ins>
    </w:p>
    <w:p w:rsidR="00CA2FF3" w:rsidRDefault="00CA2FF3" w:rsidP="00CA2FF3">
      <w:pPr>
        <w:pStyle w:val="RFCListBullet"/>
        <w:rPr>
          <w:ins w:id="209" w:author="Italo Busi" w:date="2017-06-27T17:14:00Z"/>
        </w:rPr>
      </w:pPr>
      <w:ins w:id="210" w:author="Italo Busi" w:date="2017-06-27T17:14:00Z">
        <w:r>
          <w:t>On-going discussion about how to use the TE Tunnel YANG model in [TE-TUNNEL] to support tunnel segments.</w:t>
        </w:r>
      </w:ins>
    </w:p>
    <w:p w:rsidR="002C29C3" w:rsidRDefault="00CA2FF3" w:rsidP="00CA2FF3">
      <w:pPr>
        <w:pStyle w:val="RFCListBullet"/>
        <w:rPr>
          <w:ins w:id="211" w:author="Italo Busi" w:date="2017-06-27T17:24:00Z"/>
        </w:rPr>
      </w:pPr>
      <w:ins w:id="212" w:author="Italo Busi" w:date="2017-06-27T17:20:00Z">
        <w:r>
          <w:t>Need to change</w:t>
        </w:r>
      </w:ins>
      <w:ins w:id="213" w:author="Italo Busi" w:date="2017-06-27T17:14:00Z">
        <w:r>
          <w:t xml:space="preserve"> TE Tunnel YANG model in [TE-TUNNEL] </w:t>
        </w:r>
      </w:ins>
      <w:ins w:id="214" w:author="Italo Busi" w:date="2017-06-27T17:20:00Z">
        <w:r>
          <w:t xml:space="preserve">to clarify that the </w:t>
        </w:r>
      </w:ins>
      <w:ins w:id="215" w:author="Italo Busi" w:date="2017-06-27T17:14:00Z">
        <w:r>
          <w:t xml:space="preserve">router-id and interface-id </w:t>
        </w:r>
      </w:ins>
      <w:ins w:id="216" w:author="Italo Busi" w:date="2017-06-27T17:20:00Z">
        <w:r>
          <w:t xml:space="preserve">attributes in the </w:t>
        </w:r>
      </w:ins>
      <w:ins w:id="217" w:author="Italo Busi" w:date="2017-06-27T17:14:00Z">
        <w:r>
          <w:t xml:space="preserve">unnumbered explicit-route-object </w:t>
        </w:r>
      </w:ins>
      <w:ins w:id="218" w:author="Italo Busi" w:date="2017-06-27T17:23:00Z">
        <w:r w:rsidR="002C29C3">
          <w:t>corresponds to the</w:t>
        </w:r>
      </w:ins>
      <w:ins w:id="219" w:author="Italo Busi" w:date="2017-06-27T17:20:00Z">
        <w:r>
          <w:t xml:space="preserve"> the </w:t>
        </w:r>
        <w:proofErr w:type="spellStart"/>
        <w:r>
          <w:t>te</w:t>
        </w:r>
        <w:proofErr w:type="spellEnd"/>
        <w:r>
          <w:t>-</w:t>
        </w:r>
      </w:ins>
      <w:ins w:id="220" w:author="Italo Busi" w:date="2017-06-27T17:14:00Z">
        <w:r>
          <w:t xml:space="preserve">node-id and </w:t>
        </w:r>
      </w:ins>
      <w:proofErr w:type="spellStart"/>
      <w:ins w:id="221" w:author="Italo Busi" w:date="2017-06-27T17:21:00Z">
        <w:r>
          <w:t>te</w:t>
        </w:r>
      </w:ins>
      <w:proofErr w:type="spellEnd"/>
      <w:ins w:id="222" w:author="Italo Busi" w:date="2017-06-27T17:14:00Z">
        <w:r>
          <w:t>-</w:t>
        </w:r>
        <w:proofErr w:type="spellStart"/>
        <w:r>
          <w:t>tp</w:t>
        </w:r>
        <w:proofErr w:type="spellEnd"/>
        <w:r>
          <w:t xml:space="preserve">-id </w:t>
        </w:r>
      </w:ins>
      <w:ins w:id="223" w:author="Italo Busi" w:date="2017-06-27T17:23:00Z">
        <w:r w:rsidR="002C29C3">
          <w:t xml:space="preserve">attributes identifying an LTP in the </w:t>
        </w:r>
      </w:ins>
      <w:ins w:id="224" w:author="Italo Busi" w:date="2017-06-27T17:14:00Z">
        <w:r>
          <w:t xml:space="preserve">TE </w:t>
        </w:r>
      </w:ins>
      <w:ins w:id="225" w:author="Italo Busi" w:date="2017-06-27T17:23:00Z">
        <w:r w:rsidR="002C29C3">
          <w:t xml:space="preserve">Topology </w:t>
        </w:r>
      </w:ins>
      <w:ins w:id="226" w:author="Italo Busi" w:date="2017-06-27T17:14:00Z">
        <w:r>
          <w:t>YANG model.</w:t>
        </w:r>
      </w:ins>
    </w:p>
    <w:p w:rsidR="00CA2FF3" w:rsidRDefault="002C29C3" w:rsidP="00CA2FF3">
      <w:pPr>
        <w:pStyle w:val="RFCListBullet"/>
        <w:rPr>
          <w:ins w:id="227" w:author="Italo Busi" w:date="2017-06-27T17:14:00Z"/>
        </w:rPr>
      </w:pPr>
      <w:ins w:id="228" w:author="Italo Busi" w:date="2017-06-27T17:24:00Z">
        <w:r>
          <w:t>Need to add information about the label set (e.g., list of available timeslots) in the TE Topology and TE Tunnel YANG models.</w:t>
        </w:r>
      </w:ins>
      <w:ins w:id="229" w:author="Italo Busi" w:date="2017-06-27T17:14:00Z">
        <w:r w:rsidR="00CA2FF3">
          <w:t xml:space="preserve"> </w:t>
        </w:r>
      </w:ins>
    </w:p>
    <w:p w:rsidR="00D362F6" w:rsidDel="00CA2FF3" w:rsidRDefault="00EB5975" w:rsidP="00CA2FF3">
      <w:pPr>
        <w:rPr>
          <w:del w:id="230" w:author="Italo Busi" w:date="2017-06-27T17:14:00Z"/>
        </w:rPr>
      </w:pPr>
      <w:del w:id="231" w:author="Italo Busi" w:date="2017-06-27T17:14:00Z">
        <w:r w:rsidRPr="00EB5975" w:rsidDel="00CA2FF3">
          <w:rPr>
            <w:highlight w:val="yellow"/>
          </w:rPr>
          <w:delText>It might be need to record here the feedbacks we have provided to the different drafts/WGs</w:delText>
        </w:r>
        <w:bookmarkStart w:id="232" w:name="_Toc486351906"/>
        <w:bookmarkEnd w:id="232"/>
      </w:del>
    </w:p>
    <w:p w:rsidR="00EB5975" w:rsidDel="00CA2FF3" w:rsidRDefault="00EB5975" w:rsidP="00EB5975">
      <w:pPr>
        <w:pStyle w:val="Heading2"/>
      </w:pPr>
      <w:bookmarkStart w:id="233" w:name="_Ref486345379"/>
      <w:bookmarkStart w:id="234" w:name="_Ref486345525"/>
      <w:bookmarkStart w:id="235" w:name="_Ref486346300"/>
      <w:moveFromRangeStart w:id="236" w:author="Italo Busi" w:date="2017-06-27T17:13:00Z" w:name="move486346924"/>
      <w:moveFrom w:id="237" w:author="Italo Busi" w:date="2017-06-27T17:13:00Z">
        <w:r w:rsidDel="00CA2FF3">
          <w:t>Assumptions</w:t>
        </w:r>
        <w:bookmarkStart w:id="238" w:name="_Toc486351907"/>
        <w:bookmarkEnd w:id="233"/>
        <w:bookmarkEnd w:id="234"/>
        <w:bookmarkEnd w:id="235"/>
        <w:bookmarkEnd w:id="238"/>
      </w:moveFrom>
    </w:p>
    <w:p w:rsidR="00583764" w:rsidRPr="00EB5975" w:rsidDel="00CA2FF3" w:rsidRDefault="00EB5975" w:rsidP="00EB5975">
      <w:moveFromRangeStart w:id="239" w:author="Italo Busi" w:date="2017-06-27T17:13:00Z" w:name="move486346941"/>
      <w:moveFromRangeEnd w:id="236"/>
      <w:moveFrom w:id="240" w:author="Italo Busi" w:date="2017-06-27T17:13:00Z">
        <w:r w:rsidRPr="00EB5975" w:rsidDel="00CA2FF3">
          <w:rPr>
            <w:highlight w:val="yellow"/>
          </w:rPr>
          <w:t>Summarize the assumptions that have been made during the analysis (Lou’s comment at IETF 98).</w:t>
        </w:r>
        <w:bookmarkStart w:id="241" w:name="_Toc486351908"/>
        <w:bookmarkEnd w:id="241"/>
      </w:moveFrom>
    </w:p>
    <w:p w:rsidR="00C17E38" w:rsidRPr="00EB5975" w:rsidRDefault="00C17E38" w:rsidP="00237595">
      <w:pPr>
        <w:pStyle w:val="Heading1"/>
      </w:pPr>
      <w:bookmarkStart w:id="242" w:name="_Ref486351726"/>
      <w:bookmarkStart w:id="243" w:name="_Toc486351909"/>
      <w:moveFromRangeEnd w:id="239"/>
      <w:r w:rsidRPr="00EB5975">
        <w:t>Conventions used in this document</w:t>
      </w:r>
      <w:bookmarkEnd w:id="242"/>
      <w:bookmarkEnd w:id="243"/>
    </w:p>
    <w:p w:rsidR="00C14A54" w:rsidRDefault="00C14A54" w:rsidP="00C14A54">
      <w:pPr>
        <w:rPr>
          <w:ins w:id="244" w:author="Italo Busi" w:date="2017-06-27T17:34:00Z"/>
        </w:rPr>
      </w:pPr>
      <w:ins w:id="245" w:author="Italo Busi" w:date="2017-06-27T17:33:00Z">
        <w:r>
          <w:t xml:space="preserve">This document provides </w:t>
        </w:r>
      </w:ins>
      <w:ins w:id="246" w:author="Italo Busi" w:date="2017-06-27T17:34:00Z">
        <w:r>
          <w:t xml:space="preserve">some detailed </w:t>
        </w:r>
      </w:ins>
      <w:ins w:id="247" w:author="Italo Busi" w:date="2017-06-27T17:33:00Z">
        <w:r>
          <w:t xml:space="preserve">JSON code examples </w:t>
        </w:r>
      </w:ins>
      <w:ins w:id="248" w:author="Italo Busi" w:date="2017-06-27T17:34:00Z">
        <w:r>
          <w:t>to describe how the</w:t>
        </w:r>
      </w:ins>
      <w:ins w:id="249" w:author="Italo Busi" w:date="2017-06-27T17:33:00Z">
        <w:r w:rsidRPr="003325F9">
          <w:t xml:space="preserve"> YANG models being defined by IETF (TEAS and CCAMP WG in particular)</w:t>
        </w:r>
      </w:ins>
      <w:ins w:id="250" w:author="Italo Busi" w:date="2017-06-27T17:34:00Z">
        <w:r>
          <w:t xml:space="preserve"> can be used</w:t>
        </w:r>
      </w:ins>
      <w:ins w:id="251" w:author="Italo Busi" w:date="2017-06-27T17:33:00Z">
        <w:r>
          <w:t>.</w:t>
        </w:r>
      </w:ins>
    </w:p>
    <w:p w:rsidR="00C14A54" w:rsidRDefault="00C14A54" w:rsidP="00C14A54">
      <w:pPr>
        <w:rPr>
          <w:ins w:id="252" w:author="Italo Busi" w:date="2017-06-27T17:40:00Z"/>
        </w:rPr>
      </w:pPr>
      <w:ins w:id="253" w:author="Italo Busi" w:date="2017-06-27T17:34:00Z">
        <w:r>
          <w:t xml:space="preserve">The examples are provided using JSON </w:t>
        </w:r>
      </w:ins>
      <w:ins w:id="254" w:author="Italo Busi" w:date="2017-06-27T17:36:00Z">
        <w:r>
          <w:t xml:space="preserve">because JSON code is </w:t>
        </w:r>
      </w:ins>
      <w:ins w:id="255" w:author="Italo Busi" w:date="2017-06-27T18:03:00Z">
        <w:r w:rsidR="002D6B5F" w:rsidRPr="002D6B5F">
          <w:t>easy for humans to read and write</w:t>
        </w:r>
      </w:ins>
      <w:ins w:id="256" w:author="Italo Busi" w:date="2017-06-27T17:35:00Z">
        <w:r>
          <w:t>.</w:t>
        </w:r>
      </w:ins>
    </w:p>
    <w:p w:rsidR="002E0996" w:rsidRDefault="002E0996" w:rsidP="002D6B5F">
      <w:pPr>
        <w:rPr>
          <w:ins w:id="257" w:author="Italo Busi" w:date="2017-06-27T17:47:00Z"/>
        </w:rPr>
        <w:pPrChange w:id="258" w:author="Italo Busi" w:date="2017-06-27T18:04:00Z">
          <w:pPr/>
        </w:pPrChange>
      </w:pPr>
      <w:ins w:id="259" w:author="Italo Busi" w:date="2017-06-27T17:48:00Z">
        <w:r>
          <w:lastRenderedPageBreak/>
          <w:t xml:space="preserve">Different </w:t>
        </w:r>
      </w:ins>
      <w:ins w:id="260" w:author="Italo Busi" w:date="2017-06-27T18:04:00Z">
        <w:r w:rsidR="002D6B5F">
          <w:t>objects</w:t>
        </w:r>
      </w:ins>
      <w:ins w:id="261" w:author="Italo Busi" w:date="2017-06-27T17:48:00Z">
        <w:r>
          <w:t xml:space="preserve"> need to have an identifier. The convention used to create </w:t>
        </w:r>
      </w:ins>
      <w:ins w:id="262" w:author="Italo Busi" w:date="2017-06-27T17:47:00Z">
        <w:r>
          <w:t xml:space="preserve">mnemonic </w:t>
        </w:r>
      </w:ins>
      <w:ins w:id="263" w:author="Italo Busi" w:date="2017-06-27T17:48:00Z">
        <w:r>
          <w:t xml:space="preserve">identifiers is to use </w:t>
        </w:r>
        <w:r w:rsidR="002D6B5F">
          <w:t>the object</w:t>
        </w:r>
      </w:ins>
      <w:ins w:id="264" w:author="Italo Busi" w:date="2017-06-27T18:04:00Z">
        <w:r w:rsidR="002D6B5F">
          <w:t xml:space="preserve"> name (e.g., S3 for node S3)</w:t>
        </w:r>
      </w:ins>
      <w:ins w:id="265" w:author="Italo Busi" w:date="2017-06-27T17:49:00Z">
        <w:r>
          <w:t xml:space="preserve">, </w:t>
        </w:r>
      </w:ins>
      <w:ins w:id="266" w:author="Italo Busi" w:date="2017-06-27T17:48:00Z">
        <w:r>
          <w:t xml:space="preserve">followed by its type </w:t>
        </w:r>
      </w:ins>
      <w:ins w:id="267" w:author="Italo Busi" w:date="2017-06-27T17:49:00Z">
        <w:r>
          <w:t xml:space="preserve">(e.g., NODE), separated by an "-", </w:t>
        </w:r>
      </w:ins>
      <w:ins w:id="268" w:author="Italo Busi" w:date="2017-06-27T17:48:00Z">
        <w:r>
          <w:t xml:space="preserve">followed by </w:t>
        </w:r>
      </w:ins>
      <w:ins w:id="269" w:author="Italo Busi" w:date="2017-06-27T17:49:00Z">
        <w:r>
          <w:t>"</w:t>
        </w:r>
      </w:ins>
      <w:ins w:id="270" w:author="Italo Busi" w:date="2017-06-27T17:50:00Z">
        <w:r>
          <w:t>-</w:t>
        </w:r>
      </w:ins>
      <w:ins w:id="271" w:author="Italo Busi" w:date="2017-06-27T17:48:00Z">
        <w:r>
          <w:t>ID</w:t>
        </w:r>
      </w:ins>
      <w:ins w:id="272" w:author="Italo Busi" w:date="2017-06-27T17:50:00Z">
        <w:r>
          <w:t>"</w:t>
        </w:r>
      </w:ins>
      <w:ins w:id="273" w:author="Italo Busi" w:date="2017-06-27T17:48:00Z">
        <w:r>
          <w:t>.</w:t>
        </w:r>
      </w:ins>
      <w:ins w:id="274" w:author="Italo Busi" w:date="2017-06-27T17:50:00Z">
        <w:r>
          <w:t xml:space="preserve"> For example the mnemonic identifier for node S3 would be S3-NODE-ID.</w:t>
        </w:r>
      </w:ins>
    </w:p>
    <w:p w:rsidR="00C14A54" w:rsidRDefault="00C14A54" w:rsidP="00C14A54">
      <w:pPr>
        <w:rPr>
          <w:ins w:id="275" w:author="Italo Busi" w:date="2017-06-27T17:42:00Z"/>
        </w:rPr>
      </w:pPr>
      <w:ins w:id="276" w:author="Italo Busi" w:date="2017-06-27T17:38:00Z">
        <w:r>
          <w:t>JSON language does not support the</w:t>
        </w:r>
      </w:ins>
      <w:ins w:id="277" w:author="Italo Busi" w:date="2017-06-27T17:39:00Z">
        <w:r>
          <w:t xml:space="preserve"> insertion of comments that </w:t>
        </w:r>
      </w:ins>
      <w:ins w:id="278" w:author="Italo Busi" w:date="2017-06-27T17:40:00Z">
        <w:r>
          <w:t>have been instead found to be</w:t>
        </w:r>
      </w:ins>
      <w:ins w:id="279" w:author="Italo Busi" w:date="2017-06-27T17:39:00Z">
        <w:r>
          <w:t xml:space="preserve"> useful when writing </w:t>
        </w:r>
      </w:ins>
      <w:ins w:id="280" w:author="Italo Busi" w:date="2017-06-27T17:40:00Z">
        <w:r>
          <w:t xml:space="preserve">the </w:t>
        </w:r>
      </w:ins>
      <w:ins w:id="281" w:author="Italo Busi" w:date="2017-06-27T17:39:00Z">
        <w:r>
          <w:t>example</w:t>
        </w:r>
      </w:ins>
      <w:ins w:id="282" w:author="Italo Busi" w:date="2017-06-27T17:40:00Z">
        <w:r>
          <w:t>s</w:t>
        </w:r>
      </w:ins>
      <w:ins w:id="283" w:author="Italo Busi" w:date="2017-06-27T17:39:00Z">
        <w:r>
          <w:t>.</w:t>
        </w:r>
      </w:ins>
      <w:ins w:id="284" w:author="Italo Busi" w:date="2017-06-27T17:40:00Z">
        <w:r>
          <w:t xml:space="preserve"> </w:t>
        </w:r>
      </w:ins>
      <w:ins w:id="285" w:author="Italo Busi" w:date="2017-06-27T17:39:00Z">
        <w:r>
          <w:t xml:space="preserve">This document inserts comments </w:t>
        </w:r>
      </w:ins>
      <w:ins w:id="286" w:author="Italo Busi" w:date="2017-06-27T17:40:00Z">
        <w:r>
          <w:t xml:space="preserve">into the JSON code </w:t>
        </w:r>
      </w:ins>
      <w:ins w:id="287" w:author="Italo Busi" w:date="2017-06-27T17:39:00Z">
        <w:r>
          <w:t xml:space="preserve">as </w:t>
        </w:r>
        <w:r w:rsidRPr="00C14A54">
          <w:rPr>
            <w:highlight w:val="yellow"/>
            <w:rPrChange w:id="288" w:author="Italo Busi" w:date="2017-06-27T17:40:00Z">
              <w:rPr/>
            </w:rPrChange>
          </w:rPr>
          <w:t xml:space="preserve">JSON </w:t>
        </w:r>
      </w:ins>
      <w:ins w:id="289" w:author="Italo Busi" w:date="2017-06-27T18:00:00Z">
        <w:r w:rsidR="00417342">
          <w:rPr>
            <w:highlight w:val="yellow"/>
          </w:rPr>
          <w:t>name/value pair</w:t>
        </w:r>
      </w:ins>
      <w:ins w:id="290" w:author="Italo Busi" w:date="2017-06-27T17:39:00Z">
        <w:r>
          <w:t xml:space="preserve"> with the </w:t>
        </w:r>
      </w:ins>
      <w:ins w:id="291" w:author="Italo Busi" w:date="2017-06-27T18:14:00Z">
        <w:r w:rsidR="002D6B5F" w:rsidRPr="00507F7D">
          <w:rPr>
            <w:highlight w:val="yellow"/>
            <w:rPrChange w:id="292" w:author="Italo Busi" w:date="2017-06-27T18:15:00Z">
              <w:rPr/>
            </w:rPrChange>
          </w:rPr>
          <w:t>JSON name</w:t>
        </w:r>
        <w:r w:rsidR="00507F7D" w:rsidRPr="00507F7D">
          <w:rPr>
            <w:highlight w:val="yellow"/>
            <w:rPrChange w:id="293" w:author="Italo Busi" w:date="2017-06-27T18:15:00Z">
              <w:rPr/>
            </w:rPrChange>
          </w:rPr>
          <w:t xml:space="preserve"> string</w:t>
        </w:r>
      </w:ins>
      <w:ins w:id="294" w:author="Italo Busi" w:date="2017-06-27T17:39:00Z">
        <w:r>
          <w:t xml:space="preserve"> starting with the "//" </w:t>
        </w:r>
      </w:ins>
      <w:ins w:id="295" w:author="Italo Busi" w:date="2017-06-27T17:40:00Z">
        <w:r>
          <w:t>characters.</w:t>
        </w:r>
      </w:ins>
      <w:ins w:id="296" w:author="Italo Busi" w:date="2017-06-27T17:41:00Z">
        <w:r>
          <w:t xml:space="preserve"> For example, </w:t>
        </w:r>
      </w:ins>
      <w:ins w:id="297" w:author="Italo Busi" w:date="2017-06-27T17:42:00Z">
        <w:r>
          <w:t xml:space="preserve">when describing the example of </w:t>
        </w:r>
      </w:ins>
      <w:ins w:id="298" w:author="Italo Busi" w:date="2017-06-27T17:41:00Z">
        <w:r>
          <w:t>a TE Topology instance representing the ODU Abstract Topology exposed by the Transport PNC</w:t>
        </w:r>
      </w:ins>
      <w:ins w:id="299" w:author="Italo Busi" w:date="2017-06-27T17:42:00Z">
        <w:r>
          <w:t>, the following comment has been added</w:t>
        </w:r>
      </w:ins>
      <w:ins w:id="300" w:author="Italo Busi" w:date="2017-06-27T17:43:00Z">
        <w:r>
          <w:t xml:space="preserve"> to the JSON code</w:t>
        </w:r>
      </w:ins>
      <w:ins w:id="301" w:author="Italo Busi" w:date="2017-06-27T17:42:00Z">
        <w:r>
          <w:t>:</w:t>
        </w:r>
      </w:ins>
    </w:p>
    <w:p w:rsidR="00C14A54" w:rsidRDefault="002E0996" w:rsidP="002E0996">
      <w:pPr>
        <w:rPr>
          <w:ins w:id="302" w:author="Italo Busi" w:date="2017-06-27T17:36:00Z"/>
        </w:rPr>
        <w:pPrChange w:id="303" w:author="Italo Busi" w:date="2017-06-27T17:53:00Z">
          <w:pPr/>
        </w:pPrChange>
      </w:pPr>
      <w:ins w:id="304" w:author="Italo Busi" w:date="2017-06-27T17:53:00Z">
        <w:r>
          <w:t xml:space="preserve">   </w:t>
        </w:r>
      </w:ins>
      <w:ins w:id="305" w:author="Italo Busi" w:date="2017-06-27T17:43:00Z">
        <w:r w:rsidR="00C14A54" w:rsidRPr="00C14A54">
          <w:t>"// comment": "ODU Abstract Topology @ MPI",</w:t>
        </w:r>
      </w:ins>
    </w:p>
    <w:p w:rsidR="002E0996" w:rsidRDefault="002E0996" w:rsidP="002E0996">
      <w:pPr>
        <w:rPr>
          <w:ins w:id="306" w:author="Italo Busi" w:date="2017-06-27T17:45:00Z"/>
        </w:rPr>
        <w:pPrChange w:id="307" w:author="Italo Busi" w:date="2017-06-27T17:45:00Z">
          <w:pPr/>
        </w:pPrChange>
      </w:pPr>
      <w:ins w:id="308" w:author="Italo Busi" w:date="2017-06-27T17:43:00Z">
        <w:r>
          <w:t>The</w:t>
        </w:r>
      </w:ins>
      <w:ins w:id="309" w:author="Italo Busi" w:date="2017-06-27T17:36:00Z">
        <w:r w:rsidR="00C14A54">
          <w:t xml:space="preserve"> JSON code examples </w:t>
        </w:r>
      </w:ins>
      <w:ins w:id="310" w:author="Italo Busi" w:date="2017-06-27T17:43:00Z">
        <w:r>
          <w:t xml:space="preserve">provided in this document have been </w:t>
        </w:r>
      </w:ins>
      <w:ins w:id="311" w:author="Italo Busi" w:date="2017-06-27T17:36:00Z">
        <w:r w:rsidR="00C14A54">
          <w:t xml:space="preserve">validated </w:t>
        </w:r>
      </w:ins>
      <w:ins w:id="312" w:author="Italo Busi" w:date="2017-06-27T18:16:00Z">
        <w:r w:rsidR="00507F7D" w:rsidRPr="00507F7D">
          <w:rPr>
            <w:rPrChange w:id="313" w:author="Italo Busi" w:date="2017-06-27T18:20:00Z">
              <w:rPr/>
            </w:rPrChange>
          </w:rPr>
          <w:t>against</w:t>
        </w:r>
      </w:ins>
      <w:ins w:id="314" w:author="Italo Busi" w:date="2017-06-27T17:36:00Z">
        <w:r w:rsidR="00C14A54">
          <w:t xml:space="preserve"> the YANG models</w:t>
        </w:r>
      </w:ins>
      <w:ins w:id="315" w:author="Italo Busi" w:date="2017-06-27T17:45:00Z">
        <w:r>
          <w:t xml:space="preserve"> following the validation process described in </w:t>
        </w:r>
      </w:ins>
      <w:ins w:id="316" w:author="Italo Busi" w:date="2017-06-27T18:32:00Z">
        <w:r w:rsidR="006E6419">
          <w:rPr>
            <w:highlight w:val="yellow"/>
          </w:rPr>
          <w:fldChar w:fldCharType="begin"/>
        </w:r>
        <w:r w:rsidR="006E6419">
          <w:instrText xml:space="preserve"> REF _Ref486351665 \r \h </w:instrText>
        </w:r>
        <w:r w:rsidR="006E6419">
          <w:rPr>
            <w:highlight w:val="yellow"/>
          </w:rPr>
        </w:r>
      </w:ins>
      <w:r w:rsidR="006E6419">
        <w:rPr>
          <w:highlight w:val="yellow"/>
        </w:rPr>
        <w:fldChar w:fldCharType="separate"/>
      </w:r>
      <w:ins w:id="317" w:author="Italo Busi" w:date="2017-06-27T18:32:00Z">
        <w:r w:rsidR="006E6419">
          <w:t>Appendix A</w:t>
        </w:r>
        <w:r w:rsidR="006E6419">
          <w:rPr>
            <w:highlight w:val="yellow"/>
          </w:rPr>
          <w:fldChar w:fldCharType="end"/>
        </w:r>
        <w:r w:rsidR="006E6419">
          <w:t>, which would not consider the comments.</w:t>
        </w:r>
      </w:ins>
    </w:p>
    <w:p w:rsidR="00C14A54" w:rsidRDefault="002E0996" w:rsidP="002E0996">
      <w:pPr>
        <w:rPr>
          <w:ins w:id="318" w:author="Italo Busi" w:date="2017-06-27T17:38:00Z"/>
        </w:rPr>
        <w:pPrChange w:id="319" w:author="Italo Busi" w:date="2017-06-27T17:52:00Z">
          <w:pPr/>
        </w:pPrChange>
      </w:pPr>
      <w:ins w:id="320" w:author="Italo Busi" w:date="2017-06-27T17:46:00Z">
        <w:r>
          <w:t>In order to have successful validation of the examples, some numbering scheme has been defined</w:t>
        </w:r>
      </w:ins>
      <w:ins w:id="321" w:author="Italo Busi" w:date="2017-06-27T17:50:00Z">
        <w:r>
          <w:t xml:space="preserve"> to assign identifiers to the different entities</w:t>
        </w:r>
      </w:ins>
      <w:ins w:id="322" w:author="Italo Busi" w:date="2017-06-27T17:51:00Z">
        <w:r>
          <w:t xml:space="preserve"> which would pass the syntax checks</w:t>
        </w:r>
      </w:ins>
      <w:ins w:id="323" w:author="Italo Busi" w:date="2017-06-27T17:46:00Z">
        <w:r>
          <w:t>.</w:t>
        </w:r>
      </w:ins>
      <w:ins w:id="324" w:author="Italo Busi" w:date="2017-06-27T17:51:00Z">
        <w:r>
          <w:t xml:space="preserve"> </w:t>
        </w:r>
      </w:ins>
      <w:ins w:id="325" w:author="Italo Busi" w:date="2017-06-27T17:37:00Z">
        <w:r w:rsidR="00C14A54">
          <w:t xml:space="preserve">In that case, to simplify the reading, </w:t>
        </w:r>
      </w:ins>
      <w:ins w:id="326" w:author="Italo Busi" w:date="2017-06-27T17:51:00Z">
        <w:r>
          <w:t xml:space="preserve">another </w:t>
        </w:r>
      </w:ins>
      <w:ins w:id="327" w:author="Italo Busi" w:date="2017-06-27T18:15:00Z">
        <w:r w:rsidR="00507F7D" w:rsidRPr="00C14A54">
          <w:rPr>
            <w:highlight w:val="yellow"/>
          </w:rPr>
          <w:t xml:space="preserve">JSON </w:t>
        </w:r>
        <w:r w:rsidR="00507F7D">
          <w:rPr>
            <w:highlight w:val="yellow"/>
          </w:rPr>
          <w:t>name/value pair</w:t>
        </w:r>
      </w:ins>
      <w:ins w:id="328" w:author="Italo Busi" w:date="2017-06-27T17:52:00Z">
        <w:r>
          <w:t>, formatted as a comment and</w:t>
        </w:r>
      </w:ins>
      <w:ins w:id="329" w:author="Italo Busi" w:date="2017-06-27T17:51:00Z">
        <w:r>
          <w:t xml:space="preserve"> using the </w:t>
        </w:r>
      </w:ins>
      <w:ins w:id="330" w:author="Italo Busi" w:date="2017-06-27T17:52:00Z">
        <w:r>
          <w:t xml:space="preserve">mnemonic identifiers is also provided. </w:t>
        </w:r>
      </w:ins>
      <w:ins w:id="331" w:author="Italo Busi" w:date="2017-06-27T17:37:00Z">
        <w:r w:rsidR="00C14A54">
          <w:t xml:space="preserve">For example, the identifier of node S3 (S3-NODE-ID) has been </w:t>
        </w:r>
      </w:ins>
      <w:ins w:id="332" w:author="Italo Busi" w:date="2017-06-27T17:52:00Z">
        <w:r>
          <w:t xml:space="preserve">assumed to be </w:t>
        </w:r>
      </w:ins>
      <w:ins w:id="333" w:author="Italo Busi" w:date="2017-06-27T17:37:00Z">
        <w:r w:rsidR="00C14A54">
          <w:t xml:space="preserve">10.0.0.3 </w:t>
        </w:r>
      </w:ins>
      <w:ins w:id="334" w:author="Italo Busi" w:date="2017-06-27T17:38:00Z">
        <w:r w:rsidR="00C14A54">
          <w:t xml:space="preserve">and would be shown in the JSON code example using the two </w:t>
        </w:r>
      </w:ins>
      <w:ins w:id="335" w:author="Italo Busi" w:date="2017-06-27T18:15:00Z">
        <w:r w:rsidR="00507F7D" w:rsidRPr="00C14A54">
          <w:rPr>
            <w:highlight w:val="yellow"/>
          </w:rPr>
          <w:t xml:space="preserve">JSON </w:t>
        </w:r>
        <w:r w:rsidR="00507F7D">
          <w:rPr>
            <w:highlight w:val="yellow"/>
          </w:rPr>
          <w:t>name/value pair</w:t>
        </w:r>
      </w:ins>
      <w:ins w:id="336" w:author="Italo Busi" w:date="2017-06-27T17:38:00Z">
        <w:r w:rsidR="00C14A54">
          <w:t>:</w:t>
        </w:r>
      </w:ins>
    </w:p>
    <w:p w:rsidR="002E0996" w:rsidRDefault="002E0996" w:rsidP="002E0996">
      <w:pPr>
        <w:rPr>
          <w:ins w:id="337" w:author="Italo Busi" w:date="2017-06-27T17:53:00Z"/>
        </w:rPr>
      </w:pPr>
      <w:ins w:id="338" w:author="Italo Busi" w:date="2017-06-27T17:53:00Z">
        <w:r>
          <w:t xml:space="preserve">   </w:t>
        </w:r>
        <w:r w:rsidR="0087196F" w:rsidRPr="0087196F">
          <w:t xml:space="preserve">"// </w:t>
        </w:r>
        <w:proofErr w:type="spellStart"/>
        <w:r w:rsidR="0087196F" w:rsidRPr="0087196F">
          <w:t>te</w:t>
        </w:r>
        <w:proofErr w:type="spellEnd"/>
        <w:r w:rsidR="0087196F" w:rsidRPr="0087196F">
          <w:t>-node-id": "S3-NODE-ID",</w:t>
        </w:r>
      </w:ins>
    </w:p>
    <w:p w:rsidR="0087196F" w:rsidRDefault="0087196F" w:rsidP="002E0996">
      <w:pPr>
        <w:rPr>
          <w:ins w:id="339" w:author="Italo Busi" w:date="2017-06-27T17:53:00Z"/>
        </w:rPr>
      </w:pPr>
      <w:ins w:id="340" w:author="Italo Busi" w:date="2017-06-27T17:53:00Z">
        <w:r>
          <w:t xml:space="preserve">   </w:t>
        </w:r>
        <w:r w:rsidRPr="0087196F">
          <w:t>"</w:t>
        </w:r>
        <w:proofErr w:type="spellStart"/>
        <w:proofErr w:type="gramStart"/>
        <w:r w:rsidRPr="0087196F">
          <w:t>te</w:t>
        </w:r>
        <w:proofErr w:type="spellEnd"/>
        <w:r w:rsidRPr="0087196F">
          <w:t>-node-id</w:t>
        </w:r>
        <w:proofErr w:type="gramEnd"/>
        <w:r w:rsidRPr="0087196F">
          <w:t>": "10.0.0.3",</w:t>
        </w:r>
      </w:ins>
    </w:p>
    <w:p w:rsidR="00C14A54" w:rsidRDefault="0087196F" w:rsidP="00C14A54">
      <w:pPr>
        <w:rPr>
          <w:ins w:id="341" w:author="Italo Busi" w:date="2017-06-27T17:33:00Z"/>
        </w:rPr>
      </w:pPr>
      <w:ins w:id="342" w:author="Italo Busi" w:date="2017-06-27T17:54:00Z">
        <w:r>
          <w:t xml:space="preserve">The first </w:t>
        </w:r>
      </w:ins>
      <w:ins w:id="343" w:author="Italo Busi" w:date="2017-06-27T18:15:00Z">
        <w:r w:rsidR="00507F7D" w:rsidRPr="00C14A54">
          <w:rPr>
            <w:highlight w:val="yellow"/>
          </w:rPr>
          <w:t xml:space="preserve">JSON </w:t>
        </w:r>
        <w:r w:rsidR="00507F7D">
          <w:rPr>
            <w:highlight w:val="yellow"/>
          </w:rPr>
          <w:t>name/value pair</w:t>
        </w:r>
        <w:r w:rsidR="00507F7D">
          <w:t xml:space="preserve"> </w:t>
        </w:r>
      </w:ins>
      <w:ins w:id="344" w:author="Italo Busi" w:date="2017-06-27T17:54:00Z">
        <w:r>
          <w:t xml:space="preserve">will be automatically removed </w:t>
        </w:r>
      </w:ins>
      <w:ins w:id="345" w:author="Italo Busi" w:date="2017-06-27T17:56:00Z">
        <w:r>
          <w:t>in the first step of the</w:t>
        </w:r>
      </w:ins>
      <w:ins w:id="346" w:author="Italo Busi" w:date="2017-06-27T17:55:00Z">
        <w:r>
          <w:t xml:space="preserve"> validation process while the second </w:t>
        </w:r>
      </w:ins>
      <w:ins w:id="347" w:author="Italo Busi" w:date="2017-06-27T18:16:00Z">
        <w:r w:rsidR="00507F7D" w:rsidRPr="00C14A54">
          <w:rPr>
            <w:highlight w:val="yellow"/>
          </w:rPr>
          <w:t xml:space="preserve">JSON </w:t>
        </w:r>
        <w:r w:rsidR="00507F7D">
          <w:rPr>
            <w:highlight w:val="yellow"/>
          </w:rPr>
          <w:t>name/value pair</w:t>
        </w:r>
        <w:r w:rsidR="00507F7D">
          <w:t xml:space="preserve"> </w:t>
        </w:r>
      </w:ins>
      <w:ins w:id="348" w:author="Italo Busi" w:date="2017-06-27T17:55:00Z">
        <w:r>
          <w:t xml:space="preserve">will be </w:t>
        </w:r>
      </w:ins>
      <w:ins w:id="349" w:author="Italo Busi" w:date="2017-06-27T17:56:00Z">
        <w:r>
          <w:t xml:space="preserve">validate </w:t>
        </w:r>
        <w:r w:rsidRPr="00507F7D">
          <w:rPr>
            <w:rPrChange w:id="350" w:author="Italo Busi" w:date="2017-06-27T18:21:00Z">
              <w:rPr/>
            </w:rPrChange>
          </w:rPr>
          <w:t>against</w:t>
        </w:r>
        <w:r>
          <w:t xml:space="preserve"> the YANG model definitions.</w:t>
        </w:r>
      </w:ins>
      <w:ins w:id="351" w:author="Italo Busi" w:date="2017-06-27T17:54:00Z">
        <w:r>
          <w:t xml:space="preserve"> </w:t>
        </w:r>
      </w:ins>
    </w:p>
    <w:p w:rsidR="00EB5975" w:rsidRPr="00EB5975" w:rsidDel="00C14A54" w:rsidRDefault="00EB5975" w:rsidP="00BB7353">
      <w:pPr>
        <w:rPr>
          <w:del w:id="352" w:author="Italo Busi" w:date="2017-06-27T17:33:00Z"/>
          <w:highlight w:val="yellow"/>
        </w:rPr>
      </w:pPr>
      <w:del w:id="353" w:author="Italo Busi" w:date="2017-06-27T17:33:00Z">
        <w:r w:rsidRPr="00EB5975" w:rsidDel="00C14A54">
          <w:rPr>
            <w:highlight w:val="yellow"/>
          </w:rPr>
          <w:delText>Summarize some conventions we are using in the JSON code examples.</w:delText>
        </w:r>
        <w:bookmarkStart w:id="354" w:name="_Toc486351910"/>
        <w:bookmarkEnd w:id="354"/>
      </w:del>
    </w:p>
    <w:p w:rsidR="00EB5975" w:rsidRPr="00DA1B42" w:rsidDel="00C14A54" w:rsidRDefault="00EB5975" w:rsidP="00BB7353">
      <w:pPr>
        <w:rPr>
          <w:del w:id="355" w:author="Italo Busi" w:date="2017-06-27T17:33:00Z"/>
        </w:rPr>
      </w:pPr>
      <w:del w:id="356" w:author="Italo Busi" w:date="2017-06-27T17:33:00Z">
        <w:r w:rsidRPr="00EB5975" w:rsidDel="00C14A54">
          <w:rPr>
            <w:highlight w:val="yellow"/>
          </w:rPr>
          <w:delText>Clarify that these examples are validated.</w:delText>
        </w:r>
        <w:bookmarkStart w:id="357" w:name="_Toc486351911"/>
        <w:bookmarkEnd w:id="357"/>
      </w:del>
    </w:p>
    <w:p w:rsidR="006F6F19" w:rsidRPr="00DA3B17" w:rsidRDefault="00DA3B17" w:rsidP="00237595">
      <w:pPr>
        <w:pStyle w:val="Heading1"/>
      </w:pPr>
      <w:bookmarkStart w:id="358" w:name="_Toc486351912"/>
      <w:r w:rsidRPr="00DA3B17">
        <w:t>High-level Overview</w:t>
      </w:r>
      <w:bookmarkEnd w:id="358"/>
    </w:p>
    <w:p w:rsidR="006F6F19" w:rsidRDefault="005E4EEA" w:rsidP="00713412">
      <w:r w:rsidRPr="005E4EEA">
        <w:t>Use Case 1 is described in [</w:t>
      </w:r>
      <w:r w:rsidRPr="00C57086">
        <w:rPr>
          <w:rPrChange w:id="359" w:author="Italo Busi" w:date="2017-06-27T16:57:00Z">
            <w:rPr>
              <w:highlight w:val="green"/>
            </w:rPr>
          </w:rPrChange>
        </w:rPr>
        <w:t>TNBI-</w:t>
      </w:r>
      <w:proofErr w:type="spellStart"/>
      <w:r w:rsidRPr="00C57086">
        <w:rPr>
          <w:rPrChange w:id="360" w:author="Italo Busi" w:date="2017-06-27T16:57:00Z">
            <w:rPr>
              <w:highlight w:val="green"/>
            </w:rPr>
          </w:rPrChange>
        </w:rPr>
        <w:t>UseCases</w:t>
      </w:r>
      <w:proofErr w:type="spellEnd"/>
      <w:r w:rsidRPr="005E4EEA">
        <w:t xml:space="preserve">] </w:t>
      </w:r>
      <w:r>
        <w:t xml:space="preserve">as a </w:t>
      </w:r>
      <w:del w:id="361" w:author="Italo Busi" w:date="2017-06-27T11:39:00Z">
        <w:r w:rsidDel="00474CC3">
          <w:delText>single-layer/</w:delText>
        </w:r>
      </w:del>
      <w:r>
        <w:t xml:space="preserve">single-domain </w:t>
      </w:r>
      <w:ins w:id="362" w:author="Italo Busi" w:date="2017-06-27T11:40:00Z">
        <w:r w:rsidR="00474CC3">
          <w:t xml:space="preserve">with single layer network </w:t>
        </w:r>
      </w:ins>
      <w:r>
        <w:t>scenario</w:t>
      </w:r>
      <w:ins w:id="363" w:author="Italo Busi" w:date="2017-06-27T11:40:00Z">
        <w:r w:rsidR="00474CC3">
          <w:t xml:space="preserve"> supporting different types of services</w:t>
        </w:r>
      </w:ins>
      <w:r>
        <w:t xml:space="preserve">. This section provides </w:t>
      </w:r>
      <w:proofErr w:type="gramStart"/>
      <w:r>
        <w:t>an</w:t>
      </w:r>
      <w:proofErr w:type="gramEnd"/>
      <w:r>
        <w:t xml:space="preserve"> high-level overview of how IETF YANG models can be used to support these uses cases at the MPI between the Transport PNC and the MDSC.</w:t>
      </w:r>
    </w:p>
    <w:p w:rsidR="005E4EEA" w:rsidRDefault="005E4EEA" w:rsidP="00713412">
      <w:r>
        <w:t xml:space="preserve">Section </w:t>
      </w:r>
      <w:r w:rsidR="00E45D6E">
        <w:fldChar w:fldCharType="begin"/>
      </w:r>
      <w:r>
        <w:instrText xml:space="preserve"> REF _Ref484786908 \r \h \t</w:instrText>
      </w:r>
      <w:r w:rsidR="00E45D6E">
        <w:fldChar w:fldCharType="separate"/>
      </w:r>
      <w:r>
        <w:t>3.1</w:t>
      </w:r>
      <w:r w:rsidR="00E45D6E">
        <w:fldChar w:fldCharType="end"/>
      </w:r>
      <w:r>
        <w:t xml:space="preserve"> describes the topology abstraction provided to the MDSC by the Transport PNC</w:t>
      </w:r>
      <w:r w:rsidRPr="005E4EEA">
        <w:t xml:space="preserve"> </w:t>
      </w:r>
      <w:r>
        <w:t>at the MPI.</w:t>
      </w:r>
    </w:p>
    <w:p w:rsidR="005E4EEA" w:rsidRPr="005E4EEA" w:rsidRDefault="005E4EEA" w:rsidP="00713412">
      <w:r>
        <w:lastRenderedPageBreak/>
        <w:t xml:space="preserve">Section </w:t>
      </w:r>
      <w:r w:rsidR="00E45D6E">
        <w:fldChar w:fldCharType="begin"/>
      </w:r>
      <w:r>
        <w:instrText xml:space="preserve"> REF _Ref484787028 \r \h \t </w:instrText>
      </w:r>
      <w:r w:rsidR="00E45D6E">
        <w:fldChar w:fldCharType="separate"/>
      </w:r>
      <w:r>
        <w:t>3.2</w:t>
      </w:r>
      <w:r w:rsidR="00E45D6E">
        <w:fldChar w:fldCharType="end"/>
      </w:r>
      <w:r>
        <w:t xml:space="preserve"> describes how the difference services, defined in section </w:t>
      </w:r>
      <w:del w:id="364" w:author="Italo Busi" w:date="2017-06-27T11:40:00Z">
        <w:r w:rsidRPr="005E4EEA" w:rsidDel="00474CC3">
          <w:rPr>
            <w:highlight w:val="green"/>
          </w:rPr>
          <w:delText>XYZ</w:delText>
        </w:r>
        <w:r w:rsidDel="00474CC3">
          <w:delText xml:space="preserve"> </w:delText>
        </w:r>
      </w:del>
      <w:ins w:id="365" w:author="Italo Busi" w:date="2017-06-27T11:40:00Z">
        <w:r w:rsidR="00474CC3">
          <w:t xml:space="preserve">3.3 </w:t>
        </w:r>
      </w:ins>
      <w:r>
        <w:t xml:space="preserve">of </w:t>
      </w:r>
      <w:r w:rsidRPr="005E4EEA">
        <w:t>[</w:t>
      </w:r>
      <w:r w:rsidRPr="00C57086">
        <w:rPr>
          <w:rPrChange w:id="366" w:author="Italo Busi" w:date="2017-06-27T16:57:00Z">
            <w:rPr>
              <w:highlight w:val="green"/>
            </w:rPr>
          </w:rPrChange>
        </w:rPr>
        <w:t>TNBI-</w:t>
      </w:r>
      <w:proofErr w:type="spellStart"/>
      <w:r w:rsidRPr="00C57086">
        <w:rPr>
          <w:rPrChange w:id="367" w:author="Italo Busi" w:date="2017-06-27T16:57:00Z">
            <w:rPr>
              <w:highlight w:val="green"/>
            </w:rPr>
          </w:rPrChange>
        </w:rPr>
        <w:t>UseCases</w:t>
      </w:r>
      <w:proofErr w:type="spellEnd"/>
      <w:r w:rsidRPr="005E4EEA">
        <w:t>]</w:t>
      </w:r>
      <w:r>
        <w:t>, can be requested to the Transport PNC by the MDSC at the MPI.</w:t>
      </w:r>
    </w:p>
    <w:p w:rsidR="006F6F19" w:rsidRDefault="00DA3B17" w:rsidP="00B01DFE">
      <w:pPr>
        <w:pStyle w:val="Heading2"/>
      </w:pPr>
      <w:bookmarkStart w:id="368" w:name="_Ref484786908"/>
      <w:bookmarkStart w:id="369" w:name="_Toc486351913"/>
      <w:r>
        <w:t>Topology Abstraction</w:t>
      </w:r>
      <w:bookmarkEnd w:id="368"/>
      <w:bookmarkEnd w:id="369"/>
    </w:p>
    <w:p w:rsidR="005E4EEA" w:rsidRPr="005E4EEA" w:rsidRDefault="008F63E1" w:rsidP="005E4EEA">
      <w:pPr>
        <w:pStyle w:val="Heading3"/>
      </w:pPr>
      <w:bookmarkStart w:id="370" w:name="_Ref484797891"/>
      <w:bookmarkStart w:id="371" w:name="_Toc486351914"/>
      <w:r>
        <w:t xml:space="preserve">ODU </w:t>
      </w:r>
      <w:r w:rsidR="005E4EEA">
        <w:t>White Topology Abstraction</w:t>
      </w:r>
      <w:bookmarkEnd w:id="370"/>
      <w:bookmarkEnd w:id="371"/>
    </w:p>
    <w:p w:rsidR="005E4EEA" w:rsidRDefault="005E4EEA" w:rsidP="008F63E1">
      <w:r w:rsidRPr="005E4EEA">
        <w:t xml:space="preserve">In case the Transport PNC exports to the MDSC a white topology, </w:t>
      </w:r>
      <w:r w:rsidR="008F63E1">
        <w:t xml:space="preserve">at the MPI </w:t>
      </w:r>
      <w:r w:rsidRPr="005E4EEA">
        <w:t xml:space="preserve">there will be </w:t>
      </w:r>
      <w:r w:rsidR="008F63E1">
        <w:t>one TE Topology instance for the ODU layer (</w:t>
      </w:r>
      <w:r w:rsidR="008F63E1" w:rsidRPr="00474CC3">
        <w:rPr>
          <w:rPrChange w:id="372" w:author="Italo Busi" w:date="2017-06-27T11:42:00Z">
            <w:rPr>
              <w:highlight w:val="yellow"/>
            </w:rPr>
          </w:rPrChange>
        </w:rPr>
        <w:t>called "ODU Topology"</w:t>
      </w:r>
      <w:r w:rsidR="008F63E1">
        <w:t xml:space="preserve">) containing one TE Node </w:t>
      </w:r>
      <w:r w:rsidR="00C833F3">
        <w:t>(</w:t>
      </w:r>
      <w:r w:rsidR="00C833F3" w:rsidRPr="00474CC3">
        <w:rPr>
          <w:rPrChange w:id="373" w:author="Italo Busi" w:date="2017-06-27T11:46:00Z">
            <w:rPr>
              <w:highlight w:val="yellow"/>
            </w:rPr>
          </w:rPrChange>
        </w:rPr>
        <w:t>called "ODU Node"</w:t>
      </w:r>
      <w:r w:rsidR="00C833F3">
        <w:t xml:space="preserve">) </w:t>
      </w:r>
      <w:r w:rsidR="008F63E1">
        <w:t>for each physical node</w:t>
      </w:r>
      <w:r>
        <w:t xml:space="preserve">, as shown in </w:t>
      </w:r>
      <w:r w:rsidR="00E45D6E">
        <w:rPr>
          <w:highlight w:val="yellow"/>
        </w:rPr>
        <w:fldChar w:fldCharType="begin"/>
      </w:r>
      <w:r w:rsidR="003B5139">
        <w:instrText xml:space="preserve"> REF _Ref484787417 \r \h </w:instrText>
      </w:r>
      <w:r w:rsidR="00E45D6E">
        <w:rPr>
          <w:highlight w:val="yellow"/>
        </w:rPr>
      </w:r>
      <w:r w:rsidR="00E45D6E">
        <w:rPr>
          <w:highlight w:val="yellow"/>
        </w:rPr>
        <w:fldChar w:fldCharType="separate"/>
      </w:r>
      <w:r w:rsidR="003B5139">
        <w:t>Figure 2</w:t>
      </w:r>
      <w:r w:rsidR="00E45D6E">
        <w:rPr>
          <w:highlight w:val="yellow"/>
        </w:rPr>
        <w:fldChar w:fldCharType="end"/>
      </w:r>
      <w:r w:rsidR="003B5139">
        <w:t xml:space="preserve"> </w:t>
      </w:r>
      <w:r>
        <w:t>below.</w:t>
      </w:r>
    </w:p>
    <w:p w:rsidR="005E4EEA" w:rsidRPr="005E4EEA" w:rsidRDefault="005E4EEA" w:rsidP="005E4EEA">
      <w:pPr>
        <w:pStyle w:val="RFCFigure"/>
        <w:jc w:val="center"/>
        <w:rPr>
          <w:i/>
        </w:rPr>
      </w:pPr>
      <w:r w:rsidRPr="001C6235">
        <w:rPr>
          <w:i/>
          <w:highlight w:val="yellow"/>
          <w:rPrChange w:id="374" w:author="Italo Busi" w:date="2017-06-27T11:56:00Z">
            <w:rPr>
              <w:i/>
              <w:highlight w:val="yellow"/>
            </w:rPr>
          </w:rPrChange>
        </w:rPr>
        <w:t>&lt;&lt;Insert Figure</w:t>
      </w:r>
      <w:ins w:id="375" w:author="Italo Busi" w:date="2017-06-27T11:49:00Z">
        <w:r w:rsidR="00EA7992" w:rsidRPr="001C6235">
          <w:rPr>
            <w:i/>
            <w:highlight w:val="yellow"/>
            <w:rPrChange w:id="376" w:author="Italo Busi" w:date="2017-06-27T11:56:00Z">
              <w:rPr>
                <w:i/>
                <w:highlight w:val="yellow"/>
              </w:rPr>
            </w:rPrChange>
          </w:rPr>
          <w:t xml:space="preserve"> (slide 5</w:t>
        </w:r>
      </w:ins>
      <w:ins w:id="377" w:author="Italo Busi" w:date="2017-06-27T11:55:00Z">
        <w:r w:rsidR="001C6235" w:rsidRPr="001C6235">
          <w:rPr>
            <w:i/>
            <w:highlight w:val="yellow"/>
            <w:rPrChange w:id="378" w:author="Italo Busi" w:date="2017-06-27T11:56:00Z">
              <w:rPr>
                <w:i/>
                <w:highlight w:val="yellow"/>
              </w:rPr>
            </w:rPrChange>
          </w:rPr>
          <w:t xml:space="preserve"> of tnbi-analysis-uc#1-270617.pptx</w:t>
        </w:r>
      </w:ins>
      <w:ins w:id="379" w:author="Italo Busi" w:date="2017-06-27T11:49:00Z">
        <w:r w:rsidR="00EA7992" w:rsidRPr="001C6235">
          <w:rPr>
            <w:i/>
            <w:highlight w:val="yellow"/>
            <w:rPrChange w:id="380" w:author="Italo Busi" w:date="2017-06-27T11:56:00Z">
              <w:rPr>
                <w:i/>
                <w:highlight w:val="yellow"/>
              </w:rPr>
            </w:rPrChange>
          </w:rPr>
          <w:t>)</w:t>
        </w:r>
      </w:ins>
      <w:r w:rsidRPr="001C6235">
        <w:rPr>
          <w:i/>
          <w:highlight w:val="yellow"/>
          <w:rPrChange w:id="381" w:author="Italo Busi" w:date="2017-06-27T11:56:00Z">
            <w:rPr>
              <w:i/>
              <w:highlight w:val="yellow"/>
            </w:rPr>
          </w:rPrChange>
        </w:rPr>
        <w:t>&gt;&gt;</w:t>
      </w:r>
    </w:p>
    <w:p w:rsidR="005E4EEA" w:rsidRPr="005E4EEA" w:rsidRDefault="005E4EEA" w:rsidP="005E4EEA">
      <w:pPr>
        <w:pStyle w:val="Caption"/>
      </w:pPr>
      <w:bookmarkStart w:id="382" w:name="_Ref484787417"/>
      <w:r>
        <w:t>White Topology Abstraction</w:t>
      </w:r>
      <w:r w:rsidR="003B5139">
        <w:t xml:space="preserve"> (ODU Topology)</w:t>
      </w:r>
      <w:bookmarkEnd w:id="382"/>
    </w:p>
    <w:p w:rsidR="00474CC3" w:rsidRDefault="00474CC3" w:rsidP="008F63E1">
      <w:pPr>
        <w:rPr>
          <w:ins w:id="383" w:author="Italo Busi" w:date="2017-06-27T11:46:00Z"/>
        </w:rPr>
      </w:pPr>
      <w:ins w:id="384" w:author="Italo Busi" w:date="2017-06-27T11:46:00Z">
        <w:r w:rsidRPr="00474CC3">
          <w:rPr>
            <w:rPrChange w:id="385" w:author="Italo Busi" w:date="2017-06-27T11:46:00Z">
              <w:rPr/>
            </w:rPrChange>
          </w:rPr>
          <w:t xml:space="preserve">The ODU Nodes in </w:t>
        </w:r>
        <w:r w:rsidRPr="00474CC3">
          <w:rPr>
            <w:rPrChange w:id="386" w:author="Italo Busi" w:date="2017-06-27T11:46:00Z">
              <w:rPr>
                <w:highlight w:val="yellow"/>
              </w:rPr>
            </w:rPrChange>
          </w:rPr>
          <w:fldChar w:fldCharType="begin"/>
        </w:r>
        <w:r w:rsidRPr="00474CC3">
          <w:rPr>
            <w:rPrChange w:id="387" w:author="Italo Busi" w:date="2017-06-27T11:46:00Z">
              <w:rPr>
                <w:highlight w:val="yellow"/>
              </w:rPr>
            </w:rPrChange>
          </w:rPr>
          <w:instrText xml:space="preserve"> REF _Ref484787417 \r \h  \* MERGEFORMAT </w:instrText>
        </w:r>
        <w:r w:rsidRPr="00474CC3">
          <w:rPr>
            <w:rPrChange w:id="388" w:author="Italo Busi" w:date="2017-06-27T11:46:00Z">
              <w:rPr>
                <w:highlight w:val="yellow"/>
              </w:rPr>
            </w:rPrChange>
          </w:rPr>
        </w:r>
        <w:r w:rsidRPr="00474CC3">
          <w:rPr>
            <w:rPrChange w:id="389" w:author="Italo Busi" w:date="2017-06-27T11:46:00Z">
              <w:rPr>
                <w:highlight w:val="yellow"/>
              </w:rPr>
            </w:rPrChange>
          </w:rPr>
          <w:fldChar w:fldCharType="separate"/>
        </w:r>
        <w:r w:rsidRPr="00474CC3">
          <w:rPr>
            <w:rPrChange w:id="390" w:author="Italo Busi" w:date="2017-06-27T11:46:00Z">
              <w:rPr>
                <w:highlight w:val="yellow"/>
              </w:rPr>
            </w:rPrChange>
          </w:rPr>
          <w:t>Figure 1</w:t>
        </w:r>
        <w:r w:rsidRPr="00474CC3">
          <w:rPr>
            <w:rPrChange w:id="391" w:author="Italo Busi" w:date="2017-06-27T11:46:00Z">
              <w:rPr>
                <w:highlight w:val="yellow"/>
              </w:rPr>
            </w:rPrChange>
          </w:rPr>
          <w:fldChar w:fldCharType="end"/>
        </w:r>
        <w:r>
          <w:t xml:space="preserve"> are using with the same names as the physical nodes</w:t>
        </w:r>
      </w:ins>
      <w:ins w:id="392" w:author="Italo Busi" w:date="2017-06-27T11:47:00Z">
        <w:r w:rsidR="00EA7992">
          <w:t xml:space="preserve"> to simplify the description of the mapping between the ODU Nodes exposed by the Transport PNCs at the MPI and the physical nodes in the data plane.</w:t>
        </w:r>
      </w:ins>
    </w:p>
    <w:p w:rsidR="008F63E1" w:rsidRDefault="008F63E1" w:rsidP="008F63E1">
      <w:r>
        <w:t xml:space="preserve">As described in section </w:t>
      </w:r>
      <w:del w:id="393" w:author="Italo Busi" w:date="2017-06-27T11:42:00Z">
        <w:r w:rsidRPr="005E4EEA" w:rsidDel="00474CC3">
          <w:rPr>
            <w:highlight w:val="green"/>
          </w:rPr>
          <w:delText>XYZ</w:delText>
        </w:r>
        <w:r w:rsidDel="00474CC3">
          <w:delText xml:space="preserve"> </w:delText>
        </w:r>
      </w:del>
      <w:ins w:id="394" w:author="Italo Busi" w:date="2017-06-27T11:42:00Z">
        <w:r w:rsidR="00474CC3">
          <w:t xml:space="preserve">3.2 </w:t>
        </w:r>
      </w:ins>
      <w:r>
        <w:t xml:space="preserve">of </w:t>
      </w:r>
      <w:r w:rsidRPr="005E4EEA">
        <w:t>[</w:t>
      </w:r>
      <w:r w:rsidRPr="00C57086">
        <w:rPr>
          <w:rPrChange w:id="395" w:author="Italo Busi" w:date="2017-06-27T16:57:00Z">
            <w:rPr>
              <w:highlight w:val="green"/>
            </w:rPr>
          </w:rPrChange>
        </w:rPr>
        <w:t>TNBI-</w:t>
      </w:r>
      <w:proofErr w:type="spellStart"/>
      <w:r w:rsidRPr="00C57086">
        <w:rPr>
          <w:rPrChange w:id="396" w:author="Italo Busi" w:date="2017-06-27T16:57:00Z">
            <w:rPr>
              <w:highlight w:val="green"/>
            </w:rPr>
          </w:rPrChange>
        </w:rPr>
        <w:t>UseCases</w:t>
      </w:r>
      <w:proofErr w:type="spellEnd"/>
      <w:r w:rsidRPr="005E4EEA">
        <w:t>]</w:t>
      </w:r>
      <w:r>
        <w:t>, it is assumed that the physical links between the physical nodes are pre-configured up to the OTU4 trail using mechanisms which are outside the scope of this document</w:t>
      </w:r>
      <w:r w:rsidR="00C833F3">
        <w:t xml:space="preserve">. The Transport PNC exports to the MDSC via the MPI, one TE Link (called "ODU Link") for each of </w:t>
      </w:r>
      <w:del w:id="397" w:author="Italo Busi" w:date="2017-06-27T11:43:00Z">
        <w:r w:rsidR="00C833F3" w:rsidDel="00474CC3">
          <w:delText xml:space="preserve">this </w:delText>
        </w:r>
      </w:del>
      <w:ins w:id="398" w:author="Italo Busi" w:date="2017-06-27T11:43:00Z">
        <w:r w:rsidR="00474CC3">
          <w:t xml:space="preserve">these </w:t>
        </w:r>
      </w:ins>
      <w:r w:rsidR="00C833F3">
        <w:t>physical link</w:t>
      </w:r>
      <w:ins w:id="399" w:author="Italo Busi" w:date="2017-06-27T11:43:00Z">
        <w:r w:rsidR="00474CC3">
          <w:t>s</w:t>
        </w:r>
      </w:ins>
      <w:r w:rsidR="00C833F3">
        <w:t>.</w:t>
      </w:r>
    </w:p>
    <w:p w:rsidR="003B5139" w:rsidRDefault="003B5139" w:rsidP="00B01DFE">
      <w:r w:rsidRPr="00474CC3">
        <w:rPr>
          <w:highlight w:val="yellow"/>
          <w:rPrChange w:id="400" w:author="Italo Busi" w:date="2017-06-27T11:43:00Z">
            <w:rPr/>
          </w:rPrChange>
        </w:rPr>
        <w:t xml:space="preserve">Access links in </w:t>
      </w:r>
      <w:r w:rsidR="00E45D6E" w:rsidRPr="00474CC3">
        <w:rPr>
          <w:highlight w:val="yellow"/>
          <w:rPrChange w:id="401" w:author="Italo Busi" w:date="2017-06-27T11:43:00Z">
            <w:rPr/>
          </w:rPrChange>
        </w:rPr>
        <w:fldChar w:fldCharType="begin"/>
      </w:r>
      <w:r w:rsidR="00E45D6E" w:rsidRPr="00474CC3">
        <w:rPr>
          <w:highlight w:val="yellow"/>
          <w:rPrChange w:id="402" w:author="Italo Busi" w:date="2017-06-27T11:43:00Z">
            <w:rPr/>
          </w:rPrChange>
        </w:rPr>
        <w:instrText xml:space="preserve"> REF _Ref484787417 \r \h  \* MERGEFORMAT </w:instrText>
      </w:r>
      <w:r w:rsidR="00E45D6E" w:rsidRPr="00474CC3">
        <w:rPr>
          <w:highlight w:val="yellow"/>
          <w:rPrChange w:id="403" w:author="Italo Busi" w:date="2017-06-27T11:43:00Z">
            <w:rPr/>
          </w:rPrChange>
        </w:rPr>
      </w:r>
      <w:r w:rsidR="00E45D6E" w:rsidRPr="00474CC3">
        <w:rPr>
          <w:highlight w:val="yellow"/>
          <w:rPrChange w:id="404" w:author="Italo Busi" w:date="2017-06-27T11:43:00Z">
            <w:rPr/>
          </w:rPrChange>
        </w:rPr>
        <w:fldChar w:fldCharType="separate"/>
      </w:r>
      <w:ins w:id="405" w:author="Italo Busi" w:date="2017-06-27T11:43:00Z">
        <w:r w:rsidR="00474CC3" w:rsidRPr="00474CC3">
          <w:rPr>
            <w:highlight w:val="yellow"/>
            <w:rPrChange w:id="406" w:author="Italo Busi" w:date="2017-06-27T11:43:00Z">
              <w:rPr/>
            </w:rPrChange>
          </w:rPr>
          <w:t>Figure 1</w:t>
        </w:r>
      </w:ins>
      <w:del w:id="407" w:author="Italo Busi" w:date="2017-06-27T11:43:00Z">
        <w:r w:rsidRPr="00474CC3" w:rsidDel="00474CC3">
          <w:rPr>
            <w:highlight w:val="yellow"/>
            <w:rPrChange w:id="408" w:author="Italo Busi" w:date="2017-06-27T11:43:00Z">
              <w:rPr/>
            </w:rPrChange>
          </w:rPr>
          <w:delText>Figure 2</w:delText>
        </w:r>
      </w:del>
      <w:r w:rsidR="00E45D6E" w:rsidRPr="00474CC3">
        <w:rPr>
          <w:highlight w:val="yellow"/>
          <w:rPrChange w:id="409" w:author="Italo Busi" w:date="2017-06-27T11:43:00Z">
            <w:rPr/>
          </w:rPrChange>
        </w:rPr>
        <w:fldChar w:fldCharType="end"/>
      </w:r>
      <w:r w:rsidR="008F6896" w:rsidRPr="00474CC3">
        <w:rPr>
          <w:highlight w:val="yellow"/>
          <w:rPrChange w:id="410" w:author="Italo Busi" w:date="2017-06-27T11:43:00Z">
            <w:rPr/>
          </w:rPrChange>
        </w:rPr>
        <w:t xml:space="preserve"> are shown as ODU Links</w:t>
      </w:r>
      <w:r w:rsidR="008F63E1" w:rsidRPr="00474CC3">
        <w:rPr>
          <w:highlight w:val="yellow"/>
          <w:rPrChange w:id="411" w:author="Italo Busi" w:date="2017-06-27T11:43:00Z">
            <w:rPr/>
          </w:rPrChange>
        </w:rPr>
        <w:t xml:space="preserve">: </w:t>
      </w:r>
      <w:r w:rsidRPr="00474CC3">
        <w:rPr>
          <w:highlight w:val="yellow"/>
          <w:rPrChange w:id="412" w:author="Italo Busi" w:date="2017-06-27T11:43:00Z">
            <w:rPr/>
          </w:rPrChange>
        </w:rPr>
        <w:t xml:space="preserve">the modeling of the access links </w:t>
      </w:r>
      <w:r w:rsidR="008F63E1" w:rsidRPr="00474CC3">
        <w:rPr>
          <w:highlight w:val="yellow"/>
          <w:rPrChange w:id="413" w:author="Italo Busi" w:date="2017-06-27T11:43:00Z">
            <w:rPr/>
          </w:rPrChange>
        </w:rPr>
        <w:t xml:space="preserve">for </w:t>
      </w:r>
      <w:r w:rsidR="008F6896" w:rsidRPr="00474CC3">
        <w:rPr>
          <w:highlight w:val="yellow"/>
          <w:rPrChange w:id="414" w:author="Italo Busi" w:date="2017-06-27T11:43:00Z">
            <w:rPr/>
          </w:rPrChange>
        </w:rPr>
        <w:t xml:space="preserve">other </w:t>
      </w:r>
      <w:r w:rsidR="008F63E1" w:rsidRPr="00474CC3">
        <w:rPr>
          <w:highlight w:val="yellow"/>
          <w:rPrChange w:id="415" w:author="Italo Busi" w:date="2017-06-27T11:43:00Z">
            <w:rPr/>
          </w:rPrChange>
        </w:rPr>
        <w:t>access technologies is currently an open issue</w:t>
      </w:r>
      <w:r w:rsidRPr="00474CC3">
        <w:rPr>
          <w:highlight w:val="yellow"/>
          <w:rPrChange w:id="416" w:author="Italo Busi" w:date="2017-06-27T11:43:00Z">
            <w:rPr/>
          </w:rPrChange>
        </w:rPr>
        <w:t>.</w:t>
      </w:r>
    </w:p>
    <w:p w:rsidR="00C833F3" w:rsidRPr="00C833F3" w:rsidRDefault="008F6896" w:rsidP="00C833F3">
      <w:r>
        <w:t xml:space="preserve">The </w:t>
      </w:r>
      <w:r w:rsidR="00C833F3">
        <w:t>"</w:t>
      </w:r>
      <w:r w:rsidR="00C833F3" w:rsidRPr="00C833F3">
        <w:t>external-domain</w:t>
      </w:r>
      <w:r w:rsidR="00C833F3">
        <w:t>"</w:t>
      </w:r>
      <w:r w:rsidR="00C833F3" w:rsidRPr="00C833F3">
        <w:t xml:space="preserve"> container </w:t>
      </w:r>
      <w:r w:rsidR="00C833F3">
        <w:t xml:space="preserve">allows </w:t>
      </w:r>
      <w:r w:rsidR="00C833F3" w:rsidRPr="00C833F3">
        <w:t xml:space="preserve">the MDSC to glue together the </w:t>
      </w:r>
      <w:r>
        <w:t xml:space="preserve">ODU Topology provided by the Transport PNC with the information provided by the IP PNC to know </w:t>
      </w:r>
      <w:r w:rsidR="00C833F3">
        <w:t xml:space="preserve">which access link is connected with each link/router in the IP domain (e.g., that C-R1 is connected with the access link terminating on </w:t>
      </w:r>
      <w:del w:id="417" w:author="Italo Busi" w:date="2017-06-27T11:48:00Z">
        <w:r w:rsidR="00C833F3" w:rsidDel="00EA7992">
          <w:delText>S3-1-LTP</w:delText>
        </w:r>
      </w:del>
      <w:ins w:id="418" w:author="Italo Busi" w:date="2017-06-27T11:48:00Z">
        <w:r w:rsidR="00EA7992">
          <w:t>S3-1</w:t>
        </w:r>
      </w:ins>
      <w:r>
        <w:t xml:space="preserve"> </w:t>
      </w:r>
      <w:ins w:id="419" w:author="Italo Busi" w:date="2017-06-27T11:48:00Z">
        <w:r w:rsidR="00EA7992">
          <w:t xml:space="preserve">LTP </w:t>
        </w:r>
      </w:ins>
      <w:r>
        <w:t>in the ODU Topology</w:t>
      </w:r>
      <w:r w:rsidR="00C833F3">
        <w:t>)</w:t>
      </w:r>
      <w:r w:rsidR="00C833F3" w:rsidRPr="00C833F3">
        <w:t>.</w:t>
      </w:r>
    </w:p>
    <w:p w:rsidR="00DA3B17" w:rsidRPr="00DA3B17" w:rsidRDefault="00DA3B17" w:rsidP="00DA3B17">
      <w:pPr>
        <w:pStyle w:val="Heading2"/>
      </w:pPr>
      <w:bookmarkStart w:id="420" w:name="_Ref484787028"/>
      <w:bookmarkStart w:id="421" w:name="_Toc486351915"/>
      <w:r w:rsidRPr="00DA3B17">
        <w:t>Service Configuration</w:t>
      </w:r>
      <w:bookmarkEnd w:id="420"/>
      <w:bookmarkEnd w:id="421"/>
    </w:p>
    <w:p w:rsidR="008F63E1" w:rsidRDefault="004035EE" w:rsidP="008F63E1">
      <w:pPr>
        <w:pStyle w:val="Heading3"/>
      </w:pPr>
      <w:bookmarkStart w:id="422" w:name="_Ref484844672"/>
      <w:bookmarkStart w:id="423" w:name="_Toc486351916"/>
      <w:r>
        <w:t>ODU</w:t>
      </w:r>
      <w:r w:rsidR="008F63E1">
        <w:t xml:space="preserve"> Transit Service</w:t>
      </w:r>
      <w:bookmarkEnd w:id="422"/>
      <w:bookmarkEnd w:id="423"/>
    </w:p>
    <w:p w:rsidR="008F6896" w:rsidRDefault="008F63E1" w:rsidP="00DA3B17">
      <w:r>
        <w:t>In this case, the access l</w:t>
      </w:r>
      <w:r w:rsidR="00C833F3">
        <w:t>inks are configured as ODU Link</w:t>
      </w:r>
      <w:r w:rsidR="008F6896">
        <w:t xml:space="preserve">, as described in section </w:t>
      </w:r>
      <w:r w:rsidR="00E45D6E">
        <w:fldChar w:fldCharType="begin"/>
      </w:r>
      <w:r w:rsidR="008F6896">
        <w:instrText xml:space="preserve"> REF _Ref484797891 \r \h \t</w:instrText>
      </w:r>
      <w:r w:rsidR="00E45D6E">
        <w:fldChar w:fldCharType="separate"/>
      </w:r>
      <w:r w:rsidR="008F6896">
        <w:t>3.1.1</w:t>
      </w:r>
      <w:r w:rsidR="00E45D6E">
        <w:fldChar w:fldCharType="end"/>
      </w:r>
      <w:r w:rsidR="008F6896">
        <w:t xml:space="preserve"> above.</w:t>
      </w:r>
    </w:p>
    <w:p w:rsidR="00C833F3" w:rsidRDefault="008F6896" w:rsidP="00DA3B17">
      <w:r>
        <w:t xml:space="preserve">As described in section </w:t>
      </w:r>
      <w:del w:id="424" w:author="Italo Busi" w:date="2017-06-27T11:53:00Z">
        <w:r w:rsidRPr="005E4EEA" w:rsidDel="001C6235">
          <w:rPr>
            <w:highlight w:val="green"/>
          </w:rPr>
          <w:delText>XYZ</w:delText>
        </w:r>
        <w:r w:rsidDel="001C6235">
          <w:delText xml:space="preserve"> </w:delText>
        </w:r>
      </w:del>
      <w:ins w:id="425" w:author="Italo Busi" w:date="2017-06-27T11:53:00Z">
        <w:r w:rsidR="001C6235">
          <w:t xml:space="preserve">3.3.1 </w:t>
        </w:r>
      </w:ins>
      <w:r>
        <w:t xml:space="preserve">of </w:t>
      </w:r>
      <w:r w:rsidRPr="005E4EEA">
        <w:t>[</w:t>
      </w:r>
      <w:r w:rsidRPr="00C57086">
        <w:rPr>
          <w:rPrChange w:id="426" w:author="Italo Busi" w:date="2017-06-27T16:57:00Z">
            <w:rPr>
              <w:highlight w:val="green"/>
            </w:rPr>
          </w:rPrChange>
        </w:rPr>
        <w:t>TNBI-</w:t>
      </w:r>
      <w:proofErr w:type="spellStart"/>
      <w:r w:rsidRPr="00C57086">
        <w:rPr>
          <w:rPrChange w:id="427" w:author="Italo Busi" w:date="2017-06-27T16:57:00Z">
            <w:rPr>
              <w:highlight w:val="green"/>
            </w:rPr>
          </w:rPrChange>
        </w:rPr>
        <w:t>UseCases</w:t>
      </w:r>
      <w:proofErr w:type="spellEnd"/>
      <w:r w:rsidRPr="005E4EEA">
        <w:t>]</w:t>
      </w:r>
      <w:r w:rsidR="004035EE">
        <w:t>, the</w:t>
      </w:r>
      <w:r>
        <w:t xml:space="preserve"> MDSC needs to setup an ODU2 trail, supporting an IP link, between C-R1 and C-R3.</w:t>
      </w:r>
    </w:p>
    <w:p w:rsidR="008F6896" w:rsidRDefault="008F6896" w:rsidP="00DA3B17">
      <w:r>
        <w:lastRenderedPageBreak/>
        <w:t xml:space="preserve">From the topology information described in section </w:t>
      </w:r>
      <w:r w:rsidR="00E45D6E">
        <w:fldChar w:fldCharType="begin"/>
      </w:r>
      <w:r>
        <w:instrText xml:space="preserve"> REF _Ref484797891 \r \h \t</w:instrText>
      </w:r>
      <w:r w:rsidR="00E45D6E">
        <w:fldChar w:fldCharType="separate"/>
      </w:r>
      <w:r>
        <w:t>3.1.1</w:t>
      </w:r>
      <w:r w:rsidR="00E45D6E">
        <w:fldChar w:fldCharType="end"/>
      </w:r>
      <w:r>
        <w:t xml:space="preserve"> above, the MDSC can know that C-R1 is attached to the access link terminating on S3-1</w:t>
      </w:r>
      <w:ins w:id="428" w:author="Italo Busi" w:date="2017-06-27T11:53:00Z">
        <w:r w:rsidR="001C6235">
          <w:t xml:space="preserve"> </w:t>
        </w:r>
      </w:ins>
      <w:del w:id="429" w:author="Italo Busi" w:date="2017-06-27T11:53:00Z">
        <w:r w:rsidDel="001C6235">
          <w:delText>-</w:delText>
        </w:r>
      </w:del>
      <w:r>
        <w:t>LTP in the ODU Topology and that C-R3 is attached to the access link terminating on S6-2</w:t>
      </w:r>
      <w:ins w:id="430" w:author="Italo Busi" w:date="2017-06-27T11:54:00Z">
        <w:r w:rsidR="001C6235">
          <w:t xml:space="preserve"> </w:t>
        </w:r>
      </w:ins>
      <w:del w:id="431" w:author="Italo Busi" w:date="2017-06-27T11:54:00Z">
        <w:r w:rsidDel="001C6235">
          <w:delText>-</w:delText>
        </w:r>
      </w:del>
      <w:r>
        <w:t>LTP in the ODU Topology.</w:t>
      </w:r>
    </w:p>
    <w:p w:rsidR="008F6896" w:rsidRDefault="008F6896" w:rsidP="008F6896">
      <w:r w:rsidRPr="009571A5">
        <w:rPr>
          <w:highlight w:val="yellow"/>
          <w:rPrChange w:id="432" w:author="Italo Busi" w:date="2017-06-27T16:47:00Z">
            <w:rPr>
              <w:highlight w:val="yellow"/>
            </w:rPr>
          </w:rPrChange>
        </w:rPr>
        <w:t>Based on the assumption</w:t>
      </w:r>
      <w:ins w:id="433" w:author="Italo Busi" w:date="2017-06-27T16:46:00Z">
        <w:r w:rsidR="009571A5" w:rsidRPr="009571A5">
          <w:rPr>
            <w:highlight w:val="yellow"/>
            <w:rPrChange w:id="434" w:author="Italo Busi" w:date="2017-06-27T16:47:00Z">
              <w:rPr>
                <w:highlight w:val="yellow"/>
              </w:rPr>
            </w:rPrChange>
          </w:rPr>
          <w:t xml:space="preserve"> </w:t>
        </w:r>
      </w:ins>
      <w:ins w:id="435" w:author="Italo Busi" w:date="2017-06-27T16:47:00Z">
        <w:r w:rsidR="009571A5" w:rsidRPr="009571A5">
          <w:rPr>
            <w:highlight w:val="yellow"/>
            <w:rPrChange w:id="436" w:author="Italo Busi" w:date="2017-06-27T16:47:00Z">
              <w:rPr>
                <w:highlight w:val="yellow"/>
              </w:rPr>
            </w:rPrChange>
          </w:rPr>
          <w:fldChar w:fldCharType="begin"/>
        </w:r>
        <w:r w:rsidR="009571A5" w:rsidRPr="009571A5">
          <w:rPr>
            <w:highlight w:val="yellow"/>
            <w:rPrChange w:id="437" w:author="Italo Busi" w:date="2017-06-27T16:47:00Z">
              <w:rPr>
                <w:highlight w:val="yellow"/>
              </w:rPr>
            </w:rPrChange>
          </w:rPr>
          <w:instrText xml:space="preserve"> REF _Ref486345367 \r \h </w:instrText>
        </w:r>
        <w:r w:rsidR="009571A5" w:rsidRPr="009571A5">
          <w:rPr>
            <w:highlight w:val="yellow"/>
            <w:rPrChange w:id="438" w:author="Italo Busi" w:date="2017-06-27T16:47:00Z">
              <w:rPr>
                <w:highlight w:val="yellow"/>
              </w:rPr>
            </w:rPrChange>
          </w:rPr>
        </w:r>
      </w:ins>
      <w:r w:rsidR="009571A5" w:rsidRPr="009571A5">
        <w:rPr>
          <w:highlight w:val="yellow"/>
          <w:rPrChange w:id="439" w:author="Italo Busi" w:date="2017-06-27T16:47:00Z">
            <w:rPr/>
          </w:rPrChange>
        </w:rPr>
        <w:instrText xml:space="preserve"> \* MERGEFORMAT </w:instrText>
      </w:r>
      <w:r w:rsidR="009571A5" w:rsidRPr="009571A5">
        <w:rPr>
          <w:highlight w:val="yellow"/>
          <w:rPrChange w:id="440" w:author="Italo Busi" w:date="2017-06-27T16:47:00Z">
            <w:rPr>
              <w:highlight w:val="yellow"/>
            </w:rPr>
          </w:rPrChange>
        </w:rPr>
        <w:fldChar w:fldCharType="separate"/>
      </w:r>
      <w:ins w:id="441" w:author="Italo Busi" w:date="2017-06-27T16:47:00Z">
        <w:r w:rsidR="009571A5" w:rsidRPr="009571A5">
          <w:rPr>
            <w:highlight w:val="yellow"/>
            <w:rPrChange w:id="442" w:author="Italo Busi" w:date="2017-06-27T16:47:00Z">
              <w:rPr>
                <w:highlight w:val="yellow"/>
              </w:rPr>
            </w:rPrChange>
          </w:rPr>
          <w:t>1</w:t>
        </w:r>
        <w:r w:rsidR="009571A5" w:rsidRPr="009571A5">
          <w:rPr>
            <w:highlight w:val="yellow"/>
            <w:rPrChange w:id="443" w:author="Italo Busi" w:date="2017-06-27T16:47:00Z">
              <w:rPr>
                <w:highlight w:val="yellow"/>
              </w:rPr>
            </w:rPrChange>
          </w:rPr>
          <w:fldChar w:fldCharType="end"/>
        </w:r>
        <w:r w:rsidR="009571A5" w:rsidRPr="009571A5">
          <w:rPr>
            <w:highlight w:val="yellow"/>
            <w:rPrChange w:id="444" w:author="Italo Busi" w:date="2017-06-27T16:47:00Z">
              <w:rPr/>
            </w:rPrChange>
          </w:rPr>
          <w:t>)</w:t>
        </w:r>
      </w:ins>
      <w:ins w:id="445" w:author="Italo Busi" w:date="2017-06-27T16:46:00Z">
        <w:r w:rsidR="009571A5" w:rsidRPr="009571A5">
          <w:rPr>
            <w:highlight w:val="yellow"/>
            <w:rPrChange w:id="446" w:author="Italo Busi" w:date="2017-06-27T16:47:00Z">
              <w:rPr>
                <w:highlight w:val="yellow"/>
              </w:rPr>
            </w:rPrChange>
          </w:rPr>
          <w:t xml:space="preserve"> in section </w:t>
        </w:r>
      </w:ins>
      <w:ins w:id="447" w:author="Italo Busi" w:date="2017-06-27T16:47:00Z">
        <w:r w:rsidR="009571A5" w:rsidRPr="009571A5">
          <w:rPr>
            <w:highlight w:val="yellow"/>
            <w:rPrChange w:id="448" w:author="Italo Busi" w:date="2017-06-27T16:47:00Z">
              <w:rPr>
                <w:highlight w:val="yellow"/>
              </w:rPr>
            </w:rPrChange>
          </w:rPr>
          <w:fldChar w:fldCharType="begin"/>
        </w:r>
        <w:r w:rsidR="009571A5" w:rsidRPr="009571A5">
          <w:rPr>
            <w:highlight w:val="yellow"/>
            <w:rPrChange w:id="449" w:author="Italo Busi" w:date="2017-06-27T16:47:00Z">
              <w:rPr>
                <w:highlight w:val="yellow"/>
              </w:rPr>
            </w:rPrChange>
          </w:rPr>
          <w:instrText xml:space="preserve"> REF _Ref486345379 \r \h \t</w:instrText>
        </w:r>
        <w:r w:rsidR="009571A5" w:rsidRPr="009571A5">
          <w:rPr>
            <w:highlight w:val="yellow"/>
            <w:rPrChange w:id="450" w:author="Italo Busi" w:date="2017-06-27T16:47:00Z">
              <w:rPr>
                <w:highlight w:val="yellow"/>
              </w:rPr>
            </w:rPrChange>
          </w:rPr>
        </w:r>
      </w:ins>
      <w:r w:rsidR="009571A5" w:rsidRPr="009571A5">
        <w:rPr>
          <w:highlight w:val="yellow"/>
          <w:rPrChange w:id="451" w:author="Italo Busi" w:date="2017-06-27T16:47:00Z">
            <w:rPr/>
          </w:rPrChange>
        </w:rPr>
        <w:instrText xml:space="preserve"> \* MERGEFORMAT </w:instrText>
      </w:r>
      <w:r w:rsidR="009571A5" w:rsidRPr="009571A5">
        <w:rPr>
          <w:highlight w:val="yellow"/>
          <w:rPrChange w:id="452" w:author="Italo Busi" w:date="2017-06-27T16:47:00Z">
            <w:rPr>
              <w:highlight w:val="yellow"/>
            </w:rPr>
          </w:rPrChange>
        </w:rPr>
        <w:fldChar w:fldCharType="separate"/>
      </w:r>
      <w:ins w:id="453" w:author="Italo Busi" w:date="2017-06-27T16:47:00Z">
        <w:r w:rsidR="009571A5" w:rsidRPr="009571A5">
          <w:rPr>
            <w:highlight w:val="yellow"/>
            <w:rPrChange w:id="454" w:author="Italo Busi" w:date="2017-06-27T16:47:00Z">
              <w:rPr>
                <w:highlight w:val="yellow"/>
              </w:rPr>
            </w:rPrChange>
          </w:rPr>
          <w:t>1.2</w:t>
        </w:r>
        <w:r w:rsidR="009571A5" w:rsidRPr="009571A5">
          <w:rPr>
            <w:highlight w:val="yellow"/>
            <w:rPrChange w:id="455" w:author="Italo Busi" w:date="2017-06-27T16:47:00Z">
              <w:rPr>
                <w:highlight w:val="yellow"/>
              </w:rPr>
            </w:rPrChange>
          </w:rPr>
          <w:fldChar w:fldCharType="end"/>
        </w:r>
      </w:ins>
      <w:del w:id="456" w:author="Italo Busi" w:date="2017-06-27T16:47:00Z">
        <w:r w:rsidRPr="009571A5" w:rsidDel="009571A5">
          <w:rPr>
            <w:highlight w:val="yellow"/>
            <w:rPrChange w:id="457" w:author="Italo Busi" w:date="2017-06-27T16:47:00Z">
              <w:rPr>
                <w:highlight w:val="yellow"/>
              </w:rPr>
            </w:rPrChange>
          </w:rPr>
          <w:delText xml:space="preserve"> (to be added)</w:delText>
        </w:r>
      </w:del>
      <w:r w:rsidRPr="009571A5">
        <w:rPr>
          <w:highlight w:val="yellow"/>
          <w:rPrChange w:id="458" w:author="Italo Busi" w:date="2017-06-27T16:47:00Z">
            <w:rPr>
              <w:highlight w:val="yellow"/>
            </w:rPr>
          </w:rPrChange>
        </w:rPr>
        <w:t>,</w:t>
      </w:r>
      <w:r w:rsidRPr="009571A5">
        <w:rPr>
          <w:rPrChange w:id="459" w:author="Italo Busi" w:date="2017-06-27T16:47:00Z">
            <w:rPr/>
          </w:rPrChange>
        </w:rPr>
        <w:t xml:space="preserve"> MDSC would then request Transport PNC to setup an ODU2 (Transit Segment) Tunnel between S</w:t>
      </w:r>
      <w:r w:rsidR="004035EE" w:rsidRPr="009571A5">
        <w:rPr>
          <w:rPrChange w:id="460" w:author="Italo Busi" w:date="2017-06-27T16:47:00Z">
            <w:rPr/>
          </w:rPrChange>
        </w:rPr>
        <w:t>3</w:t>
      </w:r>
      <w:r w:rsidRPr="009571A5">
        <w:rPr>
          <w:rPrChange w:id="461" w:author="Italo Busi" w:date="2017-06-27T16:47:00Z">
            <w:rPr/>
          </w:rPrChange>
        </w:rPr>
        <w:t>-</w:t>
      </w:r>
      <w:r w:rsidR="004035EE" w:rsidRPr="009571A5">
        <w:rPr>
          <w:rPrChange w:id="462" w:author="Italo Busi" w:date="2017-06-27T16:47:00Z">
            <w:rPr/>
          </w:rPrChange>
        </w:rPr>
        <w:t xml:space="preserve">1 </w:t>
      </w:r>
      <w:r w:rsidRPr="009571A5">
        <w:rPr>
          <w:rPrChange w:id="463" w:author="Italo Busi" w:date="2017-06-27T16:47:00Z">
            <w:rPr/>
          </w:rPrChange>
        </w:rPr>
        <w:t>and S</w:t>
      </w:r>
      <w:r w:rsidR="004035EE" w:rsidRPr="009571A5">
        <w:rPr>
          <w:rPrChange w:id="464" w:author="Italo Busi" w:date="2017-06-27T16:47:00Z">
            <w:rPr/>
          </w:rPrChange>
        </w:rPr>
        <w:t>6</w:t>
      </w:r>
      <w:r w:rsidRPr="009571A5">
        <w:rPr>
          <w:rPrChange w:id="465" w:author="Italo Busi" w:date="2017-06-27T16:47:00Z">
            <w:rPr/>
          </w:rPrChange>
        </w:rPr>
        <w:t>-</w:t>
      </w:r>
      <w:r w:rsidR="004035EE" w:rsidRPr="009571A5">
        <w:rPr>
          <w:rPrChange w:id="466" w:author="Italo Busi" w:date="2017-06-27T16:47:00Z">
            <w:rPr/>
          </w:rPrChange>
        </w:rPr>
        <w:t>2 LTPs</w:t>
      </w:r>
      <w:r w:rsidRPr="009571A5">
        <w:rPr>
          <w:rPrChange w:id="467" w:author="Italo Busi" w:date="2017-06-27T16:47:00Z">
            <w:rPr/>
          </w:rPrChange>
        </w:rPr>
        <w:t>:</w:t>
      </w:r>
    </w:p>
    <w:p w:rsidR="008F6896" w:rsidRDefault="008F6896" w:rsidP="008F6896">
      <w:pPr>
        <w:pStyle w:val="RFCListBullet"/>
      </w:pPr>
      <w:r>
        <w:t>Source and Destination TTP are not specified (since it is a Transit Tunnel)</w:t>
      </w:r>
    </w:p>
    <w:p w:rsidR="008F6896" w:rsidRDefault="008F6896" w:rsidP="008F6896">
      <w:pPr>
        <w:pStyle w:val="RFCListBullet"/>
      </w:pPr>
      <w:r>
        <w:t>Ingress and egress points are indicated in the explicit-route-objects of the primary path:</w:t>
      </w:r>
    </w:p>
    <w:p w:rsidR="008F6896" w:rsidRDefault="00C672FD" w:rsidP="004035EE">
      <w:pPr>
        <w:pStyle w:val="RFCListBullet"/>
        <w:numPr>
          <w:ilvl w:val="1"/>
          <w:numId w:val="17"/>
        </w:numPr>
        <w:tabs>
          <w:tab w:val="clear" w:pos="1296"/>
          <w:tab w:val="left" w:pos="-1260"/>
        </w:tabs>
      </w:pPr>
      <w:r>
        <w:t>The f</w:t>
      </w:r>
      <w:r w:rsidR="008F6896">
        <w:t>irst element of the e</w:t>
      </w:r>
      <w:r>
        <w:t xml:space="preserve">xplicit-route-objects references the access link terminating on </w:t>
      </w:r>
      <w:r w:rsidRPr="004035EE">
        <w:rPr>
          <w:highlight w:val="yellow"/>
        </w:rPr>
        <w:t>S3-1</w:t>
      </w:r>
      <w:del w:id="468" w:author="Italo Busi" w:date="2017-06-27T11:54:00Z">
        <w:r w:rsidRPr="004035EE" w:rsidDel="001C6235">
          <w:rPr>
            <w:highlight w:val="yellow"/>
          </w:rPr>
          <w:delText>-</w:delText>
        </w:r>
      </w:del>
      <w:ins w:id="469" w:author="Italo Busi" w:date="2017-06-27T11:54:00Z">
        <w:r w:rsidR="001C6235">
          <w:rPr>
            <w:highlight w:val="yellow"/>
          </w:rPr>
          <w:t xml:space="preserve"> </w:t>
        </w:r>
      </w:ins>
      <w:r w:rsidRPr="004035EE">
        <w:rPr>
          <w:highlight w:val="yellow"/>
        </w:rPr>
        <w:t>LTP</w:t>
      </w:r>
    </w:p>
    <w:p w:rsidR="008F6896" w:rsidRDefault="008F6896" w:rsidP="004035EE">
      <w:pPr>
        <w:pStyle w:val="RFCListBullet"/>
        <w:numPr>
          <w:ilvl w:val="1"/>
          <w:numId w:val="17"/>
        </w:numPr>
        <w:tabs>
          <w:tab w:val="clear" w:pos="1296"/>
          <w:tab w:val="left" w:pos="-1260"/>
        </w:tabs>
      </w:pPr>
      <w:r>
        <w:t xml:space="preserve">Last element of the explicit-route-objects </w:t>
      </w:r>
      <w:r w:rsidR="004035EE">
        <w:t>references the access link terminating on</w:t>
      </w:r>
      <w:r>
        <w:t xml:space="preserve"> </w:t>
      </w:r>
      <w:r w:rsidRPr="004035EE">
        <w:rPr>
          <w:highlight w:val="yellow"/>
        </w:rPr>
        <w:t>S</w:t>
      </w:r>
      <w:r w:rsidR="004035EE" w:rsidRPr="004035EE">
        <w:rPr>
          <w:highlight w:val="yellow"/>
        </w:rPr>
        <w:t>6-2</w:t>
      </w:r>
      <w:del w:id="470" w:author="Italo Busi" w:date="2017-06-27T11:54:00Z">
        <w:r w:rsidR="004035EE" w:rsidRPr="004035EE" w:rsidDel="001C6235">
          <w:rPr>
            <w:highlight w:val="yellow"/>
          </w:rPr>
          <w:delText>-</w:delText>
        </w:r>
      </w:del>
      <w:ins w:id="471" w:author="Italo Busi" w:date="2017-06-27T11:54:00Z">
        <w:r w:rsidR="001C6235">
          <w:rPr>
            <w:highlight w:val="yellow"/>
          </w:rPr>
          <w:t xml:space="preserve"> </w:t>
        </w:r>
      </w:ins>
      <w:r w:rsidR="004035EE" w:rsidRPr="004035EE">
        <w:rPr>
          <w:highlight w:val="yellow"/>
        </w:rPr>
        <w:t>LTP</w:t>
      </w:r>
    </w:p>
    <w:p w:rsidR="00EB5975" w:rsidRPr="00EB5975" w:rsidDel="008B1F62" w:rsidRDefault="00EB5975" w:rsidP="00DA3B17">
      <w:pPr>
        <w:rPr>
          <w:del w:id="472" w:author="Italo Busi" w:date="2017-06-27T14:20:00Z"/>
          <w:i/>
        </w:rPr>
      </w:pPr>
      <w:del w:id="473" w:author="Italo Busi" w:date="2017-06-27T14:20:00Z">
        <w:r w:rsidRPr="00EB5975" w:rsidDel="008B1F62">
          <w:rPr>
            <w:i/>
            <w:highlight w:val="yellow"/>
          </w:rPr>
          <w:delText>Add some text about the timeslot configuration at the access link</w:delText>
        </w:r>
      </w:del>
    </w:p>
    <w:p w:rsidR="008B1F62" w:rsidRDefault="008B1F62" w:rsidP="00DA3B17">
      <w:pPr>
        <w:rPr>
          <w:ins w:id="474" w:author="Italo Busi" w:date="2017-06-27T14:18:00Z"/>
        </w:rPr>
      </w:pPr>
      <w:ins w:id="475" w:author="Italo Busi" w:date="2017-06-27T14:16:00Z">
        <w:r>
          <w:t xml:space="preserve">The configuration of the timeslots used by the ODU2 connection within the </w:t>
        </w:r>
      </w:ins>
      <w:ins w:id="476" w:author="Italo Busi" w:date="2017-06-27T14:18:00Z">
        <w:r>
          <w:t xml:space="preserve">transport </w:t>
        </w:r>
      </w:ins>
      <w:ins w:id="477" w:author="Italo Busi" w:date="2017-06-27T14:16:00Z">
        <w:r>
          <w:t xml:space="preserve">network </w:t>
        </w:r>
      </w:ins>
      <w:ins w:id="478" w:author="Italo Busi" w:date="2017-06-27T14:18:00Z">
        <w:r>
          <w:t xml:space="preserve">domain </w:t>
        </w:r>
      </w:ins>
      <w:ins w:id="479" w:author="Italo Busi" w:date="2017-06-27T14:16:00Z">
        <w:r>
          <w:t xml:space="preserve">(i.e., on the internal links) </w:t>
        </w:r>
      </w:ins>
      <w:ins w:id="480" w:author="Italo Busi" w:date="2017-06-27T14:17:00Z">
        <w:r>
          <w:t>is a matter of the Transport PNC and its interactions w</w:t>
        </w:r>
      </w:ins>
      <w:ins w:id="481" w:author="Italo Busi" w:date="2017-06-27T14:18:00Z">
        <w:r>
          <w:t>ith the physical network elements and therefore is outside the scope of this document.</w:t>
        </w:r>
      </w:ins>
    </w:p>
    <w:p w:rsidR="008B1F62" w:rsidRDefault="008B1F62" w:rsidP="00DA3B17">
      <w:pPr>
        <w:rPr>
          <w:ins w:id="482" w:author="Italo Busi" w:date="2017-06-27T14:21:00Z"/>
        </w:rPr>
      </w:pPr>
      <w:ins w:id="483" w:author="Italo Busi" w:date="2017-06-27T14:18:00Z">
        <w:r>
          <w:t>However, the configuration of the timeslots used by the ODU2 connection at the edge of the transport network domain</w:t>
        </w:r>
      </w:ins>
      <w:ins w:id="484" w:author="Italo Busi" w:date="2017-06-27T14:16:00Z">
        <w:r>
          <w:t xml:space="preserve"> </w:t>
        </w:r>
      </w:ins>
      <w:ins w:id="485" w:author="Italo Busi" w:date="2017-06-27T14:18:00Z">
        <w:r>
          <w:t xml:space="preserve">(i.e., on the access links) </w:t>
        </w:r>
      </w:ins>
      <w:ins w:id="486" w:author="Italo Busi" w:date="2017-06-27T14:19:00Z">
        <w:r>
          <w:t xml:space="preserve">needs to take into account not only the timeslots available on the physical nodes </w:t>
        </w:r>
      </w:ins>
      <w:ins w:id="487" w:author="Italo Busi" w:date="2017-06-27T14:24:00Z">
        <w:r>
          <w:t xml:space="preserve">at the edge of the transport network domain </w:t>
        </w:r>
      </w:ins>
      <w:ins w:id="488" w:author="Italo Busi" w:date="2017-06-27T14:19:00Z">
        <w:r>
          <w:t xml:space="preserve">(e.g., S3 and S6) but also on the </w:t>
        </w:r>
      </w:ins>
      <w:ins w:id="489" w:author="Italo Busi" w:date="2017-06-27T14:23:00Z">
        <w:r>
          <w:t>devices</w:t>
        </w:r>
      </w:ins>
      <w:ins w:id="490" w:author="Italo Busi" w:date="2017-06-27T14:24:00Z">
        <w:r>
          <w:t>, outside of the transport network domain,</w:t>
        </w:r>
      </w:ins>
      <w:ins w:id="491" w:author="Italo Busi" w:date="2017-06-27T14:19:00Z">
        <w:r>
          <w:t xml:space="preserve"> connected through these access links (e.g., C-R1 and C-R3).</w:t>
        </w:r>
      </w:ins>
    </w:p>
    <w:p w:rsidR="008B1F62" w:rsidRDefault="008B1F62" w:rsidP="00583764">
      <w:pPr>
        <w:rPr>
          <w:ins w:id="492" w:author="Italo Busi" w:date="2017-06-27T14:22:00Z"/>
        </w:rPr>
        <w:pPrChange w:id="493" w:author="Italo Busi" w:date="2017-06-27T14:26:00Z">
          <w:pPr/>
        </w:pPrChange>
      </w:pPr>
      <w:ins w:id="494" w:author="Italo Busi" w:date="2017-06-27T14:22:00Z">
        <w:r w:rsidRPr="008F6896">
          <w:rPr>
            <w:highlight w:val="yellow"/>
          </w:rPr>
          <w:t>Based on the assumption</w:t>
        </w:r>
      </w:ins>
      <w:ins w:id="495" w:author="Italo Busi" w:date="2017-06-27T16:49:00Z">
        <w:r w:rsidR="009571A5">
          <w:rPr>
            <w:highlight w:val="yellow"/>
          </w:rPr>
          <w:t xml:space="preserve"> </w:t>
        </w:r>
        <w:r w:rsidR="009571A5">
          <w:rPr>
            <w:highlight w:val="yellow"/>
          </w:rPr>
          <w:fldChar w:fldCharType="begin"/>
        </w:r>
        <w:r w:rsidR="009571A5">
          <w:rPr>
            <w:highlight w:val="yellow"/>
          </w:rPr>
          <w:instrText xml:space="preserve"> REF _Ref486345524 \r \h </w:instrText>
        </w:r>
        <w:r w:rsidR="009571A5">
          <w:rPr>
            <w:highlight w:val="yellow"/>
          </w:rPr>
        </w:r>
      </w:ins>
      <w:r w:rsidR="009571A5">
        <w:rPr>
          <w:highlight w:val="yellow"/>
        </w:rPr>
        <w:fldChar w:fldCharType="separate"/>
      </w:r>
      <w:ins w:id="496" w:author="Italo Busi" w:date="2017-06-27T16:49:00Z">
        <w:r w:rsidR="009571A5">
          <w:rPr>
            <w:highlight w:val="yellow"/>
          </w:rPr>
          <w:t>2</w:t>
        </w:r>
        <w:r w:rsidR="009571A5">
          <w:rPr>
            <w:highlight w:val="yellow"/>
          </w:rPr>
          <w:fldChar w:fldCharType="end"/>
        </w:r>
      </w:ins>
      <w:ins w:id="497" w:author="Italo Busi" w:date="2017-06-27T16:50:00Z">
        <w:r w:rsidR="009571A5">
          <w:rPr>
            <w:highlight w:val="yellow"/>
          </w:rPr>
          <w:t xml:space="preserve">) in section </w:t>
        </w:r>
      </w:ins>
      <w:ins w:id="498" w:author="Italo Busi" w:date="2017-06-27T16:49:00Z">
        <w:r w:rsidR="009571A5">
          <w:rPr>
            <w:highlight w:val="yellow"/>
          </w:rPr>
          <w:fldChar w:fldCharType="begin"/>
        </w:r>
        <w:r w:rsidR="009571A5">
          <w:rPr>
            <w:highlight w:val="yellow"/>
          </w:rPr>
          <w:instrText xml:space="preserve"> REF _Ref486345525 \r \h </w:instrText>
        </w:r>
      </w:ins>
      <w:ins w:id="499" w:author="Italo Busi" w:date="2017-06-27T16:50:00Z">
        <w:r w:rsidR="009571A5">
          <w:rPr>
            <w:highlight w:val="yellow"/>
          </w:rPr>
          <w:instrText>\t</w:instrText>
        </w:r>
      </w:ins>
      <w:ins w:id="500" w:author="Italo Busi" w:date="2017-06-27T16:49:00Z">
        <w:r w:rsidR="009571A5">
          <w:rPr>
            <w:highlight w:val="yellow"/>
          </w:rPr>
        </w:r>
      </w:ins>
      <w:r w:rsidR="009571A5">
        <w:rPr>
          <w:highlight w:val="yellow"/>
        </w:rPr>
        <w:fldChar w:fldCharType="separate"/>
      </w:r>
      <w:ins w:id="501" w:author="Italo Busi" w:date="2017-06-27T16:50:00Z">
        <w:r w:rsidR="009571A5">
          <w:rPr>
            <w:highlight w:val="yellow"/>
          </w:rPr>
          <w:t>1.2</w:t>
        </w:r>
      </w:ins>
      <w:ins w:id="502" w:author="Italo Busi" w:date="2017-06-27T16:49:00Z">
        <w:r w:rsidR="009571A5">
          <w:rPr>
            <w:highlight w:val="yellow"/>
          </w:rPr>
          <w:fldChar w:fldCharType="end"/>
        </w:r>
      </w:ins>
      <w:ins w:id="503" w:author="Italo Busi" w:date="2017-06-27T14:22:00Z">
        <w:r w:rsidRPr="008F6896">
          <w:rPr>
            <w:highlight w:val="yellow"/>
          </w:rPr>
          <w:t>,</w:t>
        </w:r>
        <w:r w:rsidR="00583764">
          <w:t xml:space="preserve"> MDSC</w:t>
        </w:r>
      </w:ins>
      <w:ins w:id="504" w:author="Italo Busi" w:date="2017-06-27T14:25:00Z">
        <w:r w:rsidR="00583764">
          <w:t xml:space="preserve">, when requesting the Transport PNC to setup the (Transit Segment) ODU2 Tunnel, it would also </w:t>
        </w:r>
      </w:ins>
      <w:ins w:id="505" w:author="Italo Busi" w:date="2017-06-27T14:22:00Z">
        <w:r>
          <w:t>configure the timeslots to be used on the access link</w:t>
        </w:r>
      </w:ins>
      <w:ins w:id="506" w:author="Italo Busi" w:date="2017-06-27T14:25:00Z">
        <w:r w:rsidR="00583764">
          <w:t xml:space="preserve">s. </w:t>
        </w:r>
      </w:ins>
      <w:ins w:id="507" w:author="Italo Busi" w:date="2017-06-27T14:26:00Z">
        <w:r w:rsidR="00583764">
          <w:t xml:space="preserve">The </w:t>
        </w:r>
      </w:ins>
      <w:ins w:id="508" w:author="Italo Busi" w:date="2017-06-27T14:25:00Z">
        <w:r w:rsidR="00583764">
          <w:t xml:space="preserve">MDSC </w:t>
        </w:r>
      </w:ins>
      <w:ins w:id="509" w:author="Italo Busi" w:date="2017-06-27T14:26:00Z">
        <w:r w:rsidR="00583764">
          <w:t xml:space="preserve">can </w:t>
        </w:r>
      </w:ins>
      <w:ins w:id="510" w:author="Italo Busi" w:date="2017-06-27T14:27:00Z">
        <w:r w:rsidR="00583764">
          <w:t>known the</w:t>
        </w:r>
      </w:ins>
      <w:ins w:id="511" w:author="Italo Busi" w:date="2017-06-27T14:26:00Z">
        <w:r w:rsidR="00583764">
          <w:t xml:space="preserve"> </w:t>
        </w:r>
      </w:ins>
      <w:ins w:id="512" w:author="Italo Busi" w:date="2017-06-27T14:22:00Z">
        <w:r>
          <w:t>timeslots which are available on the edge OTN Node</w:t>
        </w:r>
      </w:ins>
      <w:ins w:id="513" w:author="Italo Busi" w:date="2017-06-27T14:26:00Z">
        <w:r w:rsidR="00583764">
          <w:t xml:space="preserve"> (e.g., S3 and S6) </w:t>
        </w:r>
      </w:ins>
      <w:ins w:id="514" w:author="Italo Busi" w:date="2017-06-27T14:27:00Z">
        <w:r w:rsidR="00583764">
          <w:t>from the</w:t>
        </w:r>
      </w:ins>
      <w:ins w:id="515" w:author="Italo Busi" w:date="2017-06-27T14:26:00Z">
        <w:r w:rsidR="00583764">
          <w:t xml:space="preserve"> OTN Topology </w:t>
        </w:r>
      </w:ins>
      <w:ins w:id="516" w:author="Italo Busi" w:date="2017-06-27T14:27:00Z">
        <w:r w:rsidR="00583764">
          <w:t>information exposed by the Transport PNC at the M</w:t>
        </w:r>
      </w:ins>
      <w:ins w:id="517" w:author="Italo Busi" w:date="2017-06-27T14:28:00Z">
        <w:r w:rsidR="00583764">
          <w:t xml:space="preserve">PI </w:t>
        </w:r>
      </w:ins>
      <w:ins w:id="518" w:author="Italo Busi" w:date="2017-06-27T14:26:00Z">
        <w:r w:rsidR="00583764">
          <w:t>as well as the timeslots which are available on the</w:t>
        </w:r>
      </w:ins>
      <w:ins w:id="519" w:author="Italo Busi" w:date="2017-06-27T14:27:00Z">
        <w:r w:rsidR="00583764" w:rsidRPr="00583764">
          <w:t xml:space="preserve"> </w:t>
        </w:r>
        <w:r w:rsidR="00583764">
          <w:t>devices, outside of the transport network domain, connected through these access links (e.g., C-R1 and C-R3)</w:t>
        </w:r>
      </w:ins>
      <w:ins w:id="520" w:author="Italo Busi" w:date="2017-06-27T14:28:00Z">
        <w:r w:rsidR="00583764">
          <w:t xml:space="preserve"> by means which are outside the scope of this document</w:t>
        </w:r>
      </w:ins>
      <w:ins w:id="521" w:author="Italo Busi" w:date="2017-06-27T14:27:00Z">
        <w:r w:rsidR="00583764">
          <w:t>.</w:t>
        </w:r>
      </w:ins>
    </w:p>
    <w:p w:rsidR="008F6896" w:rsidRDefault="004035EE" w:rsidP="00DA3B17">
      <w:r>
        <w:t xml:space="preserve">The Transport PNC performs path computation and sets up the ODU2 cross-connections within the physical nodes S3, S5 and S6, as shown in section </w:t>
      </w:r>
      <w:del w:id="522" w:author="Italo Busi" w:date="2017-06-27T11:55:00Z">
        <w:r w:rsidRPr="005E4EEA" w:rsidDel="001C6235">
          <w:rPr>
            <w:highlight w:val="green"/>
          </w:rPr>
          <w:delText>XYZ</w:delText>
        </w:r>
        <w:r w:rsidDel="001C6235">
          <w:delText xml:space="preserve"> </w:delText>
        </w:r>
      </w:del>
      <w:ins w:id="523" w:author="Italo Busi" w:date="2017-06-27T11:55:00Z">
        <w:r w:rsidR="001C6235">
          <w:t xml:space="preserve">4.3.1 </w:t>
        </w:r>
      </w:ins>
      <w:r>
        <w:t xml:space="preserve">of </w:t>
      </w:r>
      <w:r w:rsidRPr="005E4EEA">
        <w:t>[</w:t>
      </w:r>
      <w:r w:rsidRPr="00C57086">
        <w:rPr>
          <w:rPrChange w:id="524" w:author="Italo Busi" w:date="2017-06-27T16:58:00Z">
            <w:rPr>
              <w:highlight w:val="green"/>
            </w:rPr>
          </w:rPrChange>
        </w:rPr>
        <w:t>TNBI-</w:t>
      </w:r>
      <w:proofErr w:type="spellStart"/>
      <w:r w:rsidRPr="00C57086">
        <w:rPr>
          <w:rPrChange w:id="525" w:author="Italo Busi" w:date="2017-06-27T16:58:00Z">
            <w:rPr>
              <w:highlight w:val="green"/>
            </w:rPr>
          </w:rPrChange>
        </w:rPr>
        <w:t>UseCases</w:t>
      </w:r>
      <w:proofErr w:type="spellEnd"/>
      <w:r w:rsidRPr="005E4EEA">
        <w:t>]</w:t>
      </w:r>
      <w:r>
        <w:t>.</w:t>
      </w:r>
    </w:p>
    <w:p w:rsidR="004035EE" w:rsidRDefault="004035EE" w:rsidP="00DA3B17">
      <w:r>
        <w:lastRenderedPageBreak/>
        <w:t xml:space="preserve">The Transport PNC reports the status of the created ODU2 (Transit Segment) Tunnel and its path within the ODU Topology as shown in </w:t>
      </w:r>
      <w:r w:rsidR="00E45D6E">
        <w:fldChar w:fldCharType="begin"/>
      </w:r>
      <w:r>
        <w:instrText xml:space="preserve"> REF _Ref484844225 \r \h </w:instrText>
      </w:r>
      <w:r w:rsidR="00E45D6E">
        <w:fldChar w:fldCharType="separate"/>
      </w:r>
      <w:ins w:id="526" w:author="Italo Busi" w:date="2017-06-27T11:55:00Z">
        <w:r w:rsidR="001C6235">
          <w:t>Figure 2</w:t>
        </w:r>
      </w:ins>
      <w:del w:id="527" w:author="Italo Busi" w:date="2017-06-27T11:55:00Z">
        <w:r w:rsidDel="001C6235">
          <w:delText>Figure 3</w:delText>
        </w:r>
      </w:del>
      <w:r w:rsidR="00E45D6E">
        <w:fldChar w:fldCharType="end"/>
      </w:r>
      <w:r>
        <w:t xml:space="preserve"> below:</w:t>
      </w:r>
    </w:p>
    <w:p w:rsidR="004035EE" w:rsidRPr="005E4EEA" w:rsidRDefault="004035EE" w:rsidP="004035EE">
      <w:pPr>
        <w:pStyle w:val="RFCFigure"/>
        <w:jc w:val="center"/>
        <w:rPr>
          <w:i/>
        </w:rPr>
      </w:pPr>
      <w:r w:rsidRPr="005E4EEA">
        <w:rPr>
          <w:i/>
          <w:highlight w:val="yellow"/>
        </w:rPr>
        <w:t>&lt;&lt;Insert Figure</w:t>
      </w:r>
      <w:ins w:id="528" w:author="Italo Busi" w:date="2017-06-27T11:56:00Z">
        <w:r w:rsidR="001C6235">
          <w:rPr>
            <w:i/>
            <w:highlight w:val="yellow"/>
          </w:rPr>
          <w:t xml:space="preserve"> </w:t>
        </w:r>
        <w:r w:rsidR="001C6235" w:rsidRPr="001C6235">
          <w:rPr>
            <w:i/>
            <w:highlight w:val="yellow"/>
          </w:rPr>
          <w:t xml:space="preserve">slide </w:t>
        </w:r>
        <w:r w:rsidR="001C6235">
          <w:rPr>
            <w:i/>
            <w:highlight w:val="yellow"/>
          </w:rPr>
          <w:t>7</w:t>
        </w:r>
        <w:r w:rsidR="001C6235" w:rsidRPr="001C6235">
          <w:rPr>
            <w:i/>
            <w:highlight w:val="yellow"/>
          </w:rPr>
          <w:t xml:space="preserve"> of tnbi-analysis-uc#1-270617.pptx</w:t>
        </w:r>
        <w:r w:rsidR="001C6235" w:rsidRPr="005E4EEA">
          <w:rPr>
            <w:i/>
            <w:highlight w:val="yellow"/>
          </w:rPr>
          <w:t xml:space="preserve"> </w:t>
        </w:r>
      </w:ins>
      <w:r w:rsidRPr="005E4EEA">
        <w:rPr>
          <w:i/>
          <w:highlight w:val="yellow"/>
        </w:rPr>
        <w:t>&gt;&gt;</w:t>
      </w:r>
    </w:p>
    <w:p w:rsidR="004035EE" w:rsidRPr="005E4EEA" w:rsidRDefault="004035EE" w:rsidP="004035EE">
      <w:pPr>
        <w:pStyle w:val="Caption"/>
      </w:pPr>
      <w:bookmarkStart w:id="529" w:name="_Ref484844225"/>
      <w:r>
        <w:t>ODU2 Transit Tunnel</w:t>
      </w:r>
      <w:bookmarkEnd w:id="529"/>
    </w:p>
    <w:p w:rsidR="004035EE" w:rsidRDefault="004035EE" w:rsidP="004035EE">
      <w:pPr>
        <w:pStyle w:val="Heading3"/>
      </w:pPr>
      <w:bookmarkStart w:id="530" w:name="_Toc486351917"/>
      <w:r>
        <w:t>OTN Client Private Line Service</w:t>
      </w:r>
      <w:bookmarkEnd w:id="530"/>
    </w:p>
    <w:p w:rsidR="004035EE" w:rsidRDefault="004035EE" w:rsidP="00DA3B17">
      <w:r w:rsidRPr="004035EE">
        <w:rPr>
          <w:highlight w:val="yellow"/>
        </w:rPr>
        <w:t>To be added</w:t>
      </w:r>
    </w:p>
    <w:p w:rsidR="004035EE" w:rsidRDefault="004035EE" w:rsidP="004035EE">
      <w:pPr>
        <w:pStyle w:val="Heading3"/>
      </w:pPr>
      <w:bookmarkStart w:id="531" w:name="_Toc486351918"/>
      <w:r>
        <w:t>EPL over ODU Service</w:t>
      </w:r>
      <w:bookmarkEnd w:id="531"/>
    </w:p>
    <w:p w:rsidR="004035EE" w:rsidRDefault="004035EE" w:rsidP="004035EE">
      <w:r w:rsidRPr="004035EE">
        <w:rPr>
          <w:highlight w:val="yellow"/>
        </w:rPr>
        <w:t>To be added</w:t>
      </w:r>
    </w:p>
    <w:p w:rsidR="006F6F19" w:rsidRPr="00DA3B17" w:rsidRDefault="00DA3B17" w:rsidP="00237595">
      <w:pPr>
        <w:pStyle w:val="Heading1"/>
      </w:pPr>
      <w:bookmarkStart w:id="532" w:name="_Toc486351919"/>
      <w:r>
        <w:t>Topology Abstraction: detailed JSON examples</w:t>
      </w:r>
      <w:bookmarkEnd w:id="532"/>
    </w:p>
    <w:p w:rsidR="004035EE" w:rsidRPr="005E4EEA" w:rsidRDefault="004035EE" w:rsidP="00AC05AE">
      <w:pPr>
        <w:pStyle w:val="Heading2"/>
      </w:pPr>
      <w:bookmarkStart w:id="533" w:name="_Toc486351920"/>
      <w:r>
        <w:t>ODU White Topology Abstraction</w:t>
      </w:r>
      <w:bookmarkEnd w:id="533"/>
    </w:p>
    <w:p w:rsidR="004035EE" w:rsidRDefault="004035EE" w:rsidP="00713412">
      <w:r w:rsidRPr="004035EE">
        <w:t xml:space="preserve">Section </w:t>
      </w:r>
      <w:fldSimple w:instr=" REF _Ref484797891 \r \h \t  \* MERGEFORMAT ">
        <w:r w:rsidR="00EA7992">
          <w:t>3.1.1</w:t>
        </w:r>
      </w:fldSimple>
      <w:r w:rsidR="00AC05AE">
        <w:t xml:space="preserve"> </w:t>
      </w:r>
      <w:r w:rsidRPr="004035EE">
        <w:t xml:space="preserve">describes </w:t>
      </w:r>
      <w:r>
        <w:t xml:space="preserve">how the Transport PNC can provide a white topology abstraction to the MDSC via the MPI. </w:t>
      </w:r>
      <w:r w:rsidR="00E45D6E">
        <w:fldChar w:fldCharType="begin"/>
      </w:r>
      <w:r>
        <w:instrText xml:space="preserve"> REF _Ref484787417 \r \h </w:instrText>
      </w:r>
      <w:r w:rsidR="00E45D6E">
        <w:fldChar w:fldCharType="separate"/>
      </w:r>
      <w:ins w:id="534" w:author="Italo Busi" w:date="2017-06-27T11:49:00Z">
        <w:r w:rsidR="00EA7992">
          <w:t>Figure 1</w:t>
        </w:r>
      </w:ins>
      <w:del w:id="535" w:author="Italo Busi" w:date="2017-06-27T11:49:00Z">
        <w:r w:rsidDel="00EA7992">
          <w:delText>Figure 2</w:delText>
        </w:r>
      </w:del>
      <w:r w:rsidR="00E45D6E">
        <w:fldChar w:fldCharType="end"/>
      </w:r>
      <w:r>
        <w:t xml:space="preserve"> is an example of such ODU Topology.</w:t>
      </w:r>
    </w:p>
    <w:p w:rsidR="00AC05AE" w:rsidRDefault="00AC05AE" w:rsidP="00AC05AE">
      <w:pPr>
        <w:rPr>
          <w:ins w:id="536" w:author="Italo Busi" w:date="2017-06-27T13:29:00Z"/>
        </w:rPr>
      </w:pPr>
      <w:r w:rsidRPr="00C57086">
        <w:rPr>
          <w:rPrChange w:id="537" w:author="Italo Busi" w:date="2017-06-27T16:58:00Z">
            <w:rPr/>
          </w:rPrChange>
        </w:rPr>
        <w:t>This</w:t>
      </w:r>
      <w:r w:rsidR="004035EE" w:rsidRPr="00C57086">
        <w:rPr>
          <w:rPrChange w:id="538" w:author="Italo Busi" w:date="2017-06-27T16:58:00Z">
            <w:rPr/>
          </w:rPrChange>
        </w:rPr>
        <w:t xml:space="preserve"> section</w:t>
      </w:r>
      <w:r w:rsidRPr="00C57086">
        <w:rPr>
          <w:rPrChange w:id="539" w:author="Italo Busi" w:date="2017-06-27T16:58:00Z">
            <w:rPr/>
          </w:rPrChange>
        </w:rPr>
        <w:t xml:space="preserve"> provides the detailed JSON code describing this ODU Topology, using the [TE-</w:t>
      </w:r>
      <w:del w:id="540" w:author="Italo Busi" w:date="2017-06-27T11:51:00Z">
        <w:r w:rsidRPr="00C57086" w:rsidDel="00EA7992">
          <w:rPr>
            <w:rPrChange w:id="541" w:author="Italo Busi" w:date="2017-06-27T16:58:00Z">
              <w:rPr>
                <w:highlight w:val="yellow"/>
              </w:rPr>
            </w:rPrChange>
          </w:rPr>
          <w:delText>Topo</w:delText>
        </w:r>
      </w:del>
      <w:ins w:id="542" w:author="Italo Busi" w:date="2017-06-27T11:51:00Z">
        <w:r w:rsidR="00EA7992" w:rsidRPr="00C57086">
          <w:rPr>
            <w:rPrChange w:id="543" w:author="Italo Busi" w:date="2017-06-27T16:58:00Z">
              <w:rPr/>
            </w:rPrChange>
          </w:rPr>
          <w:t>TOPO</w:t>
        </w:r>
      </w:ins>
      <w:r w:rsidRPr="00C57086">
        <w:rPr>
          <w:rPrChange w:id="544" w:author="Italo Busi" w:date="2017-06-27T16:58:00Z">
            <w:rPr>
              <w:highlight w:val="yellow"/>
            </w:rPr>
          </w:rPrChange>
        </w:rPr>
        <w:t>] and [OTN-</w:t>
      </w:r>
      <w:del w:id="545" w:author="Italo Busi" w:date="2017-06-27T11:51:00Z">
        <w:r w:rsidRPr="00C57086" w:rsidDel="00EA7992">
          <w:rPr>
            <w:rPrChange w:id="546" w:author="Italo Busi" w:date="2017-06-27T16:58:00Z">
              <w:rPr>
                <w:highlight w:val="yellow"/>
              </w:rPr>
            </w:rPrChange>
          </w:rPr>
          <w:delText>Topo</w:delText>
        </w:r>
      </w:del>
      <w:ins w:id="547" w:author="Italo Busi" w:date="2017-06-27T11:51:00Z">
        <w:r w:rsidR="00EA7992" w:rsidRPr="00C57086">
          <w:rPr>
            <w:rPrChange w:id="548" w:author="Italo Busi" w:date="2017-06-27T16:58:00Z">
              <w:rPr/>
            </w:rPrChange>
          </w:rPr>
          <w:t>TOPO</w:t>
        </w:r>
      </w:ins>
      <w:r w:rsidRPr="00C57086">
        <w:rPr>
          <w:rPrChange w:id="549" w:author="Italo Busi" w:date="2017-06-27T16:58:00Z">
            <w:rPr>
              <w:highlight w:val="yellow"/>
            </w:rPr>
          </w:rPrChange>
        </w:rPr>
        <w:t>] YANG models.</w:t>
      </w:r>
    </w:p>
    <w:p w:rsidR="008715EE" w:rsidRDefault="008715EE" w:rsidP="00AC05AE">
      <w:ins w:id="550" w:author="Italo Busi" w:date="2017-06-27T13:29:00Z">
        <w:r w:rsidRPr="00C57086">
          <w:rPr>
            <w:rPrChange w:id="551" w:author="Italo Busi" w:date="2017-06-27T16:58:00Z">
              <w:rPr/>
            </w:rPrChange>
          </w:rPr>
          <w:t xml:space="preserve">Note that this example is based on </w:t>
        </w:r>
      </w:ins>
      <w:ins w:id="552" w:author="Italo Busi" w:date="2017-06-27T13:30:00Z">
        <w:r w:rsidRPr="00C57086">
          <w:rPr>
            <w:rPrChange w:id="553" w:author="Italo Busi" w:date="2017-06-27T16:58:00Z">
              <w:rPr/>
            </w:rPrChange>
          </w:rPr>
          <w:t>-09 version of [TE-TOPO] and on the -00 version of [OTN-TOPO].</w:t>
        </w:r>
      </w:ins>
      <w:ins w:id="554" w:author="Italo Busi" w:date="2017-06-27T13:29:00Z">
        <w:r w:rsidRPr="00C57086">
          <w:rPr>
            <w:rPrChange w:id="555" w:author="Italo Busi" w:date="2017-06-27T16:58:00Z">
              <w:rPr/>
            </w:rPrChange>
          </w:rPr>
          <w:t xml:space="preserve"> </w:t>
        </w:r>
      </w:ins>
      <w:ins w:id="556" w:author="Italo Busi" w:date="2017-06-27T13:30:00Z">
        <w:r w:rsidRPr="00C57086">
          <w:rPr>
            <w:rPrChange w:id="557" w:author="Italo Busi" w:date="2017-06-27T16:58:00Z">
              <w:rPr/>
            </w:rPrChange>
          </w:rPr>
          <w:t>Further changes to align with latest updates of these YANG models will be provided in the future version of this document.</w:t>
        </w:r>
      </w:ins>
    </w:p>
    <w:p w:rsidR="00AC05AE" w:rsidRPr="00AC05AE" w:rsidRDefault="00AC05AE" w:rsidP="00AC05AE">
      <w:pPr>
        <w:rPr>
          <w:i/>
        </w:rPr>
      </w:pPr>
      <w:proofErr w:type="gramStart"/>
      <w:r w:rsidRPr="00EA7992">
        <w:rPr>
          <w:i/>
          <w:highlight w:val="yellow"/>
          <w:rPrChange w:id="558" w:author="Italo Busi" w:date="2017-06-27T11:52:00Z">
            <w:rPr>
              <w:i/>
              <w:highlight w:val="yellow"/>
            </w:rPr>
          </w:rPrChange>
        </w:rPr>
        <w:t xml:space="preserve">JSON code to be </w:t>
      </w:r>
      <w:del w:id="559" w:author="Italo Busi" w:date="2017-06-27T11:52:00Z">
        <w:r w:rsidRPr="00EA7992" w:rsidDel="00EA7992">
          <w:rPr>
            <w:i/>
            <w:highlight w:val="yellow"/>
            <w:rPrChange w:id="560" w:author="Italo Busi" w:date="2017-06-27T11:52:00Z">
              <w:rPr>
                <w:i/>
                <w:highlight w:val="yellow"/>
              </w:rPr>
            </w:rPrChange>
          </w:rPr>
          <w:delText xml:space="preserve">prepared and </w:delText>
        </w:r>
      </w:del>
      <w:r w:rsidRPr="00EA7992">
        <w:rPr>
          <w:i/>
          <w:highlight w:val="yellow"/>
          <w:rPrChange w:id="561" w:author="Italo Busi" w:date="2017-06-27T11:52:00Z">
            <w:rPr>
              <w:i/>
              <w:highlight w:val="yellow"/>
            </w:rPr>
          </w:rPrChange>
        </w:rPr>
        <w:t>added</w:t>
      </w:r>
      <w:ins w:id="562" w:author="Italo Busi" w:date="2017-06-27T11:52:00Z">
        <w:r w:rsidR="00EA7992" w:rsidRPr="00EA7992">
          <w:rPr>
            <w:i/>
            <w:highlight w:val="yellow"/>
            <w:rPrChange w:id="563" w:author="Italo Busi" w:date="2017-06-27T11:52:00Z">
              <w:rPr>
                <w:i/>
                <w:highlight w:val="yellow"/>
              </w:rPr>
            </w:rPrChange>
          </w:rPr>
          <w:t xml:space="preserve"> (use-case-1-topology-00.json)</w:t>
        </w:r>
      </w:ins>
      <w:r w:rsidRPr="00EA7992">
        <w:rPr>
          <w:i/>
          <w:highlight w:val="yellow"/>
          <w:rPrChange w:id="564" w:author="Italo Busi" w:date="2017-06-27T11:52:00Z">
            <w:rPr>
              <w:i/>
              <w:highlight w:val="yellow"/>
            </w:rPr>
          </w:rPrChange>
        </w:rPr>
        <w:t>.</w:t>
      </w:r>
      <w:proofErr w:type="gramEnd"/>
    </w:p>
    <w:p w:rsidR="006F6F19" w:rsidRDefault="00DA3B17" w:rsidP="00237595">
      <w:pPr>
        <w:pStyle w:val="Heading1"/>
      </w:pPr>
      <w:bookmarkStart w:id="565" w:name="_Toc486351921"/>
      <w:r>
        <w:t>Service Configuration: detailed JSON examples</w:t>
      </w:r>
      <w:bookmarkEnd w:id="565"/>
    </w:p>
    <w:p w:rsidR="00AC05AE" w:rsidRDefault="00AC05AE" w:rsidP="00AC05AE">
      <w:pPr>
        <w:pStyle w:val="Heading2"/>
      </w:pPr>
      <w:bookmarkStart w:id="566" w:name="_Toc486351922"/>
      <w:r>
        <w:t>ODU Transit Service</w:t>
      </w:r>
      <w:bookmarkEnd w:id="566"/>
    </w:p>
    <w:p w:rsidR="00AC05AE" w:rsidRDefault="00AC05AE" w:rsidP="00AC05AE">
      <w:r w:rsidRPr="004035EE">
        <w:t xml:space="preserve">Section </w:t>
      </w:r>
      <w:r w:rsidR="00E45D6E">
        <w:fldChar w:fldCharType="begin"/>
      </w:r>
      <w:r>
        <w:instrText xml:space="preserve"> REF _Ref484844672 \r \h \t </w:instrText>
      </w:r>
      <w:r w:rsidR="00E45D6E">
        <w:fldChar w:fldCharType="separate"/>
      </w:r>
      <w:r>
        <w:t>3.2.1</w:t>
      </w:r>
      <w:r w:rsidR="00E45D6E">
        <w:fldChar w:fldCharType="end"/>
      </w:r>
      <w:r>
        <w:t xml:space="preserve"> </w:t>
      </w:r>
      <w:r w:rsidRPr="004035EE">
        <w:t xml:space="preserve">describes </w:t>
      </w:r>
      <w:r>
        <w:t>how the MDSC can request a Transport PNC, via the MPI, to setup an ODU2 transit service over an ODU Topology described in s</w:t>
      </w:r>
      <w:r w:rsidRPr="004035EE">
        <w:t xml:space="preserve">ection </w:t>
      </w:r>
      <w:fldSimple w:instr=" REF _Ref484797891 \r \h \t  \* MERGEFORMAT ">
        <w:r w:rsidRPr="004035EE">
          <w:t>3.1.1</w:t>
        </w:r>
      </w:fldSimple>
      <w:r>
        <w:t>.</w:t>
      </w:r>
    </w:p>
    <w:p w:rsidR="00AC05AE" w:rsidRDefault="00AC05AE" w:rsidP="00AC05AE">
      <w:r w:rsidRPr="00C57086">
        <w:rPr>
          <w:rPrChange w:id="567" w:author="Italo Busi" w:date="2017-06-27T16:58:00Z">
            <w:rPr/>
          </w:rPrChange>
        </w:rPr>
        <w:t>This section provides the detailed JSON code describing this ODU Topology, using the [TE-</w:t>
      </w:r>
      <w:del w:id="568" w:author="Italo Busi" w:date="2017-06-27T13:28:00Z">
        <w:r w:rsidRPr="00C57086" w:rsidDel="008715EE">
          <w:rPr>
            <w:rPrChange w:id="569" w:author="Italo Busi" w:date="2017-06-27T16:58:00Z">
              <w:rPr>
                <w:highlight w:val="yellow"/>
              </w:rPr>
            </w:rPrChange>
          </w:rPr>
          <w:delText>Tunnel</w:delText>
        </w:r>
      </w:del>
      <w:ins w:id="570" w:author="Italo Busi" w:date="2017-06-27T13:28:00Z">
        <w:r w:rsidR="008715EE" w:rsidRPr="00C57086">
          <w:rPr>
            <w:rPrChange w:id="571" w:author="Italo Busi" w:date="2017-06-27T16:58:00Z">
              <w:rPr>
                <w:highlight w:val="yellow"/>
              </w:rPr>
            </w:rPrChange>
          </w:rPr>
          <w:t>TUNNEL</w:t>
        </w:r>
      </w:ins>
      <w:r w:rsidRPr="00C57086">
        <w:rPr>
          <w:rPrChange w:id="572" w:author="Italo Busi" w:date="2017-06-27T16:58:00Z">
            <w:rPr>
              <w:highlight w:val="yellow"/>
            </w:rPr>
          </w:rPrChange>
        </w:rPr>
        <w:t>] and [OTN-</w:t>
      </w:r>
      <w:del w:id="573" w:author="Italo Busi" w:date="2017-06-27T13:28:00Z">
        <w:r w:rsidRPr="00C57086" w:rsidDel="008715EE">
          <w:rPr>
            <w:rPrChange w:id="574" w:author="Italo Busi" w:date="2017-06-27T16:58:00Z">
              <w:rPr>
                <w:highlight w:val="yellow"/>
              </w:rPr>
            </w:rPrChange>
          </w:rPr>
          <w:delText>Tunnel</w:delText>
        </w:r>
      </w:del>
      <w:ins w:id="575" w:author="Italo Busi" w:date="2017-06-27T13:28:00Z">
        <w:r w:rsidR="008715EE" w:rsidRPr="00C57086">
          <w:rPr>
            <w:rPrChange w:id="576" w:author="Italo Busi" w:date="2017-06-27T16:58:00Z">
              <w:rPr>
                <w:highlight w:val="yellow"/>
              </w:rPr>
            </w:rPrChange>
          </w:rPr>
          <w:t>TUNNEL</w:t>
        </w:r>
      </w:ins>
      <w:r w:rsidRPr="00C57086">
        <w:rPr>
          <w:rPrChange w:id="577" w:author="Italo Busi" w:date="2017-06-27T16:58:00Z">
            <w:rPr>
              <w:highlight w:val="yellow"/>
            </w:rPr>
          </w:rPrChange>
        </w:rPr>
        <w:t>] YANG models.</w:t>
      </w:r>
    </w:p>
    <w:p w:rsidR="008715EE" w:rsidRDefault="008715EE" w:rsidP="008715EE">
      <w:pPr>
        <w:rPr>
          <w:ins w:id="578" w:author="Italo Busi" w:date="2017-06-27T13:31:00Z"/>
        </w:rPr>
      </w:pPr>
      <w:ins w:id="579" w:author="Italo Busi" w:date="2017-06-27T13:31:00Z">
        <w:r w:rsidRPr="00C57086">
          <w:rPr>
            <w:rPrChange w:id="580" w:author="Italo Busi" w:date="2017-06-27T16:58:00Z">
              <w:rPr/>
            </w:rPrChange>
          </w:rPr>
          <w:t>Note that this example is based on -0</w:t>
        </w:r>
      </w:ins>
      <w:ins w:id="581" w:author="Italo Busi" w:date="2017-06-27T13:32:00Z">
        <w:r w:rsidRPr="00C57086">
          <w:rPr>
            <w:rPrChange w:id="582" w:author="Italo Busi" w:date="2017-06-27T16:58:00Z">
              <w:rPr/>
            </w:rPrChange>
          </w:rPr>
          <w:t>6</w:t>
        </w:r>
      </w:ins>
      <w:ins w:id="583" w:author="Italo Busi" w:date="2017-06-27T13:31:00Z">
        <w:r w:rsidRPr="00C57086">
          <w:rPr>
            <w:rPrChange w:id="584" w:author="Italo Busi" w:date="2017-06-27T16:58:00Z">
              <w:rPr/>
            </w:rPrChange>
          </w:rPr>
          <w:t xml:space="preserve"> version of [TE-T</w:t>
        </w:r>
      </w:ins>
      <w:ins w:id="585" w:author="Italo Busi" w:date="2017-06-27T13:32:00Z">
        <w:r w:rsidRPr="00C57086">
          <w:rPr>
            <w:rPrChange w:id="586" w:author="Italo Busi" w:date="2017-06-27T16:58:00Z">
              <w:rPr>
                <w:highlight w:val="green"/>
              </w:rPr>
            </w:rPrChange>
          </w:rPr>
          <w:t>UNNEL</w:t>
        </w:r>
      </w:ins>
      <w:ins w:id="587" w:author="Italo Busi" w:date="2017-06-27T13:31:00Z">
        <w:r w:rsidRPr="00C57086">
          <w:rPr>
            <w:rPrChange w:id="588" w:author="Italo Busi" w:date="2017-06-27T16:58:00Z">
              <w:rPr/>
            </w:rPrChange>
          </w:rPr>
          <w:t>] and on the -0</w:t>
        </w:r>
      </w:ins>
      <w:ins w:id="589" w:author="Italo Busi" w:date="2017-06-27T13:32:00Z">
        <w:r w:rsidRPr="00C57086">
          <w:rPr>
            <w:rPrChange w:id="590" w:author="Italo Busi" w:date="2017-06-27T16:58:00Z">
              <w:rPr/>
            </w:rPrChange>
          </w:rPr>
          <w:t>2</w:t>
        </w:r>
      </w:ins>
      <w:ins w:id="591" w:author="Italo Busi" w:date="2017-06-27T13:31:00Z">
        <w:r w:rsidRPr="00C57086">
          <w:rPr>
            <w:rPrChange w:id="592" w:author="Italo Busi" w:date="2017-06-27T16:58:00Z">
              <w:rPr/>
            </w:rPrChange>
          </w:rPr>
          <w:t xml:space="preserve"> version of [OTN-</w:t>
        </w:r>
      </w:ins>
      <w:ins w:id="593" w:author="Italo Busi" w:date="2017-06-27T13:32:00Z">
        <w:r w:rsidRPr="00C57086">
          <w:rPr>
            <w:rPrChange w:id="594" w:author="Italo Busi" w:date="2017-06-27T16:58:00Z">
              <w:rPr>
                <w:highlight w:val="green"/>
              </w:rPr>
            </w:rPrChange>
          </w:rPr>
          <w:t>TUNNEL</w:t>
        </w:r>
      </w:ins>
      <w:ins w:id="595" w:author="Italo Busi" w:date="2017-06-27T13:31:00Z">
        <w:r w:rsidRPr="00C57086">
          <w:rPr>
            <w:rPrChange w:id="596" w:author="Italo Busi" w:date="2017-06-27T16:58:00Z">
              <w:rPr/>
            </w:rPrChange>
          </w:rPr>
          <w:t xml:space="preserve">]. Further changes to align with latest </w:t>
        </w:r>
        <w:r w:rsidRPr="00C57086">
          <w:rPr>
            <w:rPrChange w:id="597" w:author="Italo Busi" w:date="2017-06-27T16:58:00Z">
              <w:rPr/>
            </w:rPrChange>
          </w:rPr>
          <w:lastRenderedPageBreak/>
          <w:t>updates of these YANG models will be provided in the future version of this document.</w:t>
        </w:r>
      </w:ins>
    </w:p>
    <w:p w:rsidR="00AC05AE" w:rsidRPr="00AC05AE" w:rsidRDefault="00AC05AE" w:rsidP="00AC05AE">
      <w:pPr>
        <w:rPr>
          <w:i/>
        </w:rPr>
      </w:pPr>
      <w:r w:rsidRPr="008715EE">
        <w:rPr>
          <w:i/>
          <w:highlight w:val="yellow"/>
          <w:rPrChange w:id="598" w:author="Italo Busi" w:date="2017-06-27T13:29:00Z">
            <w:rPr>
              <w:i/>
              <w:highlight w:val="yellow"/>
            </w:rPr>
          </w:rPrChange>
        </w:rPr>
        <w:t>&lt;&lt;JSON code to be added</w:t>
      </w:r>
      <w:ins w:id="599" w:author="Italo Busi" w:date="2017-06-27T13:29:00Z">
        <w:r w:rsidR="008715EE" w:rsidRPr="008715EE">
          <w:rPr>
            <w:i/>
            <w:highlight w:val="yellow"/>
            <w:rPrChange w:id="600" w:author="Italo Busi" w:date="2017-06-27T13:29:00Z">
              <w:rPr>
                <w:i/>
                <w:highlight w:val="yellow"/>
              </w:rPr>
            </w:rPrChange>
          </w:rPr>
          <w:t xml:space="preserve"> (use-case-1-odu2-service-00.json)</w:t>
        </w:r>
      </w:ins>
      <w:r w:rsidRPr="008715EE">
        <w:rPr>
          <w:i/>
          <w:highlight w:val="yellow"/>
          <w:rPrChange w:id="601" w:author="Italo Busi" w:date="2017-06-27T13:29:00Z">
            <w:rPr>
              <w:i/>
              <w:highlight w:val="yellow"/>
            </w:rPr>
          </w:rPrChange>
        </w:rPr>
        <w:t>&gt;&gt;</w:t>
      </w:r>
    </w:p>
    <w:p w:rsidR="006F6F19" w:rsidRPr="000445CC" w:rsidRDefault="006F6F19" w:rsidP="001E3E79">
      <w:pPr>
        <w:pStyle w:val="Heading1"/>
      </w:pPr>
      <w:bookmarkStart w:id="602" w:name="_Toc486351923"/>
      <w:r w:rsidRPr="000445CC">
        <w:t>Security Considerations</w:t>
      </w:r>
      <w:bookmarkEnd w:id="602"/>
    </w:p>
    <w:p w:rsidR="000445CC" w:rsidRDefault="000445CC" w:rsidP="000445CC">
      <w:pPr>
        <w:rPr>
          <w:ins w:id="603" w:author="Italo Busi" w:date="2017-06-27T11:34:00Z"/>
          <w:highlight w:val="yellow"/>
        </w:rPr>
      </w:pPr>
      <w:ins w:id="604" w:author="Italo Busi" w:date="2017-06-27T11:34:00Z">
        <w:r>
          <w:rPr>
            <w:highlight w:val="yellow"/>
          </w:rPr>
          <w:t>This section is for further study</w:t>
        </w:r>
      </w:ins>
    </w:p>
    <w:p w:rsidR="00055923" w:rsidRPr="00DA3B17" w:rsidRDefault="00055923" w:rsidP="00055923">
      <w:pPr>
        <w:pStyle w:val="Heading1"/>
      </w:pPr>
      <w:bookmarkStart w:id="605" w:name="_Toc486351924"/>
      <w:r w:rsidRPr="00DA3B17">
        <w:t>IANA Considerations</w:t>
      </w:r>
      <w:bookmarkEnd w:id="605"/>
    </w:p>
    <w:p w:rsidR="00055923" w:rsidRPr="00055923" w:rsidRDefault="00DA3B17" w:rsidP="00B016B1">
      <w:pPr>
        <w:rPr>
          <w:rFonts w:eastAsia="Times New Roman"/>
        </w:rPr>
      </w:pPr>
      <w:r w:rsidRPr="00DA3B17">
        <w:t>This document requires no IANA actions</w:t>
      </w:r>
      <w:r>
        <w:t>.</w:t>
      </w:r>
    </w:p>
    <w:p w:rsidR="001E3E79" w:rsidRPr="000445CC" w:rsidRDefault="001E3E79" w:rsidP="001E3E79">
      <w:pPr>
        <w:pStyle w:val="Heading1"/>
      </w:pPr>
      <w:bookmarkStart w:id="606" w:name="_Toc486351925"/>
      <w:r w:rsidRPr="000445CC">
        <w:t>Conclusions</w:t>
      </w:r>
      <w:bookmarkEnd w:id="606"/>
    </w:p>
    <w:p w:rsidR="000445CC" w:rsidRDefault="000445CC" w:rsidP="000445CC">
      <w:pPr>
        <w:rPr>
          <w:ins w:id="607" w:author="Italo Busi" w:date="2017-06-27T11:34:00Z"/>
          <w:highlight w:val="yellow"/>
        </w:rPr>
      </w:pPr>
      <w:ins w:id="608" w:author="Italo Busi" w:date="2017-06-27T11:34:00Z">
        <w:r>
          <w:rPr>
            <w:highlight w:val="yellow"/>
          </w:rPr>
          <w:t>This section is for further study</w:t>
        </w:r>
      </w:ins>
    </w:p>
    <w:p w:rsidR="002E1F5F" w:rsidRPr="00DA3B17" w:rsidRDefault="002E1F5F" w:rsidP="001E3E79">
      <w:pPr>
        <w:pStyle w:val="Heading1"/>
      </w:pPr>
      <w:bookmarkStart w:id="609" w:name="_Toc486351926"/>
      <w:r w:rsidRPr="00DA3B17">
        <w:t>References</w:t>
      </w:r>
      <w:bookmarkEnd w:id="609"/>
    </w:p>
    <w:p w:rsidR="002E1F5F" w:rsidRPr="00DA3B17" w:rsidRDefault="002E1F5F" w:rsidP="001E3E79">
      <w:pPr>
        <w:pStyle w:val="Heading2"/>
      </w:pPr>
      <w:bookmarkStart w:id="610" w:name="_Toc486351927"/>
      <w:r w:rsidRPr="00DA3B17">
        <w:t>Normative References</w:t>
      </w:r>
      <w:bookmarkEnd w:id="610"/>
    </w:p>
    <w:p w:rsidR="002E1F5F" w:rsidRDefault="002E1F5F" w:rsidP="00E915FE">
      <w:pPr>
        <w:pStyle w:val="RFCReferencesBookmark"/>
        <w:rPr>
          <w:ins w:id="611" w:author="Italo Busi" w:date="2017-06-27T16:54:00Z"/>
        </w:rPr>
      </w:pPr>
      <w:r>
        <w:t>[</w:t>
      </w:r>
      <w:r w:rsidR="00DA3B17">
        <w:t>TNBI-</w:t>
      </w:r>
      <w:proofErr w:type="spellStart"/>
      <w:r w:rsidR="00DA3B17">
        <w:t>UseCase</w:t>
      </w:r>
      <w:ins w:id="612" w:author="Italo Busi" w:date="2017-06-27T16:51:00Z">
        <w:r w:rsidR="00C57086">
          <w:t>s</w:t>
        </w:r>
      </w:ins>
      <w:proofErr w:type="spellEnd"/>
      <w:r>
        <w:t>]</w:t>
      </w:r>
      <w:r>
        <w:tab/>
      </w:r>
      <w:proofErr w:type="gramStart"/>
      <w:r w:rsidR="00DA3B17">
        <w:t>Busi</w:t>
      </w:r>
      <w:r w:rsidRPr="00E915FE">
        <w:t xml:space="preserve">, </w:t>
      </w:r>
      <w:r w:rsidR="00DA3B17">
        <w:t>I</w:t>
      </w:r>
      <w:r w:rsidRPr="00E915FE">
        <w:t xml:space="preserve">., </w:t>
      </w:r>
      <w:r w:rsidR="00DA3B17">
        <w:t xml:space="preserve">King, D. et al, </w:t>
      </w:r>
      <w:r w:rsidRPr="00E915FE">
        <w:t>"</w:t>
      </w:r>
      <w:del w:id="613" w:author="Italo Busi" w:date="2017-06-27T16:50:00Z">
        <w:r w:rsidR="00DA3B17" w:rsidRPr="00DA3B17" w:rsidDel="00C57086">
          <w:delText xml:space="preserve"> </w:delText>
        </w:r>
      </w:del>
      <w:r w:rsidR="00DA3B17" w:rsidRPr="00DA3B17">
        <w:t>Transport Northbound Interface Use Cases</w:t>
      </w:r>
      <w:r w:rsidRPr="00E915FE">
        <w:t xml:space="preserve">", </w:t>
      </w:r>
      <w:r w:rsidR="00DA3B17" w:rsidRPr="00DA3B17">
        <w:t>draft-</w:t>
      </w:r>
      <w:proofErr w:type="spellStart"/>
      <w:r w:rsidR="00DA3B17" w:rsidRPr="00DA3B17">
        <w:t>tnbidt</w:t>
      </w:r>
      <w:proofErr w:type="spellEnd"/>
      <w:r w:rsidR="00DA3B17" w:rsidRPr="00DA3B17">
        <w:t>-</w:t>
      </w:r>
      <w:proofErr w:type="spellStart"/>
      <w:r w:rsidR="00DA3B17" w:rsidRPr="00DA3B17">
        <w:t>ccamp</w:t>
      </w:r>
      <w:proofErr w:type="spellEnd"/>
      <w:r w:rsidR="00DA3B17" w:rsidRPr="00DA3B17">
        <w:t>-transport-</w:t>
      </w:r>
      <w:proofErr w:type="spellStart"/>
      <w:r w:rsidR="00DA3B17" w:rsidRPr="00DA3B17">
        <w:t>nbi</w:t>
      </w:r>
      <w:proofErr w:type="spellEnd"/>
      <w:r w:rsidR="00DA3B17" w:rsidRPr="00DA3B17">
        <w:t>-use-cases</w:t>
      </w:r>
      <w:r w:rsidRPr="00E915FE">
        <w:t xml:space="preserve">, </w:t>
      </w:r>
      <w:r w:rsidR="00DA3B17" w:rsidRPr="00DA3B17">
        <w:t>work in progress</w:t>
      </w:r>
      <w:r w:rsidRPr="00E915FE">
        <w:t>.</w:t>
      </w:r>
      <w:proofErr w:type="gramEnd"/>
    </w:p>
    <w:p w:rsidR="00C57086" w:rsidRDefault="00C57086" w:rsidP="00C57086">
      <w:pPr>
        <w:pStyle w:val="RFCReferencesBookmark"/>
        <w:rPr>
          <w:ins w:id="614" w:author="Italo Busi" w:date="2017-06-27T16:55:00Z"/>
        </w:rPr>
      </w:pPr>
      <w:ins w:id="615" w:author="Italo Busi" w:date="2017-06-27T16:55:00Z">
        <w:r w:rsidRPr="00CA1E01">
          <w:t>[TE-</w:t>
        </w:r>
        <w:r>
          <w:t xml:space="preserve">TOPO] </w:t>
        </w:r>
        <w:proofErr w:type="gramStart"/>
        <w:r>
          <w:t>Liu</w:t>
        </w:r>
        <w:r w:rsidRPr="00CA1E01">
          <w:t xml:space="preserve">, </w:t>
        </w:r>
        <w:r>
          <w:t>X</w:t>
        </w:r>
        <w:r w:rsidRPr="00CA1E01">
          <w:t>.</w:t>
        </w:r>
        <w:r>
          <w:t xml:space="preserve"> et</w:t>
        </w:r>
        <w:r w:rsidRPr="00CA1E01">
          <w:t xml:space="preserve"> </w:t>
        </w:r>
        <w:r>
          <w:t>al.</w:t>
        </w:r>
        <w:r w:rsidRPr="00CA1E01">
          <w:t>, "YANG Data Model for TE Topologies", draft-</w:t>
        </w:r>
        <w:proofErr w:type="spellStart"/>
        <w:r w:rsidRPr="00CA1E01">
          <w:t>ietf</w:t>
        </w:r>
        <w:proofErr w:type="spellEnd"/>
        <w:r w:rsidRPr="00CA1E01">
          <w:t>-teas-yang-</w:t>
        </w:r>
        <w:proofErr w:type="spellStart"/>
        <w:r w:rsidRPr="00CA1E01">
          <w:t>te</w:t>
        </w:r>
        <w:proofErr w:type="spellEnd"/>
        <w:r w:rsidRPr="00CA1E01">
          <w:t>-</w:t>
        </w:r>
        <w:proofErr w:type="spellStart"/>
        <w:r w:rsidRPr="00CA1E01">
          <w:t>topo</w:t>
        </w:r>
        <w:proofErr w:type="spellEnd"/>
        <w:r>
          <w:t>, work in progress</w:t>
        </w:r>
        <w:r w:rsidRPr="00CA1E01">
          <w:t>.</w:t>
        </w:r>
        <w:proofErr w:type="gramEnd"/>
      </w:ins>
    </w:p>
    <w:p w:rsidR="00C57086" w:rsidRDefault="00C57086" w:rsidP="00C57086">
      <w:pPr>
        <w:pStyle w:val="RFCReferencesBookmark"/>
        <w:rPr>
          <w:ins w:id="616" w:author="Italo Busi" w:date="2017-06-27T16:56:00Z"/>
        </w:rPr>
      </w:pPr>
      <w:ins w:id="617" w:author="Italo Busi" w:date="2017-06-27T16:56:00Z">
        <w:r w:rsidRPr="00CA1E01">
          <w:t>[</w:t>
        </w:r>
        <w:r>
          <w:t>OTN</w:t>
        </w:r>
        <w:r w:rsidRPr="00CA1E01">
          <w:t>-TOPO</w:t>
        </w:r>
        <w:r>
          <w:t xml:space="preserve">] </w:t>
        </w:r>
      </w:ins>
      <w:proofErr w:type="gramStart"/>
      <w:ins w:id="618" w:author="Italo Busi" w:date="2017-06-27T17:31:00Z">
        <w:r w:rsidR="002C29C3" w:rsidRPr="002C29C3">
          <w:rPr>
            <w:rPrChange w:id="619" w:author="Italo Busi" w:date="2017-06-27T17:31:00Z">
              <w:rPr>
                <w:highlight w:val="yellow"/>
              </w:rPr>
            </w:rPrChange>
          </w:rPr>
          <w:t>Zheng, H.</w:t>
        </w:r>
        <w:r w:rsidR="002C29C3" w:rsidRPr="00C57086">
          <w:t xml:space="preserve"> </w:t>
        </w:r>
      </w:ins>
      <w:ins w:id="620" w:author="Italo Busi" w:date="2017-06-27T16:56:00Z">
        <w:r w:rsidRPr="004019BE">
          <w:t>et al., "A YANG Data Model for Optical Transport Network Topology", draft-</w:t>
        </w:r>
        <w:proofErr w:type="spellStart"/>
        <w:r w:rsidRPr="004019BE">
          <w:t>ietf</w:t>
        </w:r>
        <w:proofErr w:type="spellEnd"/>
        <w:r w:rsidRPr="004019BE">
          <w:t>-</w:t>
        </w:r>
        <w:proofErr w:type="spellStart"/>
        <w:r w:rsidRPr="004019BE">
          <w:t>ccamp</w:t>
        </w:r>
        <w:proofErr w:type="spellEnd"/>
        <w:r w:rsidRPr="004019BE">
          <w:t>-</w:t>
        </w:r>
        <w:proofErr w:type="spellStart"/>
        <w:r w:rsidRPr="004019BE">
          <w:t>otn</w:t>
        </w:r>
        <w:proofErr w:type="spellEnd"/>
        <w:r w:rsidRPr="004019BE">
          <w:t>-</w:t>
        </w:r>
        <w:proofErr w:type="spellStart"/>
        <w:r w:rsidRPr="004019BE">
          <w:t>topo</w:t>
        </w:r>
        <w:proofErr w:type="spellEnd"/>
        <w:r w:rsidRPr="004019BE">
          <w:t>-yang, work in progress</w:t>
        </w:r>
        <w:r w:rsidRPr="00CA1E01">
          <w:t>.</w:t>
        </w:r>
        <w:proofErr w:type="gramEnd"/>
      </w:ins>
    </w:p>
    <w:p w:rsidR="00C57086" w:rsidRDefault="00C57086" w:rsidP="00C57086">
      <w:pPr>
        <w:pStyle w:val="RFCReferencesBookmark"/>
        <w:rPr>
          <w:ins w:id="621" w:author="Italo Busi" w:date="2017-06-27T16:54:00Z"/>
        </w:rPr>
      </w:pPr>
      <w:ins w:id="622" w:author="Italo Busi" w:date="2017-06-27T16:54:00Z">
        <w:r w:rsidRPr="00C57086">
          <w:t>[TE-TUNNEL]</w:t>
        </w:r>
        <w:r w:rsidRPr="00C57086">
          <w:tab/>
        </w:r>
        <w:proofErr w:type="gramStart"/>
        <w:r w:rsidRPr="00C57086">
          <w:t>Saad, T. et al., "A YANG Data Model for Traffic Engineering Tunnels and Interfaces", draft-</w:t>
        </w:r>
        <w:proofErr w:type="spellStart"/>
        <w:r w:rsidRPr="00C57086">
          <w:t>ietf</w:t>
        </w:r>
        <w:proofErr w:type="spellEnd"/>
        <w:r w:rsidRPr="00C57086">
          <w:t>-teas-yang-</w:t>
        </w:r>
        <w:proofErr w:type="spellStart"/>
        <w:r w:rsidRPr="00C57086">
          <w:t>te</w:t>
        </w:r>
        <w:proofErr w:type="spellEnd"/>
        <w:r w:rsidRPr="00C57086">
          <w:t>, work in progress.</w:t>
        </w:r>
        <w:proofErr w:type="gramEnd"/>
      </w:ins>
    </w:p>
    <w:p w:rsidR="00C57086" w:rsidRPr="00C57086" w:rsidRDefault="00C57086" w:rsidP="00E915FE">
      <w:pPr>
        <w:pStyle w:val="RFCReferencesBookmark"/>
        <w:rPr>
          <w:rPrChange w:id="623" w:author="Italo Busi" w:date="2017-06-27T16:55:00Z">
            <w:rPr/>
          </w:rPrChange>
        </w:rPr>
      </w:pPr>
      <w:ins w:id="624" w:author="Italo Busi" w:date="2017-06-27T16:54:00Z">
        <w:r w:rsidRPr="00C57086">
          <w:rPr>
            <w:rPrChange w:id="625" w:author="Italo Busi" w:date="2017-06-27T16:55:00Z">
              <w:rPr/>
            </w:rPrChange>
          </w:rPr>
          <w:t>[OTN-TUNNEL]</w:t>
        </w:r>
        <w:r w:rsidRPr="00C57086">
          <w:rPr>
            <w:rPrChange w:id="626" w:author="Italo Busi" w:date="2017-06-27T16:55:00Z">
              <w:rPr/>
            </w:rPrChange>
          </w:rPr>
          <w:tab/>
        </w:r>
      </w:ins>
      <w:proofErr w:type="gramStart"/>
      <w:ins w:id="627" w:author="Italo Busi" w:date="2017-06-27T17:30:00Z">
        <w:r w:rsidR="002C29C3" w:rsidRPr="002C29C3">
          <w:rPr>
            <w:rPrChange w:id="628" w:author="Italo Busi" w:date="2017-06-27T17:31:00Z">
              <w:rPr>
                <w:highlight w:val="yellow"/>
              </w:rPr>
            </w:rPrChange>
          </w:rPr>
          <w:t>Zheng</w:t>
        </w:r>
      </w:ins>
      <w:ins w:id="629" w:author="Italo Busi" w:date="2017-06-27T16:54:00Z">
        <w:r w:rsidRPr="002C29C3">
          <w:rPr>
            <w:rPrChange w:id="630" w:author="Italo Busi" w:date="2017-06-27T17:31:00Z">
              <w:rPr/>
            </w:rPrChange>
          </w:rPr>
          <w:t xml:space="preserve">, </w:t>
        </w:r>
      </w:ins>
      <w:ins w:id="631" w:author="Italo Busi" w:date="2017-06-27T17:30:00Z">
        <w:r w:rsidR="002C29C3" w:rsidRPr="002C29C3">
          <w:rPr>
            <w:rPrChange w:id="632" w:author="Italo Busi" w:date="2017-06-27T17:31:00Z">
              <w:rPr>
                <w:highlight w:val="yellow"/>
              </w:rPr>
            </w:rPrChange>
          </w:rPr>
          <w:t>H</w:t>
        </w:r>
      </w:ins>
      <w:ins w:id="633" w:author="Italo Busi" w:date="2017-06-27T16:54:00Z">
        <w:r w:rsidRPr="002C29C3">
          <w:rPr>
            <w:rPrChange w:id="634" w:author="Italo Busi" w:date="2017-06-27T17:31:00Z">
              <w:rPr/>
            </w:rPrChange>
          </w:rPr>
          <w:t>.</w:t>
        </w:r>
        <w:r w:rsidRPr="00C57086">
          <w:rPr>
            <w:rPrChange w:id="635" w:author="Italo Busi" w:date="2017-06-27T16:55:00Z">
              <w:rPr/>
            </w:rPrChange>
          </w:rPr>
          <w:t xml:space="preserve"> et al., "</w:t>
        </w:r>
      </w:ins>
      <w:ins w:id="636" w:author="Italo Busi" w:date="2017-06-27T16:55:00Z">
        <w:r w:rsidRPr="00C57086">
          <w:rPr>
            <w:rPrChange w:id="637" w:author="Italo Busi" w:date="2017-06-27T16:55:00Z">
              <w:rPr>
                <w:lang w:val="it-IT"/>
              </w:rPr>
            </w:rPrChange>
          </w:rPr>
          <w:t>OTN Tunnel YANG Model", draft-</w:t>
        </w:r>
        <w:proofErr w:type="spellStart"/>
        <w:r w:rsidRPr="00C57086">
          <w:rPr>
            <w:rPrChange w:id="638" w:author="Italo Busi" w:date="2017-06-27T16:55:00Z">
              <w:rPr>
                <w:lang w:val="it-IT"/>
              </w:rPr>
            </w:rPrChange>
          </w:rPr>
          <w:t>sharma</w:t>
        </w:r>
        <w:proofErr w:type="spellEnd"/>
        <w:r w:rsidRPr="00C57086">
          <w:rPr>
            <w:rPrChange w:id="639" w:author="Italo Busi" w:date="2017-06-27T16:55:00Z">
              <w:rPr>
                <w:lang w:val="it-IT"/>
              </w:rPr>
            </w:rPrChange>
          </w:rPr>
          <w:t>-</w:t>
        </w:r>
        <w:proofErr w:type="spellStart"/>
        <w:r w:rsidRPr="00C57086">
          <w:rPr>
            <w:rPrChange w:id="640" w:author="Italo Busi" w:date="2017-06-27T16:55:00Z">
              <w:rPr>
                <w:lang w:val="it-IT"/>
              </w:rPr>
            </w:rPrChange>
          </w:rPr>
          <w:t>ccamp</w:t>
        </w:r>
        <w:proofErr w:type="spellEnd"/>
        <w:r w:rsidRPr="00C57086">
          <w:rPr>
            <w:rPrChange w:id="641" w:author="Italo Busi" w:date="2017-06-27T16:55:00Z">
              <w:rPr>
                <w:lang w:val="it-IT"/>
              </w:rPr>
            </w:rPrChange>
          </w:rPr>
          <w:t>-</w:t>
        </w:r>
        <w:proofErr w:type="spellStart"/>
        <w:r w:rsidRPr="00C57086">
          <w:rPr>
            <w:rPrChange w:id="642" w:author="Italo Busi" w:date="2017-06-27T16:55:00Z">
              <w:rPr>
                <w:lang w:val="it-IT"/>
              </w:rPr>
            </w:rPrChange>
          </w:rPr>
          <w:t>otn</w:t>
        </w:r>
        <w:proofErr w:type="spellEnd"/>
        <w:r w:rsidRPr="00C57086">
          <w:rPr>
            <w:rPrChange w:id="643" w:author="Italo Busi" w:date="2017-06-27T16:55:00Z">
              <w:rPr>
                <w:lang w:val="it-IT"/>
              </w:rPr>
            </w:rPrChange>
          </w:rPr>
          <w:t xml:space="preserve">-tunnel-model, </w:t>
        </w:r>
        <w:r w:rsidRPr="00C57086">
          <w:t>work in progress.</w:t>
        </w:r>
      </w:ins>
      <w:proofErr w:type="gramEnd"/>
    </w:p>
    <w:p w:rsidR="002E1F5F" w:rsidRPr="00DA3B17" w:rsidRDefault="002E1F5F" w:rsidP="001E3E79">
      <w:pPr>
        <w:pStyle w:val="Heading2"/>
      </w:pPr>
      <w:bookmarkStart w:id="644" w:name="_Toc486351928"/>
      <w:r w:rsidRPr="00DA3B17">
        <w:t>Informative References</w:t>
      </w:r>
      <w:bookmarkEnd w:id="644"/>
    </w:p>
    <w:p w:rsidR="00C57086" w:rsidRDefault="00C57086" w:rsidP="00DA3B17">
      <w:pPr>
        <w:pStyle w:val="RFCReferencesBookmark"/>
        <w:rPr>
          <w:ins w:id="645" w:author="Italo Busi" w:date="2017-06-27T16:51:00Z"/>
        </w:rPr>
      </w:pPr>
      <w:ins w:id="646" w:author="Italo Busi" w:date="2017-06-27T16:51:00Z">
        <w:r>
          <w:t>[ACTN-YANG]</w:t>
        </w:r>
        <w:r>
          <w:tab/>
        </w:r>
      </w:ins>
      <w:proofErr w:type="gramStart"/>
      <w:ins w:id="647" w:author="Italo Busi" w:date="2017-06-27T16:53:00Z">
        <w:r w:rsidRPr="00C57086">
          <w:rPr>
            <w:highlight w:val="yellow"/>
            <w:rPrChange w:id="648" w:author="Italo Busi" w:date="2017-06-27T16:56:00Z">
              <w:rPr>
                <w:highlight w:val="yellow"/>
              </w:rPr>
            </w:rPrChange>
          </w:rPr>
          <w:t>Zhang, X.</w:t>
        </w:r>
        <w:r w:rsidRPr="004019BE">
          <w:t xml:space="preserve"> et al.,</w:t>
        </w:r>
        <w:r>
          <w:t xml:space="preserve"> "</w:t>
        </w:r>
        <w:r w:rsidRPr="00C57086">
          <w:t>Applicability of YANG models for Abstraction and Control of Traffic Engineered Networks</w:t>
        </w:r>
        <w:r>
          <w:t xml:space="preserve">", </w:t>
        </w:r>
      </w:ins>
      <w:ins w:id="649" w:author="Italo Busi" w:date="2017-06-27T16:54:00Z">
        <w:r w:rsidRPr="00C57086">
          <w:t>draft-zhang-teas-</w:t>
        </w:r>
        <w:proofErr w:type="spellStart"/>
        <w:r w:rsidRPr="00C57086">
          <w:t>actn</w:t>
        </w:r>
        <w:proofErr w:type="spellEnd"/>
        <w:r w:rsidRPr="00C57086">
          <w:t>-yang</w:t>
        </w:r>
      </w:ins>
      <w:ins w:id="650" w:author="Italo Busi" w:date="2017-06-27T16:53:00Z">
        <w:r>
          <w:t xml:space="preserve">, </w:t>
        </w:r>
        <w:r w:rsidRPr="004019BE">
          <w:t>work in progress</w:t>
        </w:r>
        <w:r>
          <w:t>.</w:t>
        </w:r>
      </w:ins>
      <w:proofErr w:type="gramEnd"/>
    </w:p>
    <w:p w:rsidR="002C29C3" w:rsidRDefault="002C29C3" w:rsidP="002C29C3">
      <w:pPr>
        <w:pStyle w:val="RFCReferencesBookmark"/>
        <w:rPr>
          <w:ins w:id="651" w:author="Italo Busi" w:date="2017-06-27T17:26:00Z"/>
        </w:rPr>
      </w:pPr>
      <w:ins w:id="652" w:author="Italo Busi" w:date="2017-06-27T17:26:00Z">
        <w:r>
          <w:t>[I2RS-TOPO]</w:t>
        </w:r>
        <w:r>
          <w:tab/>
        </w:r>
        <w:proofErr w:type="gramStart"/>
        <w:r w:rsidRPr="002C29C3">
          <w:rPr>
            <w:rPrChange w:id="653" w:author="Italo Busi" w:date="2017-06-27T17:26:00Z">
              <w:rPr>
                <w:highlight w:val="yellow"/>
              </w:rPr>
            </w:rPrChange>
          </w:rPr>
          <w:t>Clemm, A.</w:t>
        </w:r>
        <w:r w:rsidRPr="004019BE">
          <w:t xml:space="preserve"> et al.,</w:t>
        </w:r>
        <w:r>
          <w:t xml:space="preserve"> "</w:t>
        </w:r>
      </w:ins>
      <w:ins w:id="654" w:author="Italo Busi" w:date="2017-06-27T17:27:00Z">
        <w:r w:rsidRPr="002C29C3">
          <w:t>A Data Model for Network Topologies</w:t>
        </w:r>
      </w:ins>
      <w:ins w:id="655" w:author="Italo Busi" w:date="2017-06-27T17:26:00Z">
        <w:r>
          <w:t xml:space="preserve">", </w:t>
        </w:r>
      </w:ins>
      <w:ins w:id="656" w:author="Italo Busi" w:date="2017-06-27T17:27:00Z">
        <w:r w:rsidRPr="002C29C3">
          <w:t>draft-ietf-i2rs-yang-network-topo</w:t>
        </w:r>
      </w:ins>
      <w:ins w:id="657" w:author="Italo Busi" w:date="2017-06-27T17:26:00Z">
        <w:r>
          <w:t xml:space="preserve">, </w:t>
        </w:r>
        <w:r w:rsidRPr="004019BE">
          <w:t>work in progress</w:t>
        </w:r>
        <w:r>
          <w:t>.</w:t>
        </w:r>
        <w:proofErr w:type="gramEnd"/>
      </w:ins>
    </w:p>
    <w:p w:rsidR="002E1F5F" w:rsidRPr="00E915FE" w:rsidRDefault="002E1F5F" w:rsidP="002C29C3">
      <w:pPr>
        <w:pStyle w:val="RFCReferencesBookmark"/>
      </w:pPr>
      <w:r>
        <w:lastRenderedPageBreak/>
        <w:t>[</w:t>
      </w:r>
      <w:r w:rsidR="00DA3B17">
        <w:t>ONF TR-527</w:t>
      </w:r>
      <w:r>
        <w:t>]</w:t>
      </w:r>
      <w:r>
        <w:tab/>
      </w:r>
      <w:r w:rsidR="00DA3B17" w:rsidRPr="00DA3B17">
        <w:t>ONF Technical Recommendation TR-527</w:t>
      </w:r>
      <w:r w:rsidRPr="00E915FE">
        <w:t>, "</w:t>
      </w:r>
      <w:r w:rsidR="00DA3B17">
        <w:t>Functional Requirements for Transport API</w:t>
      </w:r>
      <w:r w:rsidRPr="00E915FE">
        <w:t xml:space="preserve">", </w:t>
      </w:r>
      <w:r w:rsidR="00DA3B17">
        <w:t>June 2016</w:t>
      </w:r>
      <w:r w:rsidRPr="00E915FE">
        <w:t>.</w:t>
      </w:r>
    </w:p>
    <w:p w:rsidR="001E3E79" w:rsidRPr="000445CC" w:rsidRDefault="001E3E79" w:rsidP="001E3E79">
      <w:pPr>
        <w:pStyle w:val="Heading1"/>
      </w:pPr>
      <w:bookmarkStart w:id="658" w:name="_Toc486351929"/>
      <w:r w:rsidRPr="000445CC">
        <w:t>Acknowledgments</w:t>
      </w:r>
      <w:bookmarkEnd w:id="658"/>
    </w:p>
    <w:p w:rsidR="00EA7992" w:rsidRDefault="00EA7992" w:rsidP="00EA7992">
      <w:pPr>
        <w:rPr>
          <w:ins w:id="659" w:author="Italo Busi" w:date="2017-06-27T11:51:00Z"/>
          <w:highlight w:val="yellow"/>
        </w:rPr>
      </w:pPr>
      <w:ins w:id="660" w:author="Italo Busi" w:date="2017-06-27T11:51:00Z">
        <w:r w:rsidRPr="000445CC">
          <w:t>The authors would like to thank all members of the Transport NBI</w:t>
        </w:r>
        <w:r>
          <w:t xml:space="preserve"> </w:t>
        </w:r>
        <w:r w:rsidRPr="000445CC">
          <w:t>Design Team involved in the definition of use cases, gap analysis and guidelines for using the IETF YANG models at the Northbound Interface (NBI) of a Transport SDN Controller.</w:t>
        </w:r>
      </w:ins>
    </w:p>
    <w:p w:rsidR="00EA7992" w:rsidRDefault="00EA7992" w:rsidP="00EA7992">
      <w:pPr>
        <w:rPr>
          <w:ins w:id="661" w:author="Italo Busi" w:date="2017-06-27T11:51:00Z"/>
        </w:rPr>
      </w:pPr>
      <w:ins w:id="662" w:author="Italo Busi" w:date="2017-06-27T11:51:00Z">
        <w:r w:rsidRPr="001F4B43">
          <w:t xml:space="preserve">The authors would like to thank Xian Zhang, Anurag Sharma, Sergio Belotti, Tara Cummings, Michael Scharf, Karthik Sethuraman, Oscar Gonzalez de Dios, Hans </w:t>
        </w:r>
        <w:proofErr w:type="spellStart"/>
        <w:r w:rsidRPr="001F4B43">
          <w:t>Bjursröm</w:t>
        </w:r>
        <w:proofErr w:type="spellEnd"/>
        <w:r w:rsidRPr="001F4B43">
          <w:rPr>
            <w:i/>
          </w:rPr>
          <w:t xml:space="preserve"> </w:t>
        </w:r>
        <w:r w:rsidRPr="001F4B43">
          <w:t>and Italo Busi for having initiated the work on gap analysis for transport NBI and having provided foundations work for the development of this document.</w:t>
        </w:r>
      </w:ins>
    </w:p>
    <w:p w:rsidR="00EA7992" w:rsidRDefault="00EA7992" w:rsidP="00EA7992">
      <w:pPr>
        <w:rPr>
          <w:ins w:id="663" w:author="Italo Busi" w:date="2017-06-27T11:51:00Z"/>
        </w:rPr>
      </w:pPr>
      <w:ins w:id="664" w:author="Italo Busi" w:date="2017-06-27T11:51:00Z">
        <w:r w:rsidRPr="00C57086">
          <w:rPr>
            <w:rPrChange w:id="665" w:author="Italo Busi" w:date="2017-06-27T16:58:00Z">
              <w:rPr/>
            </w:rPrChange>
          </w:rPr>
          <w:t>The authors would like to thank the authors of the TE Topology and Tunnel YANG models [TE-TOPO] and [TE-TUNNEL], in particular Igor Bryskin, Vishnu Pavan Beeram, Tarek Saad and Xufeng Liu, for their support in addressing any gap identified during the analysis work.</w:t>
        </w:r>
      </w:ins>
    </w:p>
    <w:p w:rsidR="00756310" w:rsidRDefault="00A41519" w:rsidP="000445CC">
      <w:r w:rsidRPr="000445CC">
        <w:t>This document was prepared using 2-Word-v2.0.template.dot.</w:t>
      </w:r>
    </w:p>
    <w:p w:rsidR="00507F7D" w:rsidRPr="00507F7D" w:rsidRDefault="00507F7D" w:rsidP="00507F7D">
      <w:pPr>
        <w:pStyle w:val="RFCApp"/>
        <w:rPr>
          <w:ins w:id="666" w:author="Italo Busi" w:date="2017-06-27T18:21:00Z"/>
          <w:rPrChange w:id="667" w:author="Italo Busi" w:date="2017-06-27T18:22:00Z">
            <w:rPr>
              <w:ins w:id="668" w:author="Italo Busi" w:date="2017-06-27T18:21:00Z"/>
              <w:highlight w:val="yellow"/>
            </w:rPr>
          </w:rPrChange>
        </w:rPr>
      </w:pPr>
      <w:bookmarkStart w:id="669" w:name="_Ref486351665"/>
      <w:bookmarkStart w:id="670" w:name="_Toc486351930"/>
      <w:ins w:id="671" w:author="Italo Busi" w:date="2017-06-27T18:22:00Z">
        <w:r w:rsidRPr="00507F7D">
          <w:lastRenderedPageBreak/>
          <w:t xml:space="preserve">Validating a JSON fragment against </w:t>
        </w:r>
        <w:r>
          <w:t xml:space="preserve">a </w:t>
        </w:r>
        <w:r w:rsidRPr="00507F7D">
          <w:t>YANG</w:t>
        </w:r>
        <w:r>
          <w:t xml:space="preserve"> Model</w:t>
        </w:r>
      </w:ins>
      <w:bookmarkEnd w:id="669"/>
      <w:bookmarkEnd w:id="670"/>
    </w:p>
    <w:p w:rsidR="00507F7D" w:rsidRDefault="00507F7D" w:rsidP="00507F7D">
      <w:pPr>
        <w:rPr>
          <w:ins w:id="672" w:author="Italo Busi" w:date="2017-06-27T18:22:00Z"/>
          <w:highlight w:val="yellow"/>
        </w:rPr>
        <w:pPrChange w:id="673" w:author="Italo Busi" w:date="2017-06-27T18:22:00Z">
          <w:pPr>
            <w:pStyle w:val="RFCAppH1"/>
          </w:pPr>
        </w:pPrChange>
      </w:pPr>
      <w:bookmarkStart w:id="674" w:name="_Toc258322684"/>
      <w:ins w:id="675" w:author="Italo Busi" w:date="2017-06-27T18:23:00Z">
        <w:r>
          <w:t>The objective is to have a tool that allows validating whether a piece of JSON code is compliant with a YANG model without using a client/server.</w:t>
        </w:r>
      </w:ins>
    </w:p>
    <w:p w:rsidR="00507F7D" w:rsidRPr="006E6419" w:rsidRDefault="006E6419" w:rsidP="00507F7D">
      <w:pPr>
        <w:pStyle w:val="RFCAppH1"/>
        <w:rPr>
          <w:ins w:id="676" w:author="Italo Busi" w:date="2017-06-27T18:23:00Z"/>
          <w:rPrChange w:id="677" w:author="Italo Busi" w:date="2017-06-27T18:29:00Z">
            <w:rPr>
              <w:ins w:id="678" w:author="Italo Busi" w:date="2017-06-27T18:23:00Z"/>
              <w:highlight w:val="yellow"/>
            </w:rPr>
          </w:rPrChange>
        </w:rPr>
      </w:pPr>
      <w:bookmarkStart w:id="679" w:name="_Toc486351931"/>
      <w:ins w:id="680" w:author="Italo Busi" w:date="2017-06-27T18:28:00Z">
        <w:r w:rsidRPr="006E6419">
          <w:rPr>
            <w:rPrChange w:id="681" w:author="Italo Busi" w:date="2017-06-27T18:29:00Z">
              <w:rPr/>
            </w:rPrChange>
          </w:rPr>
          <w:t>DSDL-based</w:t>
        </w:r>
      </w:ins>
      <w:ins w:id="682" w:author="Italo Busi" w:date="2017-06-27T18:29:00Z">
        <w:r w:rsidRPr="006E6419">
          <w:rPr>
            <w:rPrChange w:id="683" w:author="Italo Busi" w:date="2017-06-27T18:29:00Z">
              <w:rPr>
                <w:highlight w:val="yellow"/>
              </w:rPr>
            </w:rPrChange>
          </w:rPr>
          <w:t xml:space="preserve"> approach</w:t>
        </w:r>
      </w:ins>
      <w:bookmarkEnd w:id="679"/>
    </w:p>
    <w:p w:rsidR="006E6419" w:rsidRDefault="006E6419" w:rsidP="006E6419">
      <w:pPr>
        <w:rPr>
          <w:ins w:id="684" w:author="Italo Busi" w:date="2017-06-27T18:29:00Z"/>
        </w:rPr>
      </w:pPr>
      <w:ins w:id="685" w:author="Italo Busi" w:date="2017-06-27T18:29:00Z">
        <w:r>
          <w:t>The idea is to generate a JSON driver file (JTOX) from YANG, then use it to translate JSON to XML and validate it against the DSDL schemas, as shown</w:t>
        </w:r>
      </w:ins>
      <w:ins w:id="686" w:author="Italo Busi" w:date="2017-06-27T18:30:00Z">
        <w:r>
          <w:t xml:space="preserve"> in </w:t>
        </w:r>
        <w:r>
          <w:fldChar w:fldCharType="begin"/>
        </w:r>
        <w:r>
          <w:instrText xml:space="preserve"> REF _Ref486351558 \r \h </w:instrText>
        </w:r>
      </w:ins>
      <w:r>
        <w:fldChar w:fldCharType="separate"/>
      </w:r>
      <w:ins w:id="687" w:author="Italo Busi" w:date="2017-06-27T18:30:00Z">
        <w:r>
          <w:t>Figure 3</w:t>
        </w:r>
        <w:r>
          <w:fldChar w:fldCharType="end"/>
        </w:r>
      </w:ins>
      <w:ins w:id="688" w:author="Italo Busi" w:date="2017-06-27T18:29:00Z">
        <w:r>
          <w:t>.</w:t>
        </w:r>
      </w:ins>
    </w:p>
    <w:p w:rsidR="006E6419" w:rsidRDefault="006E6419" w:rsidP="006E6419">
      <w:pPr>
        <w:rPr>
          <w:ins w:id="689" w:author="Italo Busi" w:date="2017-06-27T18:30:00Z"/>
        </w:rPr>
      </w:pPr>
      <w:ins w:id="690" w:author="Italo Busi" w:date="2017-06-27T18:29:00Z">
        <w:r>
          <w:t xml:space="preserve">Useful link: </w:t>
        </w:r>
        <w:r>
          <w:fldChar w:fldCharType="begin"/>
        </w:r>
        <w:r>
          <w:instrText xml:space="preserve"> HYPERLINK "https://github.com/mbj4668/pyang/wiki/XmlJson" </w:instrText>
        </w:r>
        <w:r>
          <w:fldChar w:fldCharType="separate"/>
        </w:r>
        <w:r w:rsidRPr="000D1CAE">
          <w:rPr>
            <w:rStyle w:val="Hyperlink"/>
          </w:rPr>
          <w:t>https://github.com/mbj4668/pyang/wiki/XmlJson</w:t>
        </w:r>
        <w:r>
          <w:fldChar w:fldCharType="end"/>
        </w:r>
      </w:ins>
    </w:p>
    <w:p w:rsidR="006E6419" w:rsidRDefault="006E6419" w:rsidP="006E6419">
      <w:pPr>
        <w:pStyle w:val="RFCFigure"/>
        <w:rPr>
          <w:ins w:id="691" w:author="Italo Busi" w:date="2017-06-27T18:30:00Z"/>
        </w:rPr>
        <w:pPrChange w:id="692" w:author="Italo Busi" w:date="2017-06-27T18:30:00Z">
          <w:pPr/>
        </w:pPrChange>
      </w:pPr>
      <w:ins w:id="693" w:author="Italo Busi" w:date="2017-06-27T18:31:00Z">
        <w:r>
          <w:t xml:space="preserve">   </w:t>
        </w:r>
      </w:ins>
      <w:ins w:id="694" w:author="Italo Busi" w:date="2017-06-27T18:30:00Z">
        <w:r>
          <w:t xml:space="preserve">                     (2) </w:t>
        </w:r>
      </w:ins>
    </w:p>
    <w:p w:rsidR="006E6419" w:rsidRDefault="006E6419" w:rsidP="006E6419">
      <w:pPr>
        <w:pStyle w:val="RFCFigure"/>
        <w:rPr>
          <w:ins w:id="695" w:author="Italo Busi" w:date="2017-06-27T18:30:00Z"/>
        </w:rPr>
        <w:pPrChange w:id="696" w:author="Italo Busi" w:date="2017-06-27T18:30:00Z">
          <w:pPr/>
        </w:pPrChange>
      </w:pPr>
      <w:ins w:id="697" w:author="Italo Busi" w:date="2017-06-27T18:31:00Z">
        <w:r>
          <w:t xml:space="preserve">   </w:t>
        </w:r>
      </w:ins>
      <w:ins w:id="698" w:author="Italo Busi" w:date="2017-06-27T18:30:00Z">
        <w:r>
          <w:t xml:space="preserve">         YANG-module ---&gt; DSDL-schemas (RNG</w:t>
        </w:r>
        <w:proofErr w:type="gramStart"/>
        <w:r>
          <w:t>,SCH,DSRL</w:t>
        </w:r>
        <w:proofErr w:type="gramEnd"/>
        <w:r>
          <w:t>)</w:t>
        </w:r>
      </w:ins>
    </w:p>
    <w:p w:rsidR="006E6419" w:rsidRDefault="006E6419" w:rsidP="006E6419">
      <w:pPr>
        <w:pStyle w:val="RFCFigure"/>
        <w:rPr>
          <w:ins w:id="699" w:author="Italo Busi" w:date="2017-06-27T18:30:00Z"/>
        </w:rPr>
        <w:pPrChange w:id="700" w:author="Italo Busi" w:date="2017-06-27T18:30:00Z">
          <w:pPr/>
        </w:pPrChange>
      </w:pPr>
      <w:ins w:id="701" w:author="Italo Busi" w:date="2017-06-27T18:31:00Z">
        <w:r>
          <w:t xml:space="preserve">   </w:t>
        </w:r>
      </w:ins>
      <w:ins w:id="702" w:author="Italo Busi" w:date="2017-06-27T18:30:00Z">
        <w:r>
          <w:t xml:space="preserve">                |                  |</w:t>
        </w:r>
      </w:ins>
    </w:p>
    <w:p w:rsidR="006E6419" w:rsidRDefault="006E6419" w:rsidP="006E6419">
      <w:pPr>
        <w:pStyle w:val="RFCFigure"/>
        <w:rPr>
          <w:ins w:id="703" w:author="Italo Busi" w:date="2017-06-27T18:30:00Z"/>
        </w:rPr>
        <w:pPrChange w:id="704" w:author="Italo Busi" w:date="2017-06-27T18:30:00Z">
          <w:pPr/>
        </w:pPrChange>
      </w:pPr>
      <w:ins w:id="705" w:author="Italo Busi" w:date="2017-06-27T18:31:00Z">
        <w:r>
          <w:t xml:space="preserve">   </w:t>
        </w:r>
      </w:ins>
      <w:ins w:id="706" w:author="Italo Busi" w:date="2017-06-27T18:30:00Z">
        <w:r>
          <w:t xml:space="preserve">                | (1)              |</w:t>
        </w:r>
      </w:ins>
    </w:p>
    <w:p w:rsidR="006E6419" w:rsidRDefault="006E6419" w:rsidP="006E6419">
      <w:pPr>
        <w:pStyle w:val="RFCFigure"/>
        <w:rPr>
          <w:ins w:id="707" w:author="Italo Busi" w:date="2017-06-27T18:30:00Z"/>
        </w:rPr>
        <w:pPrChange w:id="708" w:author="Italo Busi" w:date="2017-06-27T18:30:00Z">
          <w:pPr/>
        </w:pPrChange>
      </w:pPr>
      <w:ins w:id="709" w:author="Italo Busi" w:date="2017-06-27T18:31:00Z">
        <w:r>
          <w:t xml:space="preserve">   </w:t>
        </w:r>
      </w:ins>
      <w:ins w:id="710" w:author="Italo Busi" w:date="2017-06-27T18:30:00Z">
        <w:r>
          <w:t xml:space="preserve">                |                  | </w:t>
        </w:r>
      </w:ins>
    </w:p>
    <w:p w:rsidR="006E6419" w:rsidRDefault="006E6419" w:rsidP="006E6419">
      <w:pPr>
        <w:pStyle w:val="RFCFigure"/>
        <w:rPr>
          <w:ins w:id="711" w:author="Italo Busi" w:date="2017-06-27T18:30:00Z"/>
        </w:rPr>
        <w:pPrChange w:id="712" w:author="Italo Busi" w:date="2017-06-27T18:30:00Z">
          <w:pPr/>
        </w:pPrChange>
      </w:pPr>
      <w:ins w:id="713" w:author="Italo Busi" w:date="2017-06-27T18:31:00Z">
        <w:r>
          <w:t xml:space="preserve">   </w:t>
        </w:r>
      </w:ins>
      <w:proofErr w:type="spellStart"/>
      <w:ins w:id="714" w:author="Italo Busi" w:date="2017-06-27T18:30:00Z">
        <w:r>
          <w:t>Config</w:t>
        </w:r>
        <w:proofErr w:type="spellEnd"/>
        <w:r>
          <w:t>/</w:t>
        </w:r>
        <w:proofErr w:type="gramStart"/>
        <w:r>
          <w:t>state  JTOX</w:t>
        </w:r>
        <w:proofErr w:type="gramEnd"/>
        <w:r>
          <w:t xml:space="preserve">-file            | (4) </w:t>
        </w:r>
      </w:ins>
    </w:p>
    <w:p w:rsidR="006E6419" w:rsidRDefault="006E6419" w:rsidP="006E6419">
      <w:pPr>
        <w:pStyle w:val="RFCFigure"/>
        <w:rPr>
          <w:ins w:id="715" w:author="Italo Busi" w:date="2017-06-27T18:30:00Z"/>
        </w:rPr>
        <w:pPrChange w:id="716" w:author="Italo Busi" w:date="2017-06-27T18:30:00Z">
          <w:pPr/>
        </w:pPrChange>
      </w:pPr>
      <w:ins w:id="717" w:author="Italo Busi" w:date="2017-06-27T18:31:00Z">
        <w:r>
          <w:t xml:space="preserve">   </w:t>
        </w:r>
      </w:ins>
      <w:ins w:id="718" w:author="Italo Busi" w:date="2017-06-27T18:30:00Z">
        <w:r>
          <w:t xml:space="preserve">       \        |                  |</w:t>
        </w:r>
      </w:ins>
    </w:p>
    <w:p w:rsidR="006E6419" w:rsidRDefault="006E6419" w:rsidP="006E6419">
      <w:pPr>
        <w:pStyle w:val="RFCFigure"/>
        <w:rPr>
          <w:ins w:id="719" w:author="Italo Busi" w:date="2017-06-27T18:30:00Z"/>
        </w:rPr>
        <w:pPrChange w:id="720" w:author="Italo Busi" w:date="2017-06-27T18:30:00Z">
          <w:pPr/>
        </w:pPrChange>
      </w:pPr>
      <w:ins w:id="721" w:author="Italo Busi" w:date="2017-06-27T18:31:00Z">
        <w:r>
          <w:t xml:space="preserve">   </w:t>
        </w:r>
      </w:ins>
      <w:ins w:id="722" w:author="Italo Busi" w:date="2017-06-27T18:30:00Z">
        <w:r>
          <w:t xml:space="preserve">        \       |                  |</w:t>
        </w:r>
      </w:ins>
    </w:p>
    <w:p w:rsidR="006E6419" w:rsidRDefault="006E6419" w:rsidP="006E6419">
      <w:pPr>
        <w:pStyle w:val="RFCFigure"/>
        <w:rPr>
          <w:ins w:id="723" w:author="Italo Busi" w:date="2017-06-27T18:30:00Z"/>
        </w:rPr>
        <w:pPrChange w:id="724" w:author="Italo Busi" w:date="2017-06-27T18:30:00Z">
          <w:pPr/>
        </w:pPrChange>
      </w:pPr>
      <w:ins w:id="725" w:author="Italo Busi" w:date="2017-06-27T18:31:00Z">
        <w:r>
          <w:t xml:space="preserve">   </w:t>
        </w:r>
      </w:ins>
      <w:ins w:id="726" w:author="Italo Busi" w:date="2017-06-27T18:30:00Z">
        <w:r>
          <w:t xml:space="preserve">         \      V                  </w:t>
        </w:r>
        <w:proofErr w:type="spellStart"/>
        <w:r>
          <w:t>V</w:t>
        </w:r>
        <w:proofErr w:type="spellEnd"/>
      </w:ins>
    </w:p>
    <w:p w:rsidR="006E6419" w:rsidRDefault="006E6419" w:rsidP="006E6419">
      <w:pPr>
        <w:pStyle w:val="RFCFigure"/>
        <w:rPr>
          <w:ins w:id="727" w:author="Italo Busi" w:date="2017-06-27T18:30:00Z"/>
        </w:rPr>
        <w:pPrChange w:id="728" w:author="Italo Busi" w:date="2017-06-27T18:30:00Z">
          <w:pPr/>
        </w:pPrChange>
      </w:pPr>
      <w:ins w:id="729" w:author="Italo Busi" w:date="2017-06-27T18:31:00Z">
        <w:r>
          <w:t xml:space="preserve">   </w:t>
        </w:r>
      </w:ins>
      <w:ins w:id="730" w:author="Italo Busi" w:date="2017-06-27T18:30:00Z">
        <w:r>
          <w:t>JSON-file------------&gt; XML-file ----------------&gt; Output</w:t>
        </w:r>
      </w:ins>
    </w:p>
    <w:p w:rsidR="006E6419" w:rsidRDefault="006E6419" w:rsidP="006E6419">
      <w:pPr>
        <w:pStyle w:val="RFCFigure"/>
        <w:rPr>
          <w:ins w:id="731" w:author="Italo Busi" w:date="2017-06-27T18:31:00Z"/>
        </w:rPr>
        <w:pPrChange w:id="732" w:author="Italo Busi" w:date="2017-06-27T18:30:00Z">
          <w:pPr/>
        </w:pPrChange>
      </w:pPr>
      <w:ins w:id="733" w:author="Italo Busi" w:date="2017-06-27T18:31:00Z">
        <w:r>
          <w:t xml:space="preserve">   </w:t>
        </w:r>
      </w:ins>
      <w:ins w:id="734" w:author="Italo Busi" w:date="2017-06-27T18:30:00Z">
        <w:r>
          <w:t xml:space="preserve">           (3)</w:t>
        </w:r>
      </w:ins>
    </w:p>
    <w:p w:rsidR="006E6419" w:rsidRDefault="006E6419" w:rsidP="006E6419">
      <w:pPr>
        <w:pStyle w:val="RFCFigure"/>
        <w:rPr>
          <w:ins w:id="735" w:author="Italo Busi" w:date="2017-06-27T18:29:00Z"/>
        </w:rPr>
        <w:pPrChange w:id="736" w:author="Italo Busi" w:date="2017-06-27T18:30:00Z">
          <w:pPr/>
        </w:pPrChange>
      </w:pPr>
    </w:p>
    <w:p w:rsidR="006E6419" w:rsidRPr="00507F7D" w:rsidRDefault="006E6419" w:rsidP="006E6419">
      <w:pPr>
        <w:pStyle w:val="Caption"/>
        <w:rPr>
          <w:ins w:id="737" w:author="Italo Busi" w:date="2017-06-27T18:30:00Z"/>
        </w:rPr>
      </w:pPr>
      <w:bookmarkStart w:id="738" w:name="_Ref486351558"/>
      <w:ins w:id="739" w:author="Italo Busi" w:date="2017-06-27T18:30:00Z">
        <w:r w:rsidRPr="00507F7D">
          <w:t xml:space="preserve">– </w:t>
        </w:r>
        <w:r w:rsidRPr="006E6419">
          <w:t>DSDL</w:t>
        </w:r>
        <w:r w:rsidRPr="00507F7D">
          <w:t>-based approach for JSON code validation</w:t>
        </w:r>
        <w:bookmarkEnd w:id="738"/>
      </w:ins>
    </w:p>
    <w:p w:rsidR="006E6419" w:rsidRDefault="006E6419" w:rsidP="006E6419">
      <w:pPr>
        <w:rPr>
          <w:ins w:id="740" w:author="Italo Busi" w:date="2017-06-27T18:32:00Z"/>
          <w:highlight w:val="yellow"/>
        </w:rPr>
      </w:pPr>
      <w:ins w:id="741" w:author="Italo Busi" w:date="2017-06-27T18:32:00Z">
        <w:r>
          <w:rPr>
            <w:highlight w:val="yellow"/>
          </w:rPr>
          <w:t xml:space="preserve">In order to allow </w:t>
        </w:r>
      </w:ins>
      <w:ins w:id="742" w:author="Italo Busi" w:date="2017-06-27T18:33:00Z">
        <w:r>
          <w:rPr>
            <w:highlight w:val="yellow"/>
          </w:rPr>
          <w:t xml:space="preserve">the use of comments following the convention defined in section </w:t>
        </w:r>
        <w:r>
          <w:rPr>
            <w:highlight w:val="yellow"/>
          </w:rPr>
          <w:fldChar w:fldCharType="begin"/>
        </w:r>
        <w:r>
          <w:rPr>
            <w:highlight w:val="yellow"/>
          </w:rPr>
          <w:instrText xml:space="preserve"> REF _Ref486351726 \r \h \t</w:instrText>
        </w:r>
        <w:r>
          <w:rPr>
            <w:highlight w:val="yellow"/>
          </w:rPr>
        </w:r>
      </w:ins>
      <w:r>
        <w:rPr>
          <w:highlight w:val="yellow"/>
        </w:rPr>
        <w:fldChar w:fldCharType="separate"/>
      </w:r>
      <w:ins w:id="743" w:author="Italo Busi" w:date="2017-06-27T18:33:00Z">
        <w:r>
          <w:rPr>
            <w:highlight w:val="yellow"/>
          </w:rPr>
          <w:t>2</w:t>
        </w:r>
        <w:r>
          <w:rPr>
            <w:highlight w:val="yellow"/>
          </w:rPr>
          <w:fldChar w:fldCharType="end"/>
        </w:r>
        <w:r>
          <w:rPr>
            <w:highlight w:val="yellow"/>
          </w:rPr>
          <w:t xml:space="preserve"> without impacting the validation process, these comments will be automatically removed </w:t>
        </w:r>
      </w:ins>
      <w:ins w:id="744" w:author="Italo Busi" w:date="2017-06-27T18:34:00Z">
        <w:r>
          <w:rPr>
            <w:highlight w:val="yellow"/>
          </w:rPr>
          <w:t>from the JSON-file that will be validate.</w:t>
        </w:r>
      </w:ins>
    </w:p>
    <w:p w:rsidR="00507F7D" w:rsidRPr="00507F7D" w:rsidRDefault="00507F7D" w:rsidP="00507F7D">
      <w:pPr>
        <w:pStyle w:val="RFCAppH1"/>
        <w:rPr>
          <w:ins w:id="745" w:author="Italo Busi" w:date="2017-06-27T18:21:00Z"/>
          <w:rPrChange w:id="746" w:author="Italo Busi" w:date="2017-06-27T18:23:00Z">
            <w:rPr>
              <w:ins w:id="747" w:author="Italo Busi" w:date="2017-06-27T18:21:00Z"/>
              <w:highlight w:val="yellow"/>
            </w:rPr>
          </w:rPrChange>
        </w:rPr>
      </w:pPr>
      <w:bookmarkStart w:id="748" w:name="_Toc486351932"/>
      <w:bookmarkEnd w:id="674"/>
      <w:ins w:id="749" w:author="Italo Busi" w:date="2017-06-27T18:24:00Z">
        <w:r>
          <w:t xml:space="preserve">Why not using a </w:t>
        </w:r>
      </w:ins>
      <w:ins w:id="750" w:author="Italo Busi" w:date="2017-06-27T18:23:00Z">
        <w:r>
          <w:rPr>
            <w:rPrChange w:id="751" w:author="Italo Busi" w:date="2017-06-27T18:23:00Z">
              <w:rPr/>
            </w:rPrChange>
          </w:rPr>
          <w:t>XSD-based</w:t>
        </w:r>
      </w:ins>
      <w:ins w:id="752" w:author="Italo Busi" w:date="2017-06-27T18:24:00Z">
        <w:r>
          <w:t xml:space="preserve"> approach</w:t>
        </w:r>
      </w:ins>
      <w:bookmarkEnd w:id="748"/>
    </w:p>
    <w:p w:rsidR="00507F7D" w:rsidRPr="006E6419" w:rsidRDefault="00507F7D" w:rsidP="00507F7D">
      <w:pPr>
        <w:rPr>
          <w:ins w:id="753" w:author="Italo Busi" w:date="2017-06-27T18:24:00Z"/>
          <w:rPrChange w:id="754" w:author="Italo Busi" w:date="2017-06-27T18:27:00Z">
            <w:rPr>
              <w:ins w:id="755" w:author="Italo Busi" w:date="2017-06-27T18:24:00Z"/>
              <w:highlight w:val="yellow"/>
            </w:rPr>
          </w:rPrChange>
        </w:rPr>
      </w:pPr>
      <w:ins w:id="756" w:author="Italo Busi" w:date="2017-06-27T18:23:00Z">
        <w:r w:rsidRPr="006E6419">
          <w:rPr>
            <w:rPrChange w:id="757" w:author="Italo Busi" w:date="2017-06-27T18:27:00Z">
              <w:rPr>
                <w:highlight w:val="yellow"/>
              </w:rPr>
            </w:rPrChange>
          </w:rPr>
          <w:t xml:space="preserve">This </w:t>
        </w:r>
      </w:ins>
      <w:ins w:id="758" w:author="Italo Busi" w:date="2017-06-27T18:24:00Z">
        <w:r w:rsidRPr="006E6419">
          <w:rPr>
            <w:rPrChange w:id="759" w:author="Italo Busi" w:date="2017-06-27T18:27:00Z">
              <w:rPr>
                <w:highlight w:val="yellow"/>
              </w:rPr>
            </w:rPrChange>
          </w:rPr>
          <w:t xml:space="preserve">approach </w:t>
        </w:r>
      </w:ins>
      <w:ins w:id="760" w:author="Italo Busi" w:date="2017-06-27T18:23:00Z">
        <w:r w:rsidRPr="006E6419">
          <w:rPr>
            <w:rPrChange w:id="761" w:author="Italo Busi" w:date="2017-06-27T18:27:00Z">
              <w:rPr>
                <w:highlight w:val="yellow"/>
              </w:rPr>
            </w:rPrChange>
          </w:rPr>
          <w:t xml:space="preserve">has been </w:t>
        </w:r>
      </w:ins>
      <w:ins w:id="762" w:author="Italo Busi" w:date="2017-06-27T18:24:00Z">
        <w:r w:rsidRPr="006E6419">
          <w:rPr>
            <w:rPrChange w:id="763" w:author="Italo Busi" w:date="2017-06-27T18:27:00Z">
              <w:rPr>
                <w:highlight w:val="yellow"/>
              </w:rPr>
            </w:rPrChange>
          </w:rPr>
          <w:t>analyzed</w:t>
        </w:r>
      </w:ins>
      <w:ins w:id="764" w:author="Italo Busi" w:date="2017-06-27T18:23:00Z">
        <w:r w:rsidRPr="006E6419">
          <w:rPr>
            <w:rPrChange w:id="765" w:author="Italo Busi" w:date="2017-06-27T18:27:00Z">
              <w:rPr>
                <w:highlight w:val="yellow"/>
              </w:rPr>
            </w:rPrChange>
          </w:rPr>
          <w:t xml:space="preserve"> </w:t>
        </w:r>
      </w:ins>
      <w:ins w:id="766" w:author="Italo Busi" w:date="2017-06-27T18:24:00Z">
        <w:r w:rsidRPr="006E6419">
          <w:rPr>
            <w:rPrChange w:id="767" w:author="Italo Busi" w:date="2017-06-27T18:27:00Z">
              <w:rPr>
                <w:highlight w:val="yellow"/>
              </w:rPr>
            </w:rPrChange>
          </w:rPr>
          <w:t>and discarded</w:t>
        </w:r>
      </w:ins>
      <w:ins w:id="768" w:author="Italo Busi" w:date="2017-06-27T18:27:00Z">
        <w:r w:rsidR="006E6419" w:rsidRPr="006E6419">
          <w:rPr>
            <w:rPrChange w:id="769" w:author="Italo Busi" w:date="2017-06-27T18:27:00Z">
              <w:rPr>
                <w:highlight w:val="yellow"/>
              </w:rPr>
            </w:rPrChange>
          </w:rPr>
          <w:t xml:space="preserve"> because no longer supported by </w:t>
        </w:r>
        <w:proofErr w:type="spellStart"/>
        <w:r w:rsidR="006E6419" w:rsidRPr="006E6419">
          <w:rPr>
            <w:rPrChange w:id="770" w:author="Italo Busi" w:date="2017-06-27T18:27:00Z">
              <w:rPr>
                <w:highlight w:val="yellow"/>
              </w:rPr>
            </w:rPrChange>
          </w:rPr>
          <w:t>pyang</w:t>
        </w:r>
        <w:proofErr w:type="spellEnd"/>
        <w:r w:rsidR="006E6419" w:rsidRPr="006E6419">
          <w:rPr>
            <w:rPrChange w:id="771" w:author="Italo Busi" w:date="2017-06-27T18:27:00Z">
              <w:rPr>
                <w:highlight w:val="yellow"/>
              </w:rPr>
            </w:rPrChange>
          </w:rPr>
          <w:t>.</w:t>
        </w:r>
      </w:ins>
    </w:p>
    <w:p w:rsidR="00507F7D" w:rsidRDefault="00507F7D" w:rsidP="00507F7D">
      <w:pPr>
        <w:rPr>
          <w:ins w:id="772" w:author="Italo Busi" w:date="2017-06-27T18:25:00Z"/>
        </w:rPr>
      </w:pPr>
      <w:ins w:id="773" w:author="Italo Busi" w:date="2017-06-27T18:25:00Z">
        <w:r w:rsidRPr="00507F7D">
          <w:t xml:space="preserve">The idea is to convert YANG to XSD, JSON to XML </w:t>
        </w:r>
        <w:r>
          <w:t>and validate it against the XSD</w:t>
        </w:r>
      </w:ins>
      <w:ins w:id="774" w:author="Italo Busi" w:date="2017-06-27T18:29:00Z">
        <w:r w:rsidR="006E6419">
          <w:t>,</w:t>
        </w:r>
      </w:ins>
      <w:ins w:id="775" w:author="Italo Busi" w:date="2017-06-27T18:25:00Z">
        <w:r>
          <w:t xml:space="preserve"> as shown in </w:t>
        </w:r>
      </w:ins>
      <w:ins w:id="776" w:author="Italo Busi" w:date="2017-06-27T18:27:00Z">
        <w:r w:rsidR="006E6419">
          <w:fldChar w:fldCharType="begin"/>
        </w:r>
        <w:r w:rsidR="006E6419">
          <w:instrText xml:space="preserve"> REF _Ref486351348 \r \h </w:instrText>
        </w:r>
      </w:ins>
      <w:r w:rsidR="006E6419">
        <w:fldChar w:fldCharType="separate"/>
      </w:r>
      <w:ins w:id="777" w:author="Italo Busi" w:date="2017-06-27T18:30:00Z">
        <w:r w:rsidR="006E6419">
          <w:t>Figure 4</w:t>
        </w:r>
      </w:ins>
      <w:ins w:id="778" w:author="Italo Busi" w:date="2017-06-27T18:27:00Z">
        <w:r w:rsidR="006E6419">
          <w:fldChar w:fldCharType="end"/>
        </w:r>
      </w:ins>
      <w:ins w:id="779" w:author="Italo Busi" w:date="2017-06-27T18:25:00Z">
        <w:r>
          <w:t>:</w:t>
        </w:r>
      </w:ins>
    </w:p>
    <w:p w:rsidR="00507F7D" w:rsidRDefault="006E6419" w:rsidP="00507F7D">
      <w:pPr>
        <w:pStyle w:val="RFCFigure"/>
        <w:rPr>
          <w:ins w:id="780" w:author="Italo Busi" w:date="2017-06-27T18:25:00Z"/>
        </w:rPr>
        <w:pPrChange w:id="781" w:author="Italo Busi" w:date="2017-06-27T18:25:00Z">
          <w:pPr/>
        </w:pPrChange>
      </w:pPr>
      <w:ins w:id="782" w:author="Italo Busi" w:date="2017-06-27T18:26:00Z">
        <w:r>
          <w:lastRenderedPageBreak/>
          <w:t xml:space="preserve">      </w:t>
        </w:r>
      </w:ins>
      <w:ins w:id="783" w:author="Italo Busi" w:date="2017-06-27T18:25:00Z">
        <w:r w:rsidR="00507F7D">
          <w:t xml:space="preserve">            (1) </w:t>
        </w:r>
      </w:ins>
    </w:p>
    <w:p w:rsidR="00507F7D" w:rsidRDefault="006E6419" w:rsidP="00507F7D">
      <w:pPr>
        <w:pStyle w:val="RFCFigure"/>
        <w:rPr>
          <w:ins w:id="784" w:author="Italo Busi" w:date="2017-06-27T18:25:00Z"/>
        </w:rPr>
        <w:pPrChange w:id="785" w:author="Italo Busi" w:date="2017-06-27T18:25:00Z">
          <w:pPr/>
        </w:pPrChange>
      </w:pPr>
      <w:ins w:id="786" w:author="Italo Busi" w:date="2017-06-27T18:26:00Z">
        <w:r>
          <w:t xml:space="preserve">      </w:t>
        </w:r>
      </w:ins>
      <w:ins w:id="787" w:author="Italo Busi" w:date="2017-06-27T18:25:00Z">
        <w:r w:rsidR="00507F7D">
          <w:t>YANG-module ---&gt; XSD-schema - \       (3)</w:t>
        </w:r>
      </w:ins>
    </w:p>
    <w:p w:rsidR="00507F7D" w:rsidRDefault="006E6419" w:rsidP="00507F7D">
      <w:pPr>
        <w:pStyle w:val="RFCFigure"/>
        <w:rPr>
          <w:ins w:id="788" w:author="Italo Busi" w:date="2017-06-27T18:25:00Z"/>
        </w:rPr>
        <w:pPrChange w:id="789" w:author="Italo Busi" w:date="2017-06-27T18:25:00Z">
          <w:pPr/>
        </w:pPrChange>
      </w:pPr>
      <w:ins w:id="790" w:author="Italo Busi" w:date="2017-06-27T18:26:00Z">
        <w:r>
          <w:t xml:space="preserve">      </w:t>
        </w:r>
      </w:ins>
      <w:ins w:id="791" w:author="Italo Busi" w:date="2017-06-27T18:25:00Z">
        <w:r w:rsidR="00507F7D">
          <w:t xml:space="preserve">                               +--&gt; Validation</w:t>
        </w:r>
      </w:ins>
    </w:p>
    <w:p w:rsidR="00507F7D" w:rsidRDefault="006E6419" w:rsidP="00507F7D">
      <w:pPr>
        <w:pStyle w:val="RFCFigure"/>
        <w:rPr>
          <w:ins w:id="792" w:author="Italo Busi" w:date="2017-06-27T18:25:00Z"/>
        </w:rPr>
        <w:pPrChange w:id="793" w:author="Italo Busi" w:date="2017-06-27T18:25:00Z">
          <w:pPr/>
        </w:pPrChange>
      </w:pPr>
      <w:ins w:id="794" w:author="Italo Busi" w:date="2017-06-27T18:26:00Z">
        <w:r>
          <w:t xml:space="preserve">      </w:t>
        </w:r>
      </w:ins>
      <w:ins w:id="795" w:author="Italo Busi" w:date="2017-06-27T18:25:00Z">
        <w:r w:rsidR="00507F7D">
          <w:t>JSON-file------&gt; XML-file ----/</w:t>
        </w:r>
      </w:ins>
    </w:p>
    <w:p w:rsidR="00507F7D" w:rsidRDefault="006E6419" w:rsidP="00507F7D">
      <w:pPr>
        <w:pStyle w:val="RFCFigure"/>
        <w:rPr>
          <w:ins w:id="796" w:author="Italo Busi" w:date="2017-06-27T18:26:00Z"/>
        </w:rPr>
        <w:pPrChange w:id="797" w:author="Italo Busi" w:date="2017-06-27T18:25:00Z">
          <w:pPr/>
        </w:pPrChange>
      </w:pPr>
      <w:ins w:id="798" w:author="Italo Busi" w:date="2017-06-27T18:26:00Z">
        <w:r>
          <w:t xml:space="preserve">      </w:t>
        </w:r>
      </w:ins>
      <w:ins w:id="799" w:author="Italo Busi" w:date="2017-06-27T18:25:00Z">
        <w:r w:rsidR="00507F7D">
          <w:t xml:space="preserve">            (2)</w:t>
        </w:r>
      </w:ins>
    </w:p>
    <w:p w:rsidR="006E6419" w:rsidRDefault="006E6419" w:rsidP="00507F7D">
      <w:pPr>
        <w:pStyle w:val="RFCFigure"/>
        <w:rPr>
          <w:ins w:id="800" w:author="Italo Busi" w:date="2017-06-27T18:25:00Z"/>
        </w:rPr>
        <w:pPrChange w:id="801" w:author="Italo Busi" w:date="2017-06-27T18:25:00Z">
          <w:pPr/>
        </w:pPrChange>
      </w:pPr>
    </w:p>
    <w:p w:rsidR="00507F7D" w:rsidRPr="00507F7D" w:rsidRDefault="00507F7D" w:rsidP="00507F7D">
      <w:pPr>
        <w:pStyle w:val="Caption"/>
        <w:rPr>
          <w:ins w:id="802" w:author="Italo Busi" w:date="2017-06-27T18:23:00Z"/>
          <w:rPrChange w:id="803" w:author="Italo Busi" w:date="2017-06-27T18:25:00Z">
            <w:rPr>
              <w:ins w:id="804" w:author="Italo Busi" w:date="2017-06-27T18:23:00Z"/>
              <w:highlight w:val="yellow"/>
            </w:rPr>
          </w:rPrChange>
        </w:rPr>
        <w:pPrChange w:id="805" w:author="Italo Busi" w:date="2017-06-27T18:25:00Z">
          <w:pPr/>
        </w:pPrChange>
      </w:pPr>
      <w:bookmarkStart w:id="806" w:name="_Ref486351348"/>
      <w:ins w:id="807" w:author="Italo Busi" w:date="2017-06-27T18:25:00Z">
        <w:r w:rsidRPr="00507F7D">
          <w:rPr>
            <w:rPrChange w:id="808" w:author="Italo Busi" w:date="2017-06-27T18:25:00Z">
              <w:rPr>
                <w:highlight w:val="yellow"/>
              </w:rPr>
            </w:rPrChange>
          </w:rPr>
          <w:t>– XSD-based approach for JSON code validation</w:t>
        </w:r>
      </w:ins>
      <w:bookmarkEnd w:id="806"/>
    </w:p>
    <w:p w:rsidR="002E1F5F" w:rsidRDefault="006E6419" w:rsidP="006E6419">
      <w:pPr>
        <w:pPrChange w:id="809" w:author="Italo Busi" w:date="2017-06-27T18:28:00Z">
          <w:pPr>
            <w:pStyle w:val="RFCH1-noTOCnonum"/>
          </w:pPr>
        </w:pPrChange>
      </w:pPr>
      <w:ins w:id="810" w:author="Italo Busi" w:date="2017-06-27T18:27:00Z">
        <w:r>
          <w:t xml:space="preserve">The </w:t>
        </w:r>
        <w:proofErr w:type="spellStart"/>
        <w:r>
          <w:t>pyang</w:t>
        </w:r>
        <w:proofErr w:type="spellEnd"/>
        <w:r>
          <w:t xml:space="preserve"> support for the XSD output format was deprecated in 1.5 and removed in 1.7.1. However </w:t>
        </w:r>
        <w:proofErr w:type="spellStart"/>
        <w:r>
          <w:t>pyang</w:t>
        </w:r>
        <w:proofErr w:type="spellEnd"/>
        <w:r>
          <w:t xml:space="preserve"> 1.7.1 is necessary to work with YANG 1.1 so the process </w:t>
        </w:r>
      </w:ins>
      <w:ins w:id="811" w:author="Italo Busi" w:date="2017-06-27T18:28:00Z">
        <w:r>
          <w:t xml:space="preserve">shown in </w:t>
        </w:r>
        <w:r>
          <w:fldChar w:fldCharType="begin"/>
        </w:r>
        <w:r>
          <w:instrText xml:space="preserve"> REF _Ref486351348 \r \h </w:instrText>
        </w:r>
        <w:r>
          <w:fldChar w:fldCharType="separate"/>
        </w:r>
      </w:ins>
      <w:ins w:id="812" w:author="Italo Busi" w:date="2017-06-27T18:30:00Z">
        <w:r>
          <w:t>Figure 4</w:t>
        </w:r>
      </w:ins>
      <w:ins w:id="813" w:author="Italo Busi" w:date="2017-06-27T18:28:00Z">
        <w:r>
          <w:fldChar w:fldCharType="end"/>
        </w:r>
        <w:r>
          <w:t xml:space="preserve"> will </w:t>
        </w:r>
      </w:ins>
      <w:ins w:id="814" w:author="Italo Busi" w:date="2017-06-27T18:27:00Z">
        <w:r>
          <w:t xml:space="preserve">stop just at </w:t>
        </w:r>
      </w:ins>
      <w:ins w:id="815" w:author="Italo Busi" w:date="2017-06-27T18:28:00Z">
        <w:r>
          <w:t xml:space="preserve">step </w:t>
        </w:r>
      </w:ins>
      <w:ins w:id="816" w:author="Italo Busi" w:date="2017-06-27T18:27:00Z">
        <w:r>
          <w:t>(1)</w:t>
        </w:r>
      </w:ins>
      <w:ins w:id="817" w:author="Italo Busi" w:date="2017-06-27T18:28:00Z">
        <w:r>
          <w:t>.</w:t>
        </w:r>
      </w:ins>
      <w:r w:rsidR="002E1F5F">
        <w:rPr>
          <w:highlight w:val="yellow"/>
        </w:rPr>
        <w:br w:type="page"/>
      </w:r>
      <w:r w:rsidR="002E1F5F" w:rsidRPr="000840A4">
        <w:lastRenderedPageBreak/>
        <w:t>Authors’ Addresses</w:t>
      </w:r>
    </w:p>
    <w:p w:rsidR="002E1F5F" w:rsidRPr="000840A4" w:rsidRDefault="000840A4" w:rsidP="002E1F5F">
      <w:pPr>
        <w:pStyle w:val="RFCFigure"/>
        <w:rPr>
          <w:rFonts w:cs="Times New Roman"/>
        </w:rPr>
      </w:pPr>
      <w:r>
        <w:t>Italo Busi (Editor)</w:t>
      </w:r>
    </w:p>
    <w:p w:rsidR="002E1F5F" w:rsidRPr="000840A4" w:rsidRDefault="000840A4" w:rsidP="002E1F5F">
      <w:pPr>
        <w:pStyle w:val="RFCFigure"/>
        <w:rPr>
          <w:rFonts w:cs="Times New Roman"/>
        </w:rPr>
      </w:pPr>
      <w:r w:rsidRPr="000840A4">
        <w:t>Huawei</w:t>
      </w:r>
    </w:p>
    <w:p w:rsidR="002E1F5F" w:rsidRDefault="002E1F5F" w:rsidP="000840A4">
      <w:pPr>
        <w:rPr>
          <w:rFonts w:cs="Times New Roman"/>
        </w:rPr>
      </w:pPr>
      <w:r>
        <w:t xml:space="preserve">Email: </w:t>
      </w:r>
      <w:hyperlink r:id="rId8" w:history="1">
        <w:r w:rsidR="000840A4" w:rsidRPr="000310DC">
          <w:rPr>
            <w:rStyle w:val="Hyperlink"/>
          </w:rPr>
          <w:t>italo.busi@huawei.com</w:t>
        </w:r>
      </w:hyperlink>
    </w:p>
    <w:p w:rsidR="000840A4" w:rsidRPr="001D6AB1" w:rsidRDefault="000840A4" w:rsidP="000840A4"/>
    <w:p w:rsidR="000840A4" w:rsidRPr="000840A4" w:rsidRDefault="000840A4" w:rsidP="000840A4">
      <w:pPr>
        <w:pStyle w:val="RFCFigure"/>
        <w:rPr>
          <w:rFonts w:cs="Times New Roman"/>
        </w:rPr>
      </w:pPr>
      <w:r w:rsidRPr="000840A4">
        <w:t>Daniel King (Editor)</w:t>
      </w:r>
    </w:p>
    <w:p w:rsidR="000840A4" w:rsidRDefault="000840A4" w:rsidP="000840A4">
      <w:pPr>
        <w:pStyle w:val="RFCFigure"/>
        <w:rPr>
          <w:rFonts w:cs="Times New Roman"/>
          <w:highlight w:val="yellow"/>
        </w:rPr>
      </w:pPr>
      <w:r w:rsidRPr="000840A4">
        <w:t>Lancaster University</w:t>
      </w:r>
    </w:p>
    <w:p w:rsidR="000840A4" w:rsidRDefault="000840A4" w:rsidP="000840A4">
      <w:pPr>
        <w:pStyle w:val="RFCFigure"/>
        <w:rPr>
          <w:rFonts w:cs="Times New Roman"/>
        </w:rPr>
      </w:pPr>
      <w:r>
        <w:t xml:space="preserve">Email: </w:t>
      </w:r>
      <w:hyperlink r:id="rId9" w:history="1">
        <w:r w:rsidRPr="000310DC">
          <w:rPr>
            <w:rStyle w:val="Hyperlink"/>
          </w:rPr>
          <w:t>d.king@lancaster.ac.uk</w:t>
        </w:r>
      </w:hyperlink>
    </w:p>
    <w:p w:rsidR="000840A4" w:rsidRPr="001D6AB1" w:rsidRDefault="000840A4" w:rsidP="000840A4"/>
    <w:p w:rsidR="000840A4" w:rsidRPr="000840A4" w:rsidRDefault="000840A4" w:rsidP="000840A4">
      <w:pPr>
        <w:pStyle w:val="RFCFigure"/>
        <w:rPr>
          <w:rFonts w:cs="Times New Roman"/>
          <w:highlight w:val="yellow"/>
          <w:lang w:val="it-IT"/>
        </w:rPr>
      </w:pPr>
      <w:r w:rsidRPr="000840A4">
        <w:rPr>
          <w:lang w:val="it-IT"/>
        </w:rPr>
        <w:t>Sergio Belotti</w:t>
      </w:r>
    </w:p>
    <w:p w:rsidR="000840A4" w:rsidRPr="00251DEB" w:rsidRDefault="000840A4" w:rsidP="000840A4">
      <w:pPr>
        <w:pStyle w:val="RFCFigure"/>
        <w:rPr>
          <w:rFonts w:cs="Times New Roman"/>
          <w:lang w:val="it-IT"/>
        </w:rPr>
      </w:pPr>
      <w:r w:rsidRPr="00251DEB">
        <w:rPr>
          <w:lang w:val="it-IT"/>
        </w:rPr>
        <w:t>Nokia</w:t>
      </w:r>
    </w:p>
    <w:p w:rsidR="000840A4" w:rsidRPr="000840A4" w:rsidRDefault="000840A4" w:rsidP="000840A4">
      <w:pPr>
        <w:pStyle w:val="RFCFigure"/>
        <w:rPr>
          <w:rFonts w:cs="Times New Roman"/>
          <w:lang w:val="it-IT"/>
        </w:rPr>
      </w:pPr>
      <w:r w:rsidRPr="000840A4">
        <w:rPr>
          <w:lang w:val="it-IT"/>
        </w:rPr>
        <w:t xml:space="preserve">Email: </w:t>
      </w:r>
      <w:hyperlink r:id="rId10" w:history="1">
        <w:r w:rsidRPr="000310DC">
          <w:rPr>
            <w:rStyle w:val="Hyperlink"/>
            <w:lang w:val="it-IT"/>
          </w:rPr>
          <w:t>sergio.belotti@nokia.com</w:t>
        </w:r>
      </w:hyperlink>
    </w:p>
    <w:p w:rsidR="000840A4" w:rsidRPr="000840A4" w:rsidRDefault="000840A4" w:rsidP="000840A4">
      <w:pPr>
        <w:rPr>
          <w:lang w:val="it-IT"/>
        </w:rPr>
      </w:pPr>
    </w:p>
    <w:p w:rsidR="000840A4" w:rsidRPr="005E4EEA" w:rsidRDefault="000840A4" w:rsidP="000840A4">
      <w:pPr>
        <w:pStyle w:val="RFCFigure"/>
        <w:rPr>
          <w:rFonts w:cs="Times New Roman"/>
          <w:highlight w:val="yellow"/>
          <w:lang w:val="it-IT"/>
        </w:rPr>
      </w:pPr>
      <w:r w:rsidRPr="005E4EEA">
        <w:rPr>
          <w:lang w:val="it-IT"/>
        </w:rPr>
        <w:t>Gianmarco Bruno</w:t>
      </w:r>
    </w:p>
    <w:p w:rsidR="000840A4" w:rsidRPr="005E4EEA" w:rsidRDefault="000840A4" w:rsidP="000840A4">
      <w:pPr>
        <w:pStyle w:val="RFCFigure"/>
        <w:rPr>
          <w:rFonts w:cs="Times New Roman"/>
          <w:highlight w:val="yellow"/>
          <w:lang w:val="it-IT"/>
        </w:rPr>
      </w:pPr>
      <w:r w:rsidRPr="005E4EEA">
        <w:rPr>
          <w:lang w:val="it-IT"/>
        </w:rPr>
        <w:t>Ericsson</w:t>
      </w:r>
    </w:p>
    <w:p w:rsidR="000840A4" w:rsidRPr="005E4EEA" w:rsidRDefault="000840A4" w:rsidP="000840A4">
      <w:pPr>
        <w:pStyle w:val="RFCFigure"/>
        <w:rPr>
          <w:rFonts w:cs="Times New Roman"/>
          <w:lang w:val="it-IT"/>
        </w:rPr>
      </w:pPr>
      <w:r w:rsidRPr="005E4EEA">
        <w:rPr>
          <w:lang w:val="it-IT"/>
        </w:rPr>
        <w:t xml:space="preserve">Email: </w:t>
      </w:r>
      <w:hyperlink r:id="rId11" w:history="1">
        <w:r w:rsidRPr="005E4EEA">
          <w:rPr>
            <w:rStyle w:val="Hyperlink"/>
            <w:lang w:val="it-IT"/>
          </w:rPr>
          <w:t>gianmarco.bruno@ericsson.com</w:t>
        </w:r>
      </w:hyperlink>
    </w:p>
    <w:p w:rsidR="002E1F5F" w:rsidRPr="005E4EEA" w:rsidRDefault="002E1F5F" w:rsidP="002E1F5F">
      <w:pPr>
        <w:rPr>
          <w:lang w:val="it-IT"/>
        </w:rPr>
      </w:pPr>
    </w:p>
    <w:p w:rsidR="002E1F5F" w:rsidRPr="000840A4" w:rsidRDefault="000840A4" w:rsidP="002E1F5F">
      <w:pPr>
        <w:pStyle w:val="RFCFigure"/>
        <w:rPr>
          <w:rFonts w:cs="Times New Roman"/>
          <w:highlight w:val="yellow"/>
          <w:lang w:val="it-IT"/>
        </w:rPr>
      </w:pPr>
      <w:r w:rsidRPr="000840A4">
        <w:rPr>
          <w:lang w:val="it-IT"/>
        </w:rPr>
        <w:t>Carlo Perocchio</w:t>
      </w:r>
    </w:p>
    <w:p w:rsidR="002E1F5F" w:rsidRPr="005E4EEA" w:rsidRDefault="000840A4" w:rsidP="002E1F5F">
      <w:pPr>
        <w:pStyle w:val="RFCFigure"/>
        <w:rPr>
          <w:rFonts w:cs="Times New Roman"/>
          <w:highlight w:val="yellow"/>
        </w:rPr>
      </w:pPr>
      <w:r w:rsidRPr="005E4EEA">
        <w:t>Ericsson</w:t>
      </w:r>
    </w:p>
    <w:p w:rsidR="002E1F5F" w:rsidRPr="005E4EEA" w:rsidRDefault="002E1F5F" w:rsidP="002E1F5F">
      <w:pPr>
        <w:pStyle w:val="RFCFigure"/>
        <w:rPr>
          <w:rFonts w:cs="Times New Roman"/>
        </w:rPr>
      </w:pPr>
      <w:r w:rsidRPr="005E4EEA">
        <w:t xml:space="preserve">Email: </w:t>
      </w:r>
      <w:hyperlink r:id="rId12" w:history="1">
        <w:r w:rsidR="000840A4" w:rsidRPr="005E4EEA">
          <w:rPr>
            <w:rStyle w:val="Hyperlink"/>
          </w:rPr>
          <w:t>carlo.perocchio@ericsson.com</w:t>
        </w:r>
      </w:hyperlink>
    </w:p>
    <w:p w:rsidR="002E1F5F" w:rsidRPr="005E4EEA" w:rsidRDefault="002E1F5F" w:rsidP="002E1F5F"/>
    <w:sectPr w:rsidR="002E1F5F" w:rsidRPr="005E4EEA" w:rsidSect="00C672FD">
      <w:headerReference w:type="default" r:id="rId13"/>
      <w:footerReference w:type="default" r:id="rId14"/>
      <w:headerReference w:type="first" r:id="rId15"/>
      <w:footerReference w:type="first" r:id="rId16"/>
      <w:type w:val="continuous"/>
      <w:pgSz w:w="12240" w:h="15840" w:code="1"/>
      <w:pgMar w:top="1440" w:right="1080" w:bottom="1200" w:left="720" w:header="1440" w:footer="120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42CA" w:rsidRDefault="005242CA">
      <w:r>
        <w:separator/>
      </w:r>
    </w:p>
  </w:endnote>
  <w:endnote w:type="continuationSeparator" w:id="0">
    <w:p w:rsidR="005242CA" w:rsidRDefault="005242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F82" w:rsidRDefault="00E62F82" w:rsidP="00F410C4">
    <w:pPr>
      <w:pStyle w:val="Footer"/>
    </w:pPr>
    <w:r>
      <w:rPr>
        <w:highlight w:val="yellow"/>
      </w:rPr>
      <w:br/>
    </w:r>
    <w:r>
      <w:rPr>
        <w:highlight w:val="yellow"/>
      </w:rPr>
      <w:br/>
    </w:r>
    <w:r>
      <w:t>Busi, King et al.</w:t>
    </w:r>
    <w:r>
      <w:rPr>
        <w:rFonts w:cs="Times New Roman"/>
      </w:rPr>
      <w:tab/>
    </w:r>
    <w:r>
      <w:t xml:space="preserve">Expires </w:t>
    </w:r>
    <w:r>
      <w:fldChar w:fldCharType="begin"/>
    </w:r>
    <w:r>
      <w:instrText xml:space="preserve"> IF </w:instrText>
    </w:r>
    <w:fldSimple w:instr=" SAVEDATE  \@ &quot;M&quot; \* MERGEFORMAT ">
      <w:r>
        <w:rPr>
          <w:noProof/>
        </w:rPr>
        <w:instrText>6</w:instrText>
      </w:r>
    </w:fldSimple>
    <w:r>
      <w:instrText xml:space="preserve"> = 1 July </w:instrText>
    </w:r>
    <w:r>
      <w:fldChar w:fldCharType="begin"/>
    </w:r>
    <w:r>
      <w:instrText xml:space="preserve"> IF </w:instrText>
    </w:r>
    <w:fldSimple w:instr=" SAVEDATE \@ &quot;M&quot; \* MERGEFORMAT \* MERGEFORMAT ">
      <w:r>
        <w:rPr>
          <w:noProof/>
        </w:rPr>
        <w:instrText>6</w:instrText>
      </w:r>
    </w:fldSimple>
    <w:r>
      <w:instrText xml:space="preserve"> = 2 August </w:instrText>
    </w:r>
    <w:r>
      <w:fldChar w:fldCharType="begin"/>
    </w:r>
    <w:r>
      <w:instrText xml:space="preserve"> IF </w:instrText>
    </w:r>
    <w:fldSimple w:instr=" SAVEDATE \@ &quot;M&quot; \* MERGEFORMAT ">
      <w:r>
        <w:rPr>
          <w:noProof/>
        </w:rPr>
        <w:instrText>6</w:instrText>
      </w:r>
    </w:fldSimple>
    <w:r>
      <w:instrText xml:space="preserve"> = 3 September </w:instrText>
    </w:r>
    <w:r>
      <w:fldChar w:fldCharType="begin"/>
    </w:r>
    <w:r>
      <w:instrText xml:space="preserve"> IF </w:instrText>
    </w:r>
    <w:fldSimple w:instr=" SAVEDATE \@ &quot;M&quot; \* MERGEFORMAT ">
      <w:r>
        <w:rPr>
          <w:noProof/>
        </w:rPr>
        <w:instrText>6</w:instrText>
      </w:r>
    </w:fldSimple>
    <w:r>
      <w:instrText xml:space="preserve"> = 4 October </w:instrText>
    </w:r>
    <w:r>
      <w:fldChar w:fldCharType="begin"/>
    </w:r>
    <w:r>
      <w:instrText xml:space="preserve"> IF </w:instrText>
    </w:r>
    <w:fldSimple w:instr=" SAVEDATE \@ &quot;M&quot; \* MERGEFORMAT ">
      <w:r>
        <w:rPr>
          <w:noProof/>
        </w:rPr>
        <w:instrText>6</w:instrText>
      </w:r>
    </w:fldSimple>
    <w:r>
      <w:instrText xml:space="preserve"> = 5 November </w:instrText>
    </w:r>
    <w:r>
      <w:fldChar w:fldCharType="begin"/>
    </w:r>
    <w:r>
      <w:instrText xml:space="preserve"> IF </w:instrText>
    </w:r>
    <w:fldSimple w:instr=" SAVEDATE \@ &quot;M&quot; \* MERGEFORMAT ">
      <w:r>
        <w:rPr>
          <w:noProof/>
        </w:rPr>
        <w:instrText>6</w:instrText>
      </w:r>
    </w:fldSimple>
    <w:r>
      <w:instrText xml:space="preserve"> = 6 December </w:instrText>
    </w:r>
    <w:r>
      <w:fldChar w:fldCharType="begin"/>
    </w:r>
    <w:r>
      <w:instrText xml:space="preserve"> IF </w:instrText>
    </w:r>
    <w:fldSimple w:instr=" SAVEDATE \@ &quot;M&quot; \* MERGEFORMAT ">
      <w:r>
        <w:rPr>
          <w:noProof/>
        </w:rPr>
        <w:instrText>0</w:instrText>
      </w:r>
    </w:fldSimple>
    <w:r>
      <w:instrText xml:space="preserve"> = 7 January </w:instrText>
    </w:r>
    <w:r>
      <w:fldChar w:fldCharType="begin"/>
    </w:r>
    <w:r>
      <w:instrText xml:space="preserve"> IF </w:instrText>
    </w:r>
    <w:fldSimple w:instr=" SAVEDATE \@ &quot;M&quot; \* MERGEFORMAT ">
      <w:r>
        <w:rPr>
          <w:noProof/>
        </w:rPr>
        <w:instrText>0</w:instrText>
      </w:r>
    </w:fldSimple>
    <w:r>
      <w:instrText xml:space="preserve"> = 8 February </w:instrText>
    </w:r>
    <w:r>
      <w:fldChar w:fldCharType="begin"/>
    </w:r>
    <w:r>
      <w:instrText xml:space="preserve"> IF </w:instrText>
    </w:r>
    <w:fldSimple w:instr=" SAVEDATE \@ &quot;M&quot; \* MERGEFORMAT ">
      <w:r>
        <w:rPr>
          <w:noProof/>
        </w:rPr>
        <w:instrText>0</w:instrText>
      </w:r>
    </w:fldSimple>
    <w:r>
      <w:instrText xml:space="preserve"> = 9 March </w:instrText>
    </w:r>
    <w:r>
      <w:fldChar w:fldCharType="begin"/>
    </w:r>
    <w:r>
      <w:instrText xml:space="preserve"> IF </w:instrText>
    </w:r>
    <w:fldSimple w:instr=" SAVEDATE \@ &quot;M&quot; \* MERGEFORMAT ">
      <w:r>
        <w:rPr>
          <w:noProof/>
        </w:rPr>
        <w:instrText>0</w:instrText>
      </w:r>
    </w:fldSimple>
    <w:r>
      <w:instrText xml:space="preserve"> = 10 April </w:instrText>
    </w:r>
    <w:r>
      <w:fldChar w:fldCharType="begin"/>
    </w:r>
    <w:r>
      <w:instrText xml:space="preserve"> IF </w:instrText>
    </w:r>
    <w:fldSimple w:instr=" SAVEDATE \@ &quot;M&quot; \* MERGEFORMAT ">
      <w:r>
        <w:rPr>
          <w:noProof/>
        </w:rPr>
        <w:instrText>0</w:instrText>
      </w:r>
    </w:fldSimple>
    <w:r>
      <w:instrText xml:space="preserve"> = 11 May </w:instrText>
    </w:r>
    <w:r>
      <w:fldChar w:fldCharType="begin"/>
    </w:r>
    <w:r>
      <w:instrText xml:space="preserve"> IF </w:instrText>
    </w:r>
    <w:fldSimple w:instr=" SAVEDATE \@ &quot;M&quot; \* MERGEFORMAT ">
      <w:r>
        <w:rPr>
          <w:noProof/>
        </w:rPr>
        <w:instrText>0</w:instrText>
      </w:r>
    </w:fldSimple>
    <w:r>
      <w:instrText xml:space="preserve"> = 12 June "Fail" \* MERGEFORMAT </w:instrText>
    </w:r>
    <w:r>
      <w:fldChar w:fldCharType="separate"/>
    </w:r>
    <w:r>
      <w:rPr>
        <w:noProof/>
      </w:rPr>
      <w:instrText>Fail</w:instrText>
    </w:r>
    <w:r>
      <w:fldChar w:fldCharType="end"/>
    </w:r>
    <w:r>
      <w:instrText xml:space="preserve"> \* MERGEFORMAT </w:instrText>
    </w:r>
    <w:r>
      <w:fldChar w:fldCharType="separate"/>
    </w:r>
    <w:r>
      <w:rPr>
        <w:noProof/>
      </w:rPr>
      <w:instrText>Fail</w:instrText>
    </w:r>
    <w:r>
      <w:fldChar w:fldCharType="end"/>
    </w:r>
    <w:r>
      <w:instrText xml:space="preserve"> \* MERGEFORMAT </w:instrText>
    </w:r>
    <w:r>
      <w:fldChar w:fldCharType="separate"/>
    </w:r>
    <w:r>
      <w:rPr>
        <w:noProof/>
      </w:rPr>
      <w:instrText>Fail</w:instrText>
    </w:r>
    <w:r>
      <w:fldChar w:fldCharType="end"/>
    </w:r>
    <w:r>
      <w:instrText xml:space="preserve"> \* MERGEFORMAT </w:instrText>
    </w:r>
    <w:r>
      <w:fldChar w:fldCharType="separate"/>
    </w:r>
    <w:r>
      <w:rPr>
        <w:noProof/>
      </w:rPr>
      <w:instrText>Fail</w:instrText>
    </w:r>
    <w:r>
      <w:fldChar w:fldCharType="end"/>
    </w:r>
    <w:r>
      <w:instrText xml:space="preserve"> \* MERGEFORMAT </w:instrText>
    </w:r>
    <w:r>
      <w:fldChar w:fldCharType="separate"/>
    </w:r>
    <w:r>
      <w:rPr>
        <w:noProof/>
      </w:rPr>
      <w:instrText>Fail</w:instrText>
    </w:r>
    <w:r>
      <w:fldChar w:fldCharType="end"/>
    </w:r>
    <w:r>
      <w:instrText xml:space="preserve"> \* MERGEFORMAT </w:instrText>
    </w:r>
    <w:r>
      <w:fldChar w:fldCharType="separate"/>
    </w:r>
    <w:r>
      <w:rPr>
        <w:noProof/>
      </w:rPr>
      <w:instrText>Fail</w:instrText>
    </w:r>
    <w:r>
      <w:fldChar w:fldCharType="end"/>
    </w:r>
    <w:r>
      <w:instrText xml:space="preserve"> \* MERGEFORMAT </w:instrText>
    </w:r>
    <w:r>
      <w:fldChar w:fldCharType="separate"/>
    </w:r>
    <w:ins w:id="818" w:author="Italo Busi" w:date="2017-06-27T18:36:00Z">
      <w:r>
        <w:rPr>
          <w:noProof/>
        </w:rPr>
        <w:instrText>December</w:instrText>
      </w:r>
    </w:ins>
    <w:r>
      <w:fldChar w:fldCharType="end"/>
    </w:r>
    <w:r>
      <w:instrText xml:space="preserve"> \* MERGEFORMAT </w:instrText>
    </w:r>
    <w:r>
      <w:fldChar w:fldCharType="separate"/>
    </w:r>
    <w:ins w:id="819" w:author="Italo Busi" w:date="2017-06-27T18:36:00Z">
      <w:r>
        <w:rPr>
          <w:noProof/>
        </w:rPr>
        <w:instrText>December</w:instrText>
      </w:r>
    </w:ins>
    <w:r>
      <w:fldChar w:fldCharType="end"/>
    </w:r>
    <w:r>
      <w:instrText xml:space="preserve">  \* MERGEFORMAT </w:instrText>
    </w:r>
    <w:r>
      <w:fldChar w:fldCharType="separate"/>
    </w:r>
    <w:ins w:id="820" w:author="Italo Busi" w:date="2017-06-27T18:36:00Z">
      <w:r>
        <w:rPr>
          <w:noProof/>
        </w:rPr>
        <w:instrText>December</w:instrText>
      </w:r>
    </w:ins>
    <w:r>
      <w:fldChar w:fldCharType="end"/>
    </w:r>
    <w:r>
      <w:instrText xml:space="preserve"> \* MERGEFORMAT </w:instrText>
    </w:r>
    <w:r>
      <w:fldChar w:fldCharType="separate"/>
    </w:r>
    <w:ins w:id="821" w:author="Italo Busi" w:date="2017-06-27T18:36:00Z">
      <w:r>
        <w:rPr>
          <w:noProof/>
        </w:rPr>
        <w:instrText>December</w:instrText>
      </w:r>
    </w:ins>
    <w:r>
      <w:fldChar w:fldCharType="end"/>
    </w:r>
    <w:r>
      <w:instrText xml:space="preserve"> \* MERGEFORMAT </w:instrText>
    </w:r>
    <w:r>
      <w:fldChar w:fldCharType="separate"/>
    </w:r>
    <w:ins w:id="822" w:author="Italo Busi" w:date="2017-06-27T18:36:00Z">
      <w:r>
        <w:rPr>
          <w:noProof/>
        </w:rPr>
        <w:instrText>December</w:instrText>
      </w:r>
    </w:ins>
    <w:r>
      <w:fldChar w:fldCharType="end"/>
    </w:r>
    <w:r>
      <w:instrText xml:space="preserve"> \* MERGEFORMAT </w:instrText>
    </w:r>
    <w:r>
      <w:fldChar w:fldCharType="separate"/>
    </w:r>
    <w:ins w:id="823" w:author="Italo Busi" w:date="2017-06-27T18:36:00Z">
      <w:r>
        <w:rPr>
          <w:noProof/>
        </w:rPr>
        <w:t>December</w:t>
      </w:r>
    </w:ins>
    <w:r>
      <w:fldChar w:fldCharType="end"/>
    </w:r>
    <w:r>
      <w:t xml:space="preserve"> </w:t>
    </w:r>
    <w:fldSimple w:instr=" SAVEDATE  \@ &quot;d,&quot; ">
      <w:ins w:id="824" w:author="Italo Busi" w:date="2017-06-27T16:56:00Z">
        <w:r>
          <w:rPr>
            <w:noProof/>
          </w:rPr>
          <w:t>27,</w:t>
        </w:r>
      </w:ins>
      <w:del w:id="825" w:author="Italo Busi" w:date="2017-06-27T16:50:00Z">
        <w:r w:rsidDel="00C57086">
          <w:rPr>
            <w:noProof/>
          </w:rPr>
          <w:delText>10,</w:delText>
        </w:r>
      </w:del>
    </w:fldSimple>
    <w:r w:rsidRPr="00052D45">
      <w:t xml:space="preserve"> </w:t>
    </w:r>
    <w:r>
      <w:fldChar w:fldCharType="begin"/>
    </w:r>
    <w:r>
      <w:instrText xml:space="preserve"> IF </w:instrText>
    </w:r>
    <w:fldSimple w:instr=" SAVEDATE \@ &quot;M&quot; \* MERGEFORMAT ">
      <w:r>
        <w:rPr>
          <w:noProof/>
        </w:rPr>
        <w:instrText>6</w:instrText>
      </w:r>
    </w:fldSimple>
    <w:r>
      <w:instrText xml:space="preserve"> &lt; 7 </w:instrText>
    </w:r>
    <w:fldSimple w:instr=" SAVEDATE \@ &quot;YYYY&quot; \* MERGEFORMAT ">
      <w:r>
        <w:rPr>
          <w:noProof/>
        </w:rPr>
        <w:instrText>2017</w:instrText>
      </w:r>
    </w:fldSimple>
    <w:r>
      <w:instrText xml:space="preserve"> </w:instrText>
    </w:r>
    <w:r>
      <w:fldChar w:fldCharType="begin"/>
    </w:r>
    <w:r>
      <w:instrText xml:space="preserve"> IF </w:instrText>
    </w:r>
    <w:fldSimple w:instr=" SAVEDATE \@ &quot;M&quot; \* MERGEFORMAT ">
      <w:r>
        <w:rPr>
          <w:noProof/>
        </w:rPr>
        <w:instrText>10</w:instrText>
      </w:r>
    </w:fldSimple>
    <w:r>
      <w:instrText xml:space="preserve"> &gt; 6 </w:instrText>
    </w:r>
    <w:r>
      <w:fldChar w:fldCharType="begin"/>
    </w:r>
    <w:r>
      <w:instrText xml:space="preserve"> = </w:instrText>
    </w:r>
    <w:fldSimple w:instr=" SAVEDATE \@ &quot;YYYY&quot; \* MERGEFORMAT ">
      <w:r>
        <w:rPr>
          <w:noProof/>
        </w:rPr>
        <w:instrText>2013</w:instrText>
      </w:r>
    </w:fldSimple>
    <w:r>
      <w:instrText xml:space="preserve"> + 1 \* MERGEFORMAT </w:instrText>
    </w:r>
    <w:r>
      <w:fldChar w:fldCharType="separate"/>
    </w:r>
    <w:r>
      <w:rPr>
        <w:noProof/>
      </w:rPr>
      <w:instrText>2014</w:instrText>
    </w:r>
    <w:r>
      <w:fldChar w:fldCharType="end"/>
    </w:r>
    <w:r>
      <w:instrText xml:space="preserve"> "Fail" \* MERGEFORMAT  \* MERGEFORMAT </w:instrText>
    </w:r>
    <w:r>
      <w:fldChar w:fldCharType="separate"/>
    </w:r>
    <w:r>
      <w:rPr>
        <w:noProof/>
      </w:rPr>
      <w:instrText>2014</w:instrText>
    </w:r>
    <w:r>
      <w:fldChar w:fldCharType="end"/>
    </w:r>
    <w:r>
      <w:instrText xml:space="preserve"> \* MERGEFORMAT </w:instrText>
    </w:r>
    <w:r>
      <w:fldChar w:fldCharType="separate"/>
    </w:r>
    <w:ins w:id="826" w:author="Italo Busi" w:date="2017-06-27T18:36:00Z">
      <w:r>
        <w:rPr>
          <w:noProof/>
        </w:rPr>
        <w:t>2017</w:t>
      </w:r>
    </w:ins>
    <w:r>
      <w:fldChar w:fldCharType="end"/>
    </w:r>
    <w:r>
      <w:rPr>
        <w:rFonts w:cs="Times New Roman"/>
      </w:rPr>
      <w:tab/>
    </w:r>
    <w:r>
      <w:t xml:space="preserve">[Page </w:t>
    </w:r>
    <w:fldSimple w:instr=" PAGE ">
      <w:r>
        <w:rPr>
          <w:noProof/>
        </w:rPr>
        <w:t>12</w:t>
      </w:r>
    </w:fldSimple>
    <w:r>
      <w:t>]</w:t>
    </w:r>
  </w:p>
  <w:p w:rsidR="00E62F82" w:rsidRDefault="00E62F82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F82" w:rsidRDefault="00E62F82" w:rsidP="00F410C4">
    <w:pPr>
      <w:pStyle w:val="Footer"/>
      <w:rPr>
        <w:highlight w:val="yellow"/>
      </w:rPr>
    </w:pPr>
  </w:p>
  <w:p w:rsidR="00E62F82" w:rsidRDefault="00E62F82" w:rsidP="00F410C4">
    <w:pPr>
      <w:pStyle w:val="Footer"/>
      <w:rPr>
        <w:highlight w:val="yellow"/>
      </w:rPr>
    </w:pPr>
  </w:p>
  <w:p w:rsidR="00E62F82" w:rsidRDefault="00E62F82" w:rsidP="00F410C4">
    <w:pPr>
      <w:pStyle w:val="Footer"/>
      <w:rPr>
        <w:highlight w:val="yellow"/>
      </w:rPr>
    </w:pPr>
  </w:p>
  <w:p w:rsidR="00E62F82" w:rsidRDefault="00E62F82" w:rsidP="00F410C4">
    <w:pPr>
      <w:pStyle w:val="Footer"/>
    </w:pPr>
    <w:r>
      <w:t>Busi, King et al.</w:t>
    </w:r>
    <w:r>
      <w:tab/>
      <w:t xml:space="preserve">Expires </w:t>
    </w:r>
    <w:r>
      <w:fldChar w:fldCharType="begin"/>
    </w:r>
    <w:r>
      <w:instrText xml:space="preserve"> IF </w:instrText>
    </w:r>
    <w:fldSimple w:instr=" SAVEDATE  \@ &quot;M&quot; \* MERGEFORMAT ">
      <w:r>
        <w:rPr>
          <w:noProof/>
        </w:rPr>
        <w:instrText>6</w:instrText>
      </w:r>
    </w:fldSimple>
    <w:r>
      <w:instrText xml:space="preserve"> = 1 July </w:instrText>
    </w:r>
    <w:r>
      <w:fldChar w:fldCharType="begin"/>
    </w:r>
    <w:r>
      <w:instrText xml:space="preserve"> IF </w:instrText>
    </w:r>
    <w:fldSimple w:instr=" SAVEDATE \@ &quot;M&quot; \* MERGEFORMAT \* MERGEFORMAT ">
      <w:r>
        <w:rPr>
          <w:noProof/>
        </w:rPr>
        <w:instrText>6</w:instrText>
      </w:r>
    </w:fldSimple>
    <w:r>
      <w:instrText xml:space="preserve"> = 2 August </w:instrText>
    </w:r>
    <w:r>
      <w:fldChar w:fldCharType="begin"/>
    </w:r>
    <w:r>
      <w:instrText xml:space="preserve"> IF </w:instrText>
    </w:r>
    <w:fldSimple w:instr=" SAVEDATE \@ &quot;M&quot; \* MERGEFORMAT ">
      <w:r>
        <w:rPr>
          <w:noProof/>
        </w:rPr>
        <w:instrText>6</w:instrText>
      </w:r>
    </w:fldSimple>
    <w:r>
      <w:instrText xml:space="preserve"> = 3 September </w:instrText>
    </w:r>
    <w:r>
      <w:fldChar w:fldCharType="begin"/>
    </w:r>
    <w:r>
      <w:instrText xml:space="preserve"> IF </w:instrText>
    </w:r>
    <w:fldSimple w:instr=" SAVEDATE \@ &quot;M&quot; \* MERGEFORMAT ">
      <w:r>
        <w:rPr>
          <w:noProof/>
        </w:rPr>
        <w:instrText>6</w:instrText>
      </w:r>
    </w:fldSimple>
    <w:r>
      <w:instrText xml:space="preserve"> = 4 October </w:instrText>
    </w:r>
    <w:r>
      <w:fldChar w:fldCharType="begin"/>
    </w:r>
    <w:r>
      <w:instrText xml:space="preserve"> IF </w:instrText>
    </w:r>
    <w:fldSimple w:instr=" SAVEDATE \@ &quot;M&quot; \* MERGEFORMAT ">
      <w:r>
        <w:rPr>
          <w:noProof/>
        </w:rPr>
        <w:instrText>6</w:instrText>
      </w:r>
    </w:fldSimple>
    <w:r>
      <w:instrText xml:space="preserve"> = 5 November </w:instrText>
    </w:r>
    <w:r>
      <w:fldChar w:fldCharType="begin"/>
    </w:r>
    <w:r>
      <w:instrText xml:space="preserve"> IF </w:instrText>
    </w:r>
    <w:fldSimple w:instr=" SAVEDATE \@ &quot;M&quot; \* MERGEFORMAT ">
      <w:r>
        <w:rPr>
          <w:noProof/>
        </w:rPr>
        <w:instrText>6</w:instrText>
      </w:r>
    </w:fldSimple>
    <w:r>
      <w:instrText xml:space="preserve"> = 6 December </w:instrText>
    </w:r>
    <w:r>
      <w:fldChar w:fldCharType="begin"/>
    </w:r>
    <w:r>
      <w:instrText xml:space="preserve"> IF </w:instrText>
    </w:r>
    <w:fldSimple w:instr=" SAVEDATE \@ &quot;M&quot; \* MERGEFORMAT ">
      <w:r>
        <w:rPr>
          <w:noProof/>
        </w:rPr>
        <w:instrText>0</w:instrText>
      </w:r>
    </w:fldSimple>
    <w:r>
      <w:instrText xml:space="preserve"> = 7 January </w:instrText>
    </w:r>
    <w:r>
      <w:fldChar w:fldCharType="begin"/>
    </w:r>
    <w:r>
      <w:instrText xml:space="preserve"> IF </w:instrText>
    </w:r>
    <w:fldSimple w:instr=" SAVEDATE \@ &quot;M&quot; \* MERGEFORMAT ">
      <w:r>
        <w:rPr>
          <w:noProof/>
        </w:rPr>
        <w:instrText>0</w:instrText>
      </w:r>
    </w:fldSimple>
    <w:r>
      <w:instrText xml:space="preserve"> = 8 February </w:instrText>
    </w:r>
    <w:r>
      <w:fldChar w:fldCharType="begin"/>
    </w:r>
    <w:r>
      <w:instrText xml:space="preserve"> IF </w:instrText>
    </w:r>
    <w:fldSimple w:instr=" SAVEDATE \@ &quot;M&quot; \* MERGEFORMAT ">
      <w:r>
        <w:rPr>
          <w:noProof/>
        </w:rPr>
        <w:instrText>0</w:instrText>
      </w:r>
    </w:fldSimple>
    <w:r>
      <w:instrText xml:space="preserve"> = 9 March </w:instrText>
    </w:r>
    <w:r>
      <w:fldChar w:fldCharType="begin"/>
    </w:r>
    <w:r>
      <w:instrText xml:space="preserve"> IF </w:instrText>
    </w:r>
    <w:fldSimple w:instr=" SAVEDATE \@ &quot;M&quot; \* MERGEFORMAT ">
      <w:r>
        <w:rPr>
          <w:noProof/>
        </w:rPr>
        <w:instrText>0</w:instrText>
      </w:r>
    </w:fldSimple>
    <w:r>
      <w:instrText xml:space="preserve"> = 10 April </w:instrText>
    </w:r>
    <w:r>
      <w:fldChar w:fldCharType="begin"/>
    </w:r>
    <w:r>
      <w:instrText xml:space="preserve"> IF </w:instrText>
    </w:r>
    <w:fldSimple w:instr=" SAVEDATE \@ &quot;M&quot; \* MERGEFORMAT ">
      <w:r>
        <w:rPr>
          <w:noProof/>
        </w:rPr>
        <w:instrText>0</w:instrText>
      </w:r>
    </w:fldSimple>
    <w:r>
      <w:instrText xml:space="preserve"> = 11 May </w:instrText>
    </w:r>
    <w:r>
      <w:fldChar w:fldCharType="begin"/>
    </w:r>
    <w:r>
      <w:instrText xml:space="preserve"> IF </w:instrText>
    </w:r>
    <w:fldSimple w:instr=" SAVEDATE \@ &quot;M&quot; \* MERGEFORMAT ">
      <w:r>
        <w:rPr>
          <w:noProof/>
        </w:rPr>
        <w:instrText>0</w:instrText>
      </w:r>
    </w:fldSimple>
    <w:r>
      <w:instrText xml:space="preserve"> = 12 June "Fail" \* MERGEFORMAT </w:instrText>
    </w:r>
    <w:r>
      <w:fldChar w:fldCharType="separate"/>
    </w:r>
    <w:r>
      <w:rPr>
        <w:noProof/>
      </w:rPr>
      <w:instrText>Fail</w:instrText>
    </w:r>
    <w:r>
      <w:fldChar w:fldCharType="end"/>
    </w:r>
    <w:r>
      <w:instrText xml:space="preserve"> \* MERGEFORMAT </w:instrText>
    </w:r>
    <w:r>
      <w:fldChar w:fldCharType="separate"/>
    </w:r>
    <w:r>
      <w:rPr>
        <w:noProof/>
      </w:rPr>
      <w:instrText>Fail</w:instrText>
    </w:r>
    <w:r>
      <w:fldChar w:fldCharType="end"/>
    </w:r>
    <w:r>
      <w:instrText xml:space="preserve"> \* MERGEFORMAT </w:instrText>
    </w:r>
    <w:r>
      <w:fldChar w:fldCharType="separate"/>
    </w:r>
    <w:r>
      <w:rPr>
        <w:noProof/>
      </w:rPr>
      <w:instrText>Fail</w:instrText>
    </w:r>
    <w:r>
      <w:fldChar w:fldCharType="end"/>
    </w:r>
    <w:r>
      <w:instrText xml:space="preserve"> \* MERGEFORMAT </w:instrText>
    </w:r>
    <w:r>
      <w:fldChar w:fldCharType="separate"/>
    </w:r>
    <w:r>
      <w:rPr>
        <w:noProof/>
      </w:rPr>
      <w:instrText>Fail</w:instrText>
    </w:r>
    <w:r>
      <w:fldChar w:fldCharType="end"/>
    </w:r>
    <w:r>
      <w:instrText xml:space="preserve"> \* MERGEFORMAT </w:instrText>
    </w:r>
    <w:r>
      <w:fldChar w:fldCharType="separate"/>
    </w:r>
    <w:r>
      <w:rPr>
        <w:noProof/>
      </w:rPr>
      <w:instrText>Fail</w:instrText>
    </w:r>
    <w:r>
      <w:fldChar w:fldCharType="end"/>
    </w:r>
    <w:r>
      <w:instrText xml:space="preserve"> \* MERGEFORMAT </w:instrText>
    </w:r>
    <w:r>
      <w:fldChar w:fldCharType="separate"/>
    </w:r>
    <w:r>
      <w:rPr>
        <w:noProof/>
      </w:rPr>
      <w:instrText>Fail</w:instrText>
    </w:r>
    <w:r>
      <w:fldChar w:fldCharType="end"/>
    </w:r>
    <w:r>
      <w:instrText xml:space="preserve"> \* MERGEFORMAT </w:instrText>
    </w:r>
    <w:r>
      <w:fldChar w:fldCharType="separate"/>
    </w:r>
    <w:ins w:id="836" w:author="Italo Busi" w:date="2017-06-27T18:37:00Z">
      <w:r w:rsidR="00B51712">
        <w:rPr>
          <w:noProof/>
        </w:rPr>
        <w:instrText>December</w:instrText>
      </w:r>
    </w:ins>
    <w:r>
      <w:fldChar w:fldCharType="end"/>
    </w:r>
    <w:r>
      <w:instrText xml:space="preserve"> \* MERGEFORMAT </w:instrText>
    </w:r>
    <w:r>
      <w:fldChar w:fldCharType="separate"/>
    </w:r>
    <w:ins w:id="837" w:author="Italo Busi" w:date="2017-06-27T18:37:00Z">
      <w:r w:rsidR="00B51712">
        <w:rPr>
          <w:noProof/>
        </w:rPr>
        <w:instrText>December</w:instrText>
      </w:r>
    </w:ins>
    <w:r>
      <w:fldChar w:fldCharType="end"/>
    </w:r>
    <w:r>
      <w:instrText xml:space="preserve">  \* MERGEFORMAT </w:instrText>
    </w:r>
    <w:r>
      <w:fldChar w:fldCharType="separate"/>
    </w:r>
    <w:ins w:id="838" w:author="Italo Busi" w:date="2017-06-27T18:37:00Z">
      <w:r w:rsidR="00B51712">
        <w:rPr>
          <w:noProof/>
        </w:rPr>
        <w:instrText>December</w:instrText>
      </w:r>
    </w:ins>
    <w:r>
      <w:fldChar w:fldCharType="end"/>
    </w:r>
    <w:r>
      <w:instrText xml:space="preserve"> \* MERGEFORMAT </w:instrText>
    </w:r>
    <w:r>
      <w:fldChar w:fldCharType="separate"/>
    </w:r>
    <w:ins w:id="839" w:author="Italo Busi" w:date="2017-06-27T18:37:00Z">
      <w:r w:rsidR="00B51712">
        <w:rPr>
          <w:noProof/>
        </w:rPr>
        <w:instrText>December</w:instrText>
      </w:r>
    </w:ins>
    <w:r>
      <w:fldChar w:fldCharType="end"/>
    </w:r>
    <w:r>
      <w:instrText xml:space="preserve"> \* MERGEFORMAT </w:instrText>
    </w:r>
    <w:r>
      <w:fldChar w:fldCharType="separate"/>
    </w:r>
    <w:ins w:id="840" w:author="Italo Busi" w:date="2017-06-27T18:37:00Z">
      <w:r w:rsidR="00B51712">
        <w:rPr>
          <w:noProof/>
        </w:rPr>
        <w:instrText>December</w:instrText>
      </w:r>
    </w:ins>
    <w:r>
      <w:fldChar w:fldCharType="end"/>
    </w:r>
    <w:r>
      <w:instrText xml:space="preserve"> \* MERGEFORMAT </w:instrText>
    </w:r>
    <w:r>
      <w:fldChar w:fldCharType="separate"/>
    </w:r>
    <w:ins w:id="841" w:author="Italo Busi" w:date="2017-06-27T18:37:00Z">
      <w:r w:rsidR="00B51712">
        <w:rPr>
          <w:noProof/>
        </w:rPr>
        <w:t>December</w:t>
      </w:r>
    </w:ins>
    <w:r>
      <w:fldChar w:fldCharType="end"/>
    </w:r>
    <w:r>
      <w:t xml:space="preserve"> </w:t>
    </w:r>
    <w:fldSimple w:instr=" SAVEDATE  \@ &quot;d,&quot; ">
      <w:ins w:id="842" w:author="Italo Busi" w:date="2017-06-27T16:56:00Z">
        <w:r>
          <w:rPr>
            <w:noProof/>
          </w:rPr>
          <w:t>27,</w:t>
        </w:r>
      </w:ins>
      <w:del w:id="843" w:author="Italo Busi" w:date="2017-06-27T16:50:00Z">
        <w:r w:rsidDel="00C57086">
          <w:rPr>
            <w:noProof/>
          </w:rPr>
          <w:delText>10,</w:delText>
        </w:r>
      </w:del>
    </w:fldSimple>
    <w:r w:rsidRPr="00052D45">
      <w:t xml:space="preserve"> </w:t>
    </w:r>
    <w:r>
      <w:fldChar w:fldCharType="begin"/>
    </w:r>
    <w:r>
      <w:instrText xml:space="preserve"> IF </w:instrText>
    </w:r>
    <w:fldSimple w:instr=" SAVEDATE \@ &quot;M&quot; \* MERGEFORMAT ">
      <w:r>
        <w:rPr>
          <w:noProof/>
        </w:rPr>
        <w:instrText>6</w:instrText>
      </w:r>
    </w:fldSimple>
    <w:r>
      <w:instrText xml:space="preserve"> &lt; 7 </w:instrText>
    </w:r>
    <w:fldSimple w:instr=" SAVEDATE \@ &quot;YYYY&quot; \* MERGEFORMAT ">
      <w:r>
        <w:rPr>
          <w:noProof/>
        </w:rPr>
        <w:instrText>2017</w:instrText>
      </w:r>
    </w:fldSimple>
    <w:r>
      <w:instrText xml:space="preserve"> </w:instrText>
    </w:r>
    <w:r>
      <w:fldChar w:fldCharType="begin"/>
    </w:r>
    <w:r>
      <w:instrText xml:space="preserve"> IF </w:instrText>
    </w:r>
    <w:fldSimple w:instr=" SAVEDATE \@ &quot;M&quot; \* MERGEFORMAT ">
      <w:r>
        <w:rPr>
          <w:noProof/>
        </w:rPr>
        <w:instrText>10</w:instrText>
      </w:r>
    </w:fldSimple>
    <w:r>
      <w:instrText xml:space="preserve"> &gt; 6 </w:instrText>
    </w:r>
    <w:r>
      <w:fldChar w:fldCharType="begin"/>
    </w:r>
    <w:r>
      <w:instrText xml:space="preserve"> = </w:instrText>
    </w:r>
    <w:fldSimple w:instr=" SAVEDATE \@ &quot;YYYY&quot; \* MERGEFORMAT ">
      <w:r>
        <w:rPr>
          <w:noProof/>
        </w:rPr>
        <w:instrText>2013</w:instrText>
      </w:r>
    </w:fldSimple>
    <w:r>
      <w:instrText xml:space="preserve"> + 1 \* MERGEFORMAT </w:instrText>
    </w:r>
    <w:r>
      <w:fldChar w:fldCharType="separate"/>
    </w:r>
    <w:r>
      <w:rPr>
        <w:noProof/>
      </w:rPr>
      <w:instrText>2014</w:instrText>
    </w:r>
    <w:r>
      <w:fldChar w:fldCharType="end"/>
    </w:r>
    <w:r>
      <w:instrText xml:space="preserve"> "Fail" \* MERGEFORMAT  \* MERGEFORMAT </w:instrText>
    </w:r>
    <w:r>
      <w:fldChar w:fldCharType="separate"/>
    </w:r>
    <w:r>
      <w:rPr>
        <w:noProof/>
      </w:rPr>
      <w:instrText>2014</w:instrText>
    </w:r>
    <w:r>
      <w:fldChar w:fldCharType="end"/>
    </w:r>
    <w:r>
      <w:instrText xml:space="preserve"> \* MERGEFORMAT </w:instrText>
    </w:r>
    <w:r>
      <w:fldChar w:fldCharType="separate"/>
    </w:r>
    <w:ins w:id="844" w:author="Italo Busi" w:date="2017-06-27T18:37:00Z">
      <w:r w:rsidR="00B51712">
        <w:rPr>
          <w:noProof/>
        </w:rPr>
        <w:t>2017</w:t>
      </w:r>
    </w:ins>
    <w:r>
      <w:fldChar w:fldCharType="end"/>
    </w:r>
    <w:r>
      <w:tab/>
      <w:t xml:space="preserve">[Page </w:t>
    </w:r>
    <w:fldSimple w:instr=" PAGE ">
      <w:r w:rsidR="00B51712">
        <w:rPr>
          <w:noProof/>
        </w:rPr>
        <w:t>1</w:t>
      </w:r>
    </w:fldSimple>
    <w:r>
      <w:t>]</w:t>
    </w:r>
  </w:p>
  <w:p w:rsidR="00E62F82" w:rsidRDefault="00E62F82" w:rsidP="00F410C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42CA" w:rsidRDefault="005242CA">
      <w:r>
        <w:separator/>
      </w:r>
    </w:p>
  </w:footnote>
  <w:footnote w:type="continuationSeparator" w:id="0">
    <w:p w:rsidR="005242CA" w:rsidRDefault="005242C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F82" w:rsidRDefault="00E62F82" w:rsidP="00F410C4">
    <w:pPr>
      <w:pStyle w:val="Header"/>
    </w:pPr>
    <w:r>
      <w:rPr>
        <w:lang w:eastAsia="ko-KR"/>
      </w:rPr>
      <w:t>Internet-Draft</w:t>
    </w:r>
    <w:r>
      <w:rPr>
        <w:rFonts w:cs="Times New Roman"/>
        <w:lang w:eastAsia="ko-KR"/>
      </w:rPr>
      <w:tab/>
    </w:r>
    <w:r>
      <w:rPr>
        <w:lang w:eastAsia="ko-KR"/>
      </w:rPr>
      <w:t xml:space="preserve">T-NBI Use Case 1 Analysis </w:t>
    </w:r>
    <w:r>
      <w:rPr>
        <w:lang w:eastAsia="ko-KR"/>
      </w:rPr>
      <w:tab/>
    </w:r>
    <w:fldSimple w:instr=" SAVEDATE \@ &quot;MMMM yyyy&quot; \* MERGEFORMAT ">
      <w:r>
        <w:rPr>
          <w:noProof/>
        </w:rPr>
        <w:t>June 2017</w:t>
      </w:r>
    </w:fldSimple>
  </w:p>
  <w:p w:rsidR="00E62F82" w:rsidRDefault="00E62F82" w:rsidP="00AE0541">
    <w:pPr>
      <w:rPr>
        <w:lang w:eastAsia="ko-KR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F82" w:rsidRDefault="00E62F82" w:rsidP="00F410C4">
    <w:pPr>
      <w:pStyle w:val="Header"/>
      <w:rPr>
        <w:highlight w:val="yellow"/>
      </w:rPr>
    </w:pPr>
  </w:p>
  <w:p w:rsidR="00E62F82" w:rsidRDefault="00E62F82" w:rsidP="00F410C4">
    <w:pPr>
      <w:pStyle w:val="Header"/>
      <w:rPr>
        <w:highlight w:val="yellow"/>
      </w:rPr>
    </w:pPr>
  </w:p>
  <w:p w:rsidR="00E62F82" w:rsidRDefault="00E62F82" w:rsidP="00F410C4">
    <w:pPr>
      <w:pStyle w:val="Header"/>
    </w:pPr>
    <w:r w:rsidRPr="002A1EE9">
      <w:t>CCAMP Working Group</w:t>
    </w:r>
    <w:r>
      <w:tab/>
    </w:r>
    <w:r w:rsidRPr="00F410C4">
      <w:tab/>
    </w:r>
    <w:r>
      <w:t>I. Busi (Ed.)</w:t>
    </w:r>
  </w:p>
  <w:p w:rsidR="00E62F82" w:rsidRDefault="00E62F82" w:rsidP="00F410C4">
    <w:pPr>
      <w:pStyle w:val="Header"/>
    </w:pPr>
    <w:r>
      <w:t>Internet Draft</w:t>
    </w:r>
    <w:r>
      <w:tab/>
    </w:r>
    <w:r w:rsidRPr="00F410C4">
      <w:tab/>
    </w:r>
    <w:r>
      <w:t>Huawei</w:t>
    </w:r>
  </w:p>
  <w:p w:rsidR="00E62F82" w:rsidRDefault="00E62F82" w:rsidP="00F410C4">
    <w:pPr>
      <w:pStyle w:val="Header"/>
    </w:pPr>
    <w:r>
      <w:t xml:space="preserve">Intended status: </w:t>
    </w:r>
    <w:r w:rsidRPr="00F03232">
      <w:t>Informational</w:t>
    </w:r>
    <w:r>
      <w:tab/>
    </w:r>
    <w:r w:rsidRPr="00F410C4">
      <w:tab/>
    </w:r>
    <w:r>
      <w:t>D. King (Ed.)</w:t>
    </w:r>
  </w:p>
  <w:p w:rsidR="00E62F82" w:rsidRDefault="00E62F82" w:rsidP="007174F5">
    <w:pPr>
      <w:pStyle w:val="Header"/>
    </w:pPr>
    <w:r>
      <w:tab/>
    </w:r>
    <w:r w:rsidRPr="00F410C4">
      <w:tab/>
    </w:r>
    <w:r>
      <w:t>Lancaster University</w:t>
    </w:r>
  </w:p>
  <w:p w:rsidR="00E62F82" w:rsidRDefault="00E62F82" w:rsidP="007174F5">
    <w:pPr>
      <w:pStyle w:val="Header"/>
    </w:pPr>
    <w:r>
      <w:tab/>
    </w:r>
    <w:r w:rsidRPr="00F410C4">
      <w:tab/>
    </w:r>
  </w:p>
  <w:p w:rsidR="00E62F82" w:rsidRDefault="00E62F82" w:rsidP="00F410C4">
    <w:pPr>
      <w:pStyle w:val="Header"/>
    </w:pPr>
    <w:r>
      <w:t xml:space="preserve">Expires: </w:t>
    </w:r>
    <w:r>
      <w:fldChar w:fldCharType="begin"/>
    </w:r>
    <w:r>
      <w:instrText xml:space="preserve"> IF </w:instrText>
    </w:r>
    <w:fldSimple w:instr=" SAVEDATE  \@ &quot;M&quot; \* MERGEFORMAT ">
      <w:r>
        <w:rPr>
          <w:noProof/>
        </w:rPr>
        <w:instrText>6</w:instrText>
      </w:r>
    </w:fldSimple>
    <w:r>
      <w:instrText xml:space="preserve"> = 1 July </w:instrText>
    </w:r>
    <w:r>
      <w:fldChar w:fldCharType="begin"/>
    </w:r>
    <w:r>
      <w:instrText xml:space="preserve"> IF </w:instrText>
    </w:r>
    <w:fldSimple w:instr=" SAVEDATE \@ &quot;M&quot; \* MERGEFORMAT \* MERGEFORMAT ">
      <w:r>
        <w:rPr>
          <w:noProof/>
        </w:rPr>
        <w:instrText>6</w:instrText>
      </w:r>
    </w:fldSimple>
    <w:r>
      <w:instrText xml:space="preserve"> = 2 August </w:instrText>
    </w:r>
    <w:r>
      <w:fldChar w:fldCharType="begin"/>
    </w:r>
    <w:r>
      <w:instrText xml:space="preserve"> IF </w:instrText>
    </w:r>
    <w:fldSimple w:instr=" SAVEDATE \@ &quot;M&quot; \* MERGEFORMAT ">
      <w:r>
        <w:rPr>
          <w:noProof/>
        </w:rPr>
        <w:instrText>6</w:instrText>
      </w:r>
    </w:fldSimple>
    <w:r>
      <w:instrText xml:space="preserve"> = 3 September </w:instrText>
    </w:r>
    <w:r>
      <w:fldChar w:fldCharType="begin"/>
    </w:r>
    <w:r>
      <w:instrText xml:space="preserve"> IF </w:instrText>
    </w:r>
    <w:fldSimple w:instr=" SAVEDATE \@ &quot;M&quot; \* MERGEFORMAT ">
      <w:r>
        <w:rPr>
          <w:noProof/>
        </w:rPr>
        <w:instrText>6</w:instrText>
      </w:r>
    </w:fldSimple>
    <w:r>
      <w:instrText xml:space="preserve"> = 4 October </w:instrText>
    </w:r>
    <w:r>
      <w:fldChar w:fldCharType="begin"/>
    </w:r>
    <w:r>
      <w:instrText xml:space="preserve"> IF </w:instrText>
    </w:r>
    <w:fldSimple w:instr=" SAVEDATE \@ &quot;M&quot; \* MERGEFORMAT ">
      <w:r>
        <w:rPr>
          <w:noProof/>
        </w:rPr>
        <w:instrText>6</w:instrText>
      </w:r>
    </w:fldSimple>
    <w:r>
      <w:instrText xml:space="preserve"> = 5 November </w:instrText>
    </w:r>
    <w:r>
      <w:fldChar w:fldCharType="begin"/>
    </w:r>
    <w:r>
      <w:instrText xml:space="preserve"> IF </w:instrText>
    </w:r>
    <w:fldSimple w:instr=" SAVEDATE \@ &quot;M&quot; \* MERGEFORMAT ">
      <w:r>
        <w:rPr>
          <w:noProof/>
        </w:rPr>
        <w:instrText>6</w:instrText>
      </w:r>
    </w:fldSimple>
    <w:r>
      <w:instrText xml:space="preserve"> = 6 December </w:instrText>
    </w:r>
    <w:r>
      <w:fldChar w:fldCharType="begin"/>
    </w:r>
    <w:r>
      <w:instrText xml:space="preserve"> IF </w:instrText>
    </w:r>
    <w:fldSimple w:instr=" SAVEDATE \@ &quot;M&quot; \* MERGEFORMAT ">
      <w:r>
        <w:rPr>
          <w:noProof/>
        </w:rPr>
        <w:instrText>0</w:instrText>
      </w:r>
    </w:fldSimple>
    <w:r>
      <w:instrText xml:space="preserve"> = 7 January </w:instrText>
    </w:r>
    <w:r>
      <w:fldChar w:fldCharType="begin"/>
    </w:r>
    <w:r>
      <w:instrText xml:space="preserve"> IF </w:instrText>
    </w:r>
    <w:fldSimple w:instr=" SAVEDATE \@ &quot;M&quot; \* MERGEFORMAT ">
      <w:r>
        <w:rPr>
          <w:noProof/>
        </w:rPr>
        <w:instrText>0</w:instrText>
      </w:r>
    </w:fldSimple>
    <w:r>
      <w:instrText xml:space="preserve"> = 8 February </w:instrText>
    </w:r>
    <w:r>
      <w:fldChar w:fldCharType="begin"/>
    </w:r>
    <w:r>
      <w:instrText xml:space="preserve"> IF </w:instrText>
    </w:r>
    <w:fldSimple w:instr=" SAVEDATE \@ &quot;M&quot; \* MERGEFORMAT ">
      <w:r>
        <w:rPr>
          <w:noProof/>
        </w:rPr>
        <w:instrText>0</w:instrText>
      </w:r>
    </w:fldSimple>
    <w:r>
      <w:instrText xml:space="preserve"> = 9 March </w:instrText>
    </w:r>
    <w:r>
      <w:fldChar w:fldCharType="begin"/>
    </w:r>
    <w:r>
      <w:instrText xml:space="preserve"> IF </w:instrText>
    </w:r>
    <w:fldSimple w:instr=" SAVEDATE \@ &quot;M&quot; \* MERGEFORMAT ">
      <w:r>
        <w:rPr>
          <w:noProof/>
        </w:rPr>
        <w:instrText>0</w:instrText>
      </w:r>
    </w:fldSimple>
    <w:r>
      <w:instrText xml:space="preserve"> = 10 April </w:instrText>
    </w:r>
    <w:r>
      <w:fldChar w:fldCharType="begin"/>
    </w:r>
    <w:r>
      <w:instrText xml:space="preserve"> IF </w:instrText>
    </w:r>
    <w:fldSimple w:instr=" SAVEDATE \@ &quot;M&quot; \* MERGEFORMAT ">
      <w:r>
        <w:rPr>
          <w:noProof/>
        </w:rPr>
        <w:instrText>0</w:instrText>
      </w:r>
    </w:fldSimple>
    <w:r>
      <w:instrText xml:space="preserve"> = 11 May </w:instrText>
    </w:r>
    <w:r>
      <w:fldChar w:fldCharType="begin"/>
    </w:r>
    <w:r>
      <w:instrText xml:space="preserve"> IF </w:instrText>
    </w:r>
    <w:fldSimple w:instr=" SAVEDATE \@ &quot;M&quot; \* MERGEFORMAT ">
      <w:r>
        <w:rPr>
          <w:noProof/>
        </w:rPr>
        <w:instrText>0</w:instrText>
      </w:r>
    </w:fldSimple>
    <w:r>
      <w:instrText xml:space="preserve"> = 12 June "Fail" \* MERGEFORMAT </w:instrText>
    </w:r>
    <w:r>
      <w:fldChar w:fldCharType="separate"/>
    </w:r>
    <w:r>
      <w:rPr>
        <w:noProof/>
      </w:rPr>
      <w:instrText>Fail</w:instrText>
    </w:r>
    <w:r>
      <w:fldChar w:fldCharType="end"/>
    </w:r>
    <w:r>
      <w:instrText xml:space="preserve"> \* MERGEFORMAT </w:instrText>
    </w:r>
    <w:r>
      <w:fldChar w:fldCharType="separate"/>
    </w:r>
    <w:r>
      <w:rPr>
        <w:noProof/>
      </w:rPr>
      <w:instrText>Fail</w:instrText>
    </w:r>
    <w:r>
      <w:fldChar w:fldCharType="end"/>
    </w:r>
    <w:r>
      <w:instrText xml:space="preserve"> \* MERGEFORMAT </w:instrText>
    </w:r>
    <w:r>
      <w:fldChar w:fldCharType="separate"/>
    </w:r>
    <w:r>
      <w:rPr>
        <w:noProof/>
      </w:rPr>
      <w:instrText>Fail</w:instrText>
    </w:r>
    <w:r>
      <w:fldChar w:fldCharType="end"/>
    </w:r>
    <w:r>
      <w:instrText xml:space="preserve"> \* MERGEFORMAT </w:instrText>
    </w:r>
    <w:r>
      <w:fldChar w:fldCharType="separate"/>
    </w:r>
    <w:r>
      <w:rPr>
        <w:noProof/>
      </w:rPr>
      <w:instrText>Fail</w:instrText>
    </w:r>
    <w:r>
      <w:fldChar w:fldCharType="end"/>
    </w:r>
    <w:r>
      <w:instrText xml:space="preserve"> \* MERGEFORMAT </w:instrText>
    </w:r>
    <w:r>
      <w:fldChar w:fldCharType="separate"/>
    </w:r>
    <w:r>
      <w:rPr>
        <w:noProof/>
      </w:rPr>
      <w:instrText>Fail</w:instrText>
    </w:r>
    <w:r>
      <w:fldChar w:fldCharType="end"/>
    </w:r>
    <w:r>
      <w:instrText xml:space="preserve"> \* MERGEFORMAT </w:instrText>
    </w:r>
    <w:r>
      <w:fldChar w:fldCharType="separate"/>
    </w:r>
    <w:r>
      <w:rPr>
        <w:noProof/>
      </w:rPr>
      <w:instrText>Fail</w:instrText>
    </w:r>
    <w:r>
      <w:fldChar w:fldCharType="end"/>
    </w:r>
    <w:r>
      <w:instrText xml:space="preserve"> \* MERGEFORMAT </w:instrText>
    </w:r>
    <w:r>
      <w:fldChar w:fldCharType="separate"/>
    </w:r>
    <w:ins w:id="827" w:author="Italo Busi" w:date="2017-06-27T18:37:00Z">
      <w:r w:rsidR="00B51712">
        <w:rPr>
          <w:noProof/>
        </w:rPr>
        <w:instrText>December</w:instrText>
      </w:r>
    </w:ins>
    <w:r>
      <w:fldChar w:fldCharType="end"/>
    </w:r>
    <w:r>
      <w:instrText xml:space="preserve"> \* MERGEFORMAT </w:instrText>
    </w:r>
    <w:r>
      <w:fldChar w:fldCharType="separate"/>
    </w:r>
    <w:ins w:id="828" w:author="Italo Busi" w:date="2017-06-27T18:37:00Z">
      <w:r w:rsidR="00B51712">
        <w:rPr>
          <w:noProof/>
        </w:rPr>
        <w:instrText>December</w:instrText>
      </w:r>
    </w:ins>
    <w:r>
      <w:fldChar w:fldCharType="end"/>
    </w:r>
    <w:r>
      <w:instrText xml:space="preserve">  \* MERGEFORMAT </w:instrText>
    </w:r>
    <w:r>
      <w:fldChar w:fldCharType="separate"/>
    </w:r>
    <w:ins w:id="829" w:author="Italo Busi" w:date="2017-06-27T18:37:00Z">
      <w:r w:rsidR="00B51712">
        <w:rPr>
          <w:noProof/>
        </w:rPr>
        <w:instrText>December</w:instrText>
      </w:r>
    </w:ins>
    <w:r>
      <w:fldChar w:fldCharType="end"/>
    </w:r>
    <w:r>
      <w:instrText xml:space="preserve"> \* MERGEFORMAT </w:instrText>
    </w:r>
    <w:r>
      <w:fldChar w:fldCharType="separate"/>
    </w:r>
    <w:ins w:id="830" w:author="Italo Busi" w:date="2017-06-27T18:37:00Z">
      <w:r w:rsidR="00B51712">
        <w:rPr>
          <w:noProof/>
        </w:rPr>
        <w:instrText>December</w:instrText>
      </w:r>
    </w:ins>
    <w:r>
      <w:fldChar w:fldCharType="end"/>
    </w:r>
    <w:r>
      <w:instrText xml:space="preserve"> \* MERGEFORMAT </w:instrText>
    </w:r>
    <w:r>
      <w:fldChar w:fldCharType="separate"/>
    </w:r>
    <w:ins w:id="831" w:author="Italo Busi" w:date="2017-06-27T18:37:00Z">
      <w:r w:rsidR="00B51712">
        <w:rPr>
          <w:noProof/>
        </w:rPr>
        <w:instrText>December</w:instrText>
      </w:r>
    </w:ins>
    <w:r>
      <w:fldChar w:fldCharType="end"/>
    </w:r>
    <w:r>
      <w:instrText xml:space="preserve"> \* MERGEFORMAT </w:instrText>
    </w:r>
    <w:r>
      <w:fldChar w:fldCharType="separate"/>
    </w:r>
    <w:ins w:id="832" w:author="Italo Busi" w:date="2017-06-27T18:37:00Z">
      <w:r w:rsidR="00B51712">
        <w:rPr>
          <w:noProof/>
        </w:rPr>
        <w:t>December</w:t>
      </w:r>
    </w:ins>
    <w:r>
      <w:fldChar w:fldCharType="end"/>
    </w:r>
    <w:r>
      <w:t xml:space="preserve"> </w:t>
    </w:r>
    <w:r>
      <w:fldChar w:fldCharType="begin"/>
    </w:r>
    <w:r>
      <w:instrText xml:space="preserve"> IF </w:instrText>
    </w:r>
    <w:fldSimple w:instr=" SAVEDATE \@ &quot;M&quot; \* MERGEFORMAT ">
      <w:r>
        <w:rPr>
          <w:noProof/>
        </w:rPr>
        <w:instrText>6</w:instrText>
      </w:r>
    </w:fldSimple>
    <w:r>
      <w:instrText xml:space="preserve"> &lt; 7 </w:instrText>
    </w:r>
    <w:fldSimple w:instr=" SAVEDATE \@ &quot;YYYY&quot; \* MERGEFORMAT ">
      <w:r>
        <w:rPr>
          <w:noProof/>
        </w:rPr>
        <w:instrText>2017</w:instrText>
      </w:r>
    </w:fldSimple>
    <w:r>
      <w:instrText xml:space="preserve"> </w:instrText>
    </w:r>
    <w:r>
      <w:fldChar w:fldCharType="begin"/>
    </w:r>
    <w:r>
      <w:instrText xml:space="preserve"> IF </w:instrText>
    </w:r>
    <w:fldSimple w:instr=" SAVEDATE \@ &quot;M&quot; \* MERGEFORMAT ">
      <w:r>
        <w:rPr>
          <w:noProof/>
        </w:rPr>
        <w:instrText>10</w:instrText>
      </w:r>
    </w:fldSimple>
    <w:r>
      <w:instrText xml:space="preserve"> &gt; 6 </w:instrText>
    </w:r>
    <w:r>
      <w:fldChar w:fldCharType="begin"/>
    </w:r>
    <w:r>
      <w:instrText xml:space="preserve"> = </w:instrText>
    </w:r>
    <w:fldSimple w:instr=" SAVEDATE \@ &quot;YYYY&quot; \* MERGEFORMAT ">
      <w:r>
        <w:rPr>
          <w:noProof/>
        </w:rPr>
        <w:instrText>2013</w:instrText>
      </w:r>
    </w:fldSimple>
    <w:r>
      <w:instrText xml:space="preserve"> + 1 \* MERGEFORMAT </w:instrText>
    </w:r>
    <w:r>
      <w:fldChar w:fldCharType="separate"/>
    </w:r>
    <w:r>
      <w:rPr>
        <w:noProof/>
      </w:rPr>
      <w:instrText>2014</w:instrText>
    </w:r>
    <w:r>
      <w:fldChar w:fldCharType="end"/>
    </w:r>
    <w:r>
      <w:instrText xml:space="preserve"> "Fail" \* MERGEFORMAT  \* MERGEFORMAT </w:instrText>
    </w:r>
    <w:r>
      <w:fldChar w:fldCharType="separate"/>
    </w:r>
    <w:r>
      <w:rPr>
        <w:noProof/>
      </w:rPr>
      <w:instrText>2014</w:instrText>
    </w:r>
    <w:r>
      <w:fldChar w:fldCharType="end"/>
    </w:r>
    <w:r>
      <w:instrText xml:space="preserve"> \* MERGEFORMAT </w:instrText>
    </w:r>
    <w:r>
      <w:fldChar w:fldCharType="separate"/>
    </w:r>
    <w:ins w:id="833" w:author="Italo Busi" w:date="2017-06-27T18:37:00Z">
      <w:r w:rsidR="00B51712">
        <w:rPr>
          <w:noProof/>
        </w:rPr>
        <w:t>2017</w:t>
      </w:r>
    </w:ins>
    <w:r>
      <w:fldChar w:fldCharType="end"/>
    </w:r>
    <w:r>
      <w:tab/>
    </w:r>
    <w:r>
      <w:tab/>
    </w:r>
    <w:fldSimple w:instr=" SAVEDATE  \@ &quot;MMMM d, yyyy&quot; ">
      <w:ins w:id="834" w:author="Italo Busi" w:date="2017-06-27T16:56:00Z">
        <w:r>
          <w:rPr>
            <w:noProof/>
          </w:rPr>
          <w:t>June 27, 2017</w:t>
        </w:r>
      </w:ins>
      <w:del w:id="835" w:author="Italo Busi" w:date="2017-06-27T16:50:00Z">
        <w:r w:rsidDel="00C57086">
          <w:rPr>
            <w:noProof/>
          </w:rPr>
          <w:delText>June 10, 2017</w:delText>
        </w:r>
      </w:del>
    </w:fldSimple>
  </w:p>
  <w:p w:rsidR="00E62F82" w:rsidRDefault="00E62F82" w:rsidP="00F410C4">
    <w:pPr>
      <w:pStyle w:val="Header"/>
    </w:pPr>
    <w:r>
      <w:tab/>
    </w:r>
  </w:p>
  <w:p w:rsidR="00E62F82" w:rsidRDefault="00E62F82" w:rsidP="004B54F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A95A79A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B16705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FEAC27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A4022C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0E8E0E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>
    <w:nsid w:val="FFFFFF81"/>
    <w:multiLevelType w:val="singleLevel"/>
    <w:tmpl w:val="209A32E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6">
    <w:nsid w:val="FFFFFF82"/>
    <w:multiLevelType w:val="singleLevel"/>
    <w:tmpl w:val="5FEC5E1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7">
    <w:nsid w:val="FFFFFF83"/>
    <w:multiLevelType w:val="singleLevel"/>
    <w:tmpl w:val="E8A6B6E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8">
    <w:nsid w:val="FFFFFF88"/>
    <w:multiLevelType w:val="singleLevel"/>
    <w:tmpl w:val="A80C796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1CAF24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027E5BA9"/>
    <w:multiLevelType w:val="multilevel"/>
    <w:tmpl w:val="F1AE4D88"/>
    <w:lvl w:ilvl="0">
      <w:start w:val="1"/>
      <w:numFmt w:val="decimal"/>
      <w:lvlText w:val="[%1]"/>
      <w:lvlJc w:val="left"/>
      <w:pPr>
        <w:tabs>
          <w:tab w:val="num" w:pos="1296"/>
        </w:tabs>
        <w:ind w:left="1296" w:hanging="86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1">
    <w:nsid w:val="031871BC"/>
    <w:multiLevelType w:val="hybridMultilevel"/>
    <w:tmpl w:val="27F4054E"/>
    <w:lvl w:ilvl="0" w:tplc="CAAE2146">
      <w:start w:val="1"/>
      <w:numFmt w:val="bullet"/>
      <w:pStyle w:val="RFCListBullet"/>
      <w:lvlText w:val="o"/>
      <w:lvlJc w:val="left"/>
      <w:pPr>
        <w:tabs>
          <w:tab w:val="num" w:pos="864"/>
        </w:tabs>
        <w:ind w:left="864" w:hanging="432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A8D0165"/>
    <w:multiLevelType w:val="multilevel"/>
    <w:tmpl w:val="30467CD8"/>
    <w:lvl w:ilvl="0">
      <w:start w:val="1"/>
      <w:numFmt w:val="decimal"/>
      <w:lvlText w:val="Figure %1"/>
      <w:lvlJc w:val="left"/>
      <w:pPr>
        <w:tabs>
          <w:tab w:val="num" w:pos="0"/>
        </w:tabs>
        <w:ind w:left="432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E296EB4"/>
    <w:multiLevelType w:val="hybridMultilevel"/>
    <w:tmpl w:val="A100F47E"/>
    <w:lvl w:ilvl="0" w:tplc="5AF28EAE">
      <w:start w:val="1"/>
      <w:numFmt w:val="upperLetter"/>
      <w:lvlText w:val="Appendix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8244EFC"/>
    <w:multiLevelType w:val="multilevel"/>
    <w:tmpl w:val="A9360A6C"/>
    <w:lvl w:ilvl="0">
      <w:start w:val="1"/>
      <w:numFmt w:val="decimal"/>
      <w:lvlText w:val="Figure %1"/>
      <w:lvlJc w:val="left"/>
      <w:pPr>
        <w:tabs>
          <w:tab w:val="num" w:pos="0"/>
        </w:tabs>
        <w:ind w:left="432" w:firstLine="0"/>
      </w:pPr>
      <w:rPr>
        <w:rFonts w:ascii="Courier New" w:hAnsi="Courier New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kern w:val="0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3EC526E"/>
    <w:multiLevelType w:val="multilevel"/>
    <w:tmpl w:val="ABDA4E36"/>
    <w:lvl w:ilvl="0">
      <w:start w:val="1"/>
      <w:numFmt w:val="upperLetter"/>
      <w:lvlText w:val="Appendix %1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RFCAppH1"/>
      <w:suff w:val="nothing"/>
      <w:lvlText w:val="%1.%2.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RFCAppH2"/>
      <w:suff w:val="nothing"/>
      <w:lvlText w:val="%1.%2.%3.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RFCAppH3"/>
      <w:suff w:val="nothing"/>
      <w:lvlText w:val="%1.%2.%3.%4.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RFCAppH4"/>
      <w:suff w:val="nothing"/>
      <w:lvlText w:val="%1.%2.%3.%4.%5.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RFCAppH5"/>
      <w:suff w:val="nothing"/>
      <w:lvlText w:val="%1.%2.%3.%4.%5.%6. "/>
      <w:lvlJc w:val="left"/>
      <w:pPr>
        <w:ind w:left="0" w:firstLine="0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28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6">
    <w:nsid w:val="2690099D"/>
    <w:multiLevelType w:val="multilevel"/>
    <w:tmpl w:val="FC96CF4C"/>
    <w:lvl w:ilvl="0">
      <w:start w:val="1"/>
      <w:numFmt w:val="upperLetter"/>
      <w:pStyle w:val="RFCApp"/>
      <w:suff w:val="space"/>
      <w:lvlText w:val="Appendix 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>
    <w:nsid w:val="27BA4C92"/>
    <w:multiLevelType w:val="multilevel"/>
    <w:tmpl w:val="945ADEAA"/>
    <w:lvl w:ilvl="0">
      <w:start w:val="1"/>
      <w:numFmt w:val="decimal"/>
      <w:lvlText w:val="Figure %1"/>
      <w:lvlJc w:val="left"/>
      <w:pPr>
        <w:tabs>
          <w:tab w:val="num" w:pos="0"/>
        </w:tabs>
        <w:ind w:left="432" w:firstLine="0"/>
      </w:pPr>
      <w:rPr>
        <w:rFonts w:ascii="Courier New" w:hAnsi="Courier New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4"/>
        <w:szCs w:val="24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9DA463F"/>
    <w:multiLevelType w:val="hybridMultilevel"/>
    <w:tmpl w:val="D0A26A5A"/>
    <w:lvl w:ilvl="0" w:tplc="04268E16">
      <w:start w:val="1"/>
      <w:numFmt w:val="decimal"/>
      <w:pStyle w:val="RFCListNumbered"/>
      <w:lvlText w:val="%1.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A7D36F2"/>
    <w:multiLevelType w:val="hybridMultilevel"/>
    <w:tmpl w:val="5880AE86"/>
    <w:lvl w:ilvl="0" w:tplc="A866D378">
      <w:start w:val="1"/>
      <w:numFmt w:val="upperLetter"/>
      <w:lvlText w:val="Appendix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B8E2D40"/>
    <w:multiLevelType w:val="multilevel"/>
    <w:tmpl w:val="E7900EF2"/>
    <w:lvl w:ilvl="0">
      <w:start w:val="1"/>
      <w:numFmt w:val="decimal"/>
      <w:pStyle w:val="Heading1"/>
      <w:suff w:val="nothing"/>
      <w:lvlText w:val="%1.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nothing"/>
      <w:lvlText w:val="%1.%2. 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pStyle w:val="Heading3"/>
      <w:suff w:val="nothing"/>
      <w:lvlText w:val="%1.%2.%3. "/>
      <w:lvlJc w:val="left"/>
      <w:pPr>
        <w:ind w:left="432" w:hanging="432"/>
      </w:pPr>
      <w:rPr>
        <w:rFonts w:hint="default"/>
      </w:rPr>
    </w:lvl>
    <w:lvl w:ilvl="3">
      <w:start w:val="1"/>
      <w:numFmt w:val="decimal"/>
      <w:pStyle w:val="Heading4"/>
      <w:suff w:val="nothing"/>
      <w:lvlText w:val="%1.%2.%3.%4. "/>
      <w:lvlJc w:val="left"/>
      <w:pPr>
        <w:ind w:left="432" w:hanging="432"/>
      </w:pPr>
      <w:rPr>
        <w:rFonts w:hint="default"/>
      </w:rPr>
    </w:lvl>
    <w:lvl w:ilvl="4">
      <w:start w:val="1"/>
      <w:numFmt w:val="decimal"/>
      <w:pStyle w:val="Heading5"/>
      <w:suff w:val="nothing"/>
      <w:lvlText w:val="%1.%2.%3.%4.%5. "/>
      <w:lvlJc w:val="left"/>
      <w:pPr>
        <w:ind w:left="432" w:hanging="432"/>
      </w:pPr>
      <w:rPr>
        <w:rFonts w:hint="default"/>
      </w:rPr>
    </w:lvl>
    <w:lvl w:ilvl="5">
      <w:start w:val="1"/>
      <w:numFmt w:val="decimal"/>
      <w:pStyle w:val="Heading6"/>
      <w:suff w:val="nothing"/>
      <w:lvlText w:val="%1.%2.%3.%4.%5.%6. "/>
      <w:lvlJc w:val="left"/>
      <w:pPr>
        <w:ind w:left="432" w:hanging="432"/>
      </w:pPr>
      <w:rPr>
        <w:rFonts w:hint="default"/>
      </w:rPr>
    </w:lvl>
    <w:lvl w:ilvl="6">
      <w:start w:val="1"/>
      <w:numFmt w:val="decimal"/>
      <w:pStyle w:val="Heading7"/>
      <w:suff w:val="nothing"/>
      <w:lvlText w:val="%1.%2.%3.%4.%5.%6.%7. "/>
      <w:lvlJc w:val="left"/>
      <w:pPr>
        <w:ind w:left="432" w:hanging="432"/>
      </w:pPr>
      <w:rPr>
        <w:rFonts w:hint="default"/>
      </w:rPr>
    </w:lvl>
    <w:lvl w:ilvl="7">
      <w:start w:val="1"/>
      <w:numFmt w:val="decimal"/>
      <w:pStyle w:val="Heading8"/>
      <w:suff w:val="nothing"/>
      <w:lvlText w:val="%1.%2.%3.%4.%5.%6.%7.%8. "/>
      <w:lvlJc w:val="left"/>
      <w:pPr>
        <w:ind w:left="432" w:hanging="432"/>
      </w:pPr>
      <w:rPr>
        <w:rFonts w:hint="default"/>
      </w:rPr>
    </w:lvl>
    <w:lvl w:ilvl="8">
      <w:start w:val="1"/>
      <w:numFmt w:val="decimal"/>
      <w:pStyle w:val="Heading9"/>
      <w:suff w:val="nothing"/>
      <w:lvlText w:val="%1.%2.%3.%4.%5.%6.%7.%8.%9. "/>
      <w:lvlJc w:val="left"/>
      <w:pPr>
        <w:ind w:left="432" w:hanging="432"/>
      </w:pPr>
      <w:rPr>
        <w:rFonts w:hint="default"/>
      </w:rPr>
    </w:lvl>
  </w:abstractNum>
  <w:abstractNum w:abstractNumId="21">
    <w:nsid w:val="4D4104DF"/>
    <w:multiLevelType w:val="hybridMultilevel"/>
    <w:tmpl w:val="F1AE4D88"/>
    <w:lvl w:ilvl="0" w:tplc="DC52D306">
      <w:start w:val="1"/>
      <w:numFmt w:val="decimal"/>
      <w:pStyle w:val="RFCReferences"/>
      <w:lvlText w:val="[%1]"/>
      <w:lvlJc w:val="left"/>
      <w:pPr>
        <w:tabs>
          <w:tab w:val="num" w:pos="1296"/>
        </w:tabs>
        <w:ind w:left="1296" w:hanging="864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22">
    <w:nsid w:val="51667E5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80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3">
    <w:nsid w:val="52827911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>
    <w:nsid w:val="59B6551F"/>
    <w:multiLevelType w:val="multilevel"/>
    <w:tmpl w:val="90C67FCE"/>
    <w:lvl w:ilvl="0">
      <w:start w:val="1"/>
      <w:numFmt w:val="decimal"/>
      <w:lvlText w:val="Figure %1: "/>
      <w:lvlJc w:val="left"/>
      <w:pPr>
        <w:tabs>
          <w:tab w:val="num" w:pos="0"/>
        </w:tabs>
        <w:ind w:left="432" w:firstLine="0"/>
      </w:pPr>
      <w:rPr>
        <w:rFonts w:ascii="Courier New" w:hAnsi="Courier New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kern w:val="0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BAC1052"/>
    <w:multiLevelType w:val="multilevel"/>
    <w:tmpl w:val="30467CD8"/>
    <w:lvl w:ilvl="0">
      <w:start w:val="1"/>
      <w:numFmt w:val="decimal"/>
      <w:lvlText w:val="Figure %1"/>
      <w:lvlJc w:val="left"/>
      <w:pPr>
        <w:tabs>
          <w:tab w:val="num" w:pos="0"/>
        </w:tabs>
        <w:ind w:left="432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5865C2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7">
    <w:nsid w:val="785815BC"/>
    <w:multiLevelType w:val="hybridMultilevel"/>
    <w:tmpl w:val="8F90F290"/>
    <w:lvl w:ilvl="0" w:tplc="D59079DA">
      <w:start w:val="1"/>
      <w:numFmt w:val="decimal"/>
      <w:pStyle w:val="Caption"/>
      <w:lvlText w:val="Figure %1"/>
      <w:lvlJc w:val="left"/>
      <w:pPr>
        <w:tabs>
          <w:tab w:val="num" w:pos="1998"/>
        </w:tabs>
        <w:ind w:left="2430" w:firstLine="0"/>
      </w:pPr>
      <w:rPr>
        <w:rFonts w:ascii="Courier New" w:hAnsi="Courier New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4"/>
        <w:szCs w:val="24"/>
        <w:u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BF95C9A"/>
    <w:multiLevelType w:val="multilevel"/>
    <w:tmpl w:val="BB5075EE"/>
    <w:lvl w:ilvl="0">
      <w:start w:val="1"/>
      <w:numFmt w:val="decimal"/>
      <w:lvlText w:val="Figure %1"/>
      <w:lvlJc w:val="left"/>
      <w:pPr>
        <w:tabs>
          <w:tab w:val="num" w:pos="0"/>
        </w:tabs>
        <w:ind w:left="432" w:firstLine="0"/>
      </w:pPr>
      <w:rPr>
        <w:rFonts w:ascii="Courier New" w:hAnsi="Courier New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kern w:val="0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6"/>
  </w:num>
  <w:num w:numId="2">
    <w:abstractNumId w:val="23"/>
  </w:num>
  <w:num w:numId="3">
    <w:abstractNumId w:val="22"/>
  </w:num>
  <w:num w:numId="4">
    <w:abstractNumId w:val="27"/>
  </w:num>
  <w:num w:numId="5">
    <w:abstractNumId w:val="2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1"/>
  </w:num>
  <w:num w:numId="17">
    <w:abstractNumId w:val="11"/>
  </w:num>
  <w:num w:numId="18">
    <w:abstractNumId w:val="18"/>
  </w:num>
  <w:num w:numId="19">
    <w:abstractNumId w:val="18"/>
    <w:lvlOverride w:ilvl="0">
      <w:startOverride w:val="1"/>
    </w:lvlOverride>
  </w:num>
  <w:num w:numId="20">
    <w:abstractNumId w:val="15"/>
  </w:num>
  <w:num w:numId="21">
    <w:abstractNumId w:val="10"/>
  </w:num>
  <w:num w:numId="22">
    <w:abstractNumId w:val="24"/>
  </w:num>
  <w:num w:numId="23">
    <w:abstractNumId w:val="27"/>
  </w:num>
  <w:num w:numId="24">
    <w:abstractNumId w:val="14"/>
  </w:num>
  <w:num w:numId="25">
    <w:abstractNumId w:val="27"/>
    <w:lvlOverride w:ilvl="0">
      <w:startOverride w:val="1"/>
    </w:lvlOverride>
  </w:num>
  <w:num w:numId="26">
    <w:abstractNumId w:val="28"/>
  </w:num>
  <w:num w:numId="27">
    <w:abstractNumId w:val="12"/>
  </w:num>
  <w:num w:numId="28">
    <w:abstractNumId w:val="25"/>
  </w:num>
  <w:num w:numId="29">
    <w:abstractNumId w:val="17"/>
  </w:num>
  <w:num w:numId="30">
    <w:abstractNumId w:val="27"/>
    <w:lvlOverride w:ilvl="0">
      <w:startOverride w:val="1"/>
    </w:lvlOverride>
  </w:num>
  <w:num w:numId="31">
    <w:abstractNumId w:val="19"/>
  </w:num>
  <w:num w:numId="32">
    <w:abstractNumId w:val="13"/>
  </w:num>
  <w:num w:numId="33">
    <w:abstractNumId w:val="16"/>
  </w:num>
  <w:num w:numId="34">
    <w:abstractNumId w:val="11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activeWritingStyle w:appName="MSWord" w:lang="en-US" w:vendorID="64" w:dllVersion="131078" w:nlCheck="1" w:checkStyle="1"/>
  <w:proofState w:spelling="clean" w:grammar="clean"/>
  <w:attachedTemplate r:id="rId1"/>
  <w:stylePaneFormatFilter w:val="3F01"/>
  <w:trackRevisions/>
  <w:defaultTabStop w:val="720"/>
  <w:doNotHyphenateCaps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A3B17"/>
    <w:rsid w:val="000017CE"/>
    <w:rsid w:val="00013C75"/>
    <w:rsid w:val="0001519F"/>
    <w:rsid w:val="00042ACC"/>
    <w:rsid w:val="000440BE"/>
    <w:rsid w:val="000445CC"/>
    <w:rsid w:val="00045A33"/>
    <w:rsid w:val="00052D45"/>
    <w:rsid w:val="00055923"/>
    <w:rsid w:val="000566F5"/>
    <w:rsid w:val="00061E5D"/>
    <w:rsid w:val="00072E31"/>
    <w:rsid w:val="00073B3B"/>
    <w:rsid w:val="0007656C"/>
    <w:rsid w:val="000840A4"/>
    <w:rsid w:val="000936DF"/>
    <w:rsid w:val="00093D38"/>
    <w:rsid w:val="000B1845"/>
    <w:rsid w:val="000D2E68"/>
    <w:rsid w:val="000E2C73"/>
    <w:rsid w:val="000F2D89"/>
    <w:rsid w:val="00100BDA"/>
    <w:rsid w:val="001024B5"/>
    <w:rsid w:val="0010341A"/>
    <w:rsid w:val="0010357E"/>
    <w:rsid w:val="0010654D"/>
    <w:rsid w:val="00135F4C"/>
    <w:rsid w:val="00145EA7"/>
    <w:rsid w:val="00146E66"/>
    <w:rsid w:val="00147470"/>
    <w:rsid w:val="00155BE7"/>
    <w:rsid w:val="00156C7B"/>
    <w:rsid w:val="00160DC6"/>
    <w:rsid w:val="0018134A"/>
    <w:rsid w:val="00194571"/>
    <w:rsid w:val="0019497B"/>
    <w:rsid w:val="001A1DD1"/>
    <w:rsid w:val="001A3789"/>
    <w:rsid w:val="001A48EF"/>
    <w:rsid w:val="001B5FDB"/>
    <w:rsid w:val="001C56D0"/>
    <w:rsid w:val="001C6235"/>
    <w:rsid w:val="001D3A8D"/>
    <w:rsid w:val="001D4EF1"/>
    <w:rsid w:val="001D6AB1"/>
    <w:rsid w:val="001E2222"/>
    <w:rsid w:val="001E3DE1"/>
    <w:rsid w:val="001E3E79"/>
    <w:rsid w:val="001E489A"/>
    <w:rsid w:val="001F394B"/>
    <w:rsid w:val="001F50EC"/>
    <w:rsid w:val="001F6550"/>
    <w:rsid w:val="00221738"/>
    <w:rsid w:val="002263B7"/>
    <w:rsid w:val="002344D0"/>
    <w:rsid w:val="00234834"/>
    <w:rsid w:val="00237595"/>
    <w:rsid w:val="00237697"/>
    <w:rsid w:val="00240916"/>
    <w:rsid w:val="00251DEB"/>
    <w:rsid w:val="00254FD6"/>
    <w:rsid w:val="00260298"/>
    <w:rsid w:val="00275C44"/>
    <w:rsid w:val="0027759C"/>
    <w:rsid w:val="00291216"/>
    <w:rsid w:val="002917BD"/>
    <w:rsid w:val="002A707B"/>
    <w:rsid w:val="002B1977"/>
    <w:rsid w:val="002B6872"/>
    <w:rsid w:val="002C1F42"/>
    <w:rsid w:val="002C29C3"/>
    <w:rsid w:val="002D2F11"/>
    <w:rsid w:val="002D6B5F"/>
    <w:rsid w:val="002E0996"/>
    <w:rsid w:val="002E1F5F"/>
    <w:rsid w:val="002E2943"/>
    <w:rsid w:val="002E41B0"/>
    <w:rsid w:val="002E5DA5"/>
    <w:rsid w:val="002F361B"/>
    <w:rsid w:val="0030239C"/>
    <w:rsid w:val="00305B15"/>
    <w:rsid w:val="00316413"/>
    <w:rsid w:val="00316AC2"/>
    <w:rsid w:val="00330A6E"/>
    <w:rsid w:val="003325F9"/>
    <w:rsid w:val="003349FE"/>
    <w:rsid w:val="00334C43"/>
    <w:rsid w:val="00341FFA"/>
    <w:rsid w:val="00342A68"/>
    <w:rsid w:val="00345474"/>
    <w:rsid w:val="00357EC0"/>
    <w:rsid w:val="00364225"/>
    <w:rsid w:val="003749F5"/>
    <w:rsid w:val="003755C4"/>
    <w:rsid w:val="00396CDC"/>
    <w:rsid w:val="003A1329"/>
    <w:rsid w:val="003A67A4"/>
    <w:rsid w:val="003B156D"/>
    <w:rsid w:val="003B3D19"/>
    <w:rsid w:val="003B5139"/>
    <w:rsid w:val="003C429A"/>
    <w:rsid w:val="003C7575"/>
    <w:rsid w:val="003F7DA5"/>
    <w:rsid w:val="004035EE"/>
    <w:rsid w:val="00417342"/>
    <w:rsid w:val="00422684"/>
    <w:rsid w:val="00426A67"/>
    <w:rsid w:val="004359FC"/>
    <w:rsid w:val="00444B78"/>
    <w:rsid w:val="004538BC"/>
    <w:rsid w:val="004538EF"/>
    <w:rsid w:val="004546DB"/>
    <w:rsid w:val="004645E0"/>
    <w:rsid w:val="00474CC3"/>
    <w:rsid w:val="0048240F"/>
    <w:rsid w:val="0049361C"/>
    <w:rsid w:val="004B4A07"/>
    <w:rsid w:val="004B54F1"/>
    <w:rsid w:val="004E25F7"/>
    <w:rsid w:val="004F02F6"/>
    <w:rsid w:val="004F73D6"/>
    <w:rsid w:val="005010FF"/>
    <w:rsid w:val="00507F7D"/>
    <w:rsid w:val="00507FD8"/>
    <w:rsid w:val="00511103"/>
    <w:rsid w:val="00514A3B"/>
    <w:rsid w:val="005242CA"/>
    <w:rsid w:val="0052735F"/>
    <w:rsid w:val="005613B7"/>
    <w:rsid w:val="00564AA2"/>
    <w:rsid w:val="00581197"/>
    <w:rsid w:val="00581409"/>
    <w:rsid w:val="00583764"/>
    <w:rsid w:val="00597ACE"/>
    <w:rsid w:val="005B1400"/>
    <w:rsid w:val="005B57D1"/>
    <w:rsid w:val="005C03FF"/>
    <w:rsid w:val="005E13F3"/>
    <w:rsid w:val="005E4EEA"/>
    <w:rsid w:val="005F1D39"/>
    <w:rsid w:val="00605243"/>
    <w:rsid w:val="006148C6"/>
    <w:rsid w:val="0063752C"/>
    <w:rsid w:val="00642655"/>
    <w:rsid w:val="006472B9"/>
    <w:rsid w:val="00657594"/>
    <w:rsid w:val="006677A8"/>
    <w:rsid w:val="00683FBF"/>
    <w:rsid w:val="00696527"/>
    <w:rsid w:val="006A1998"/>
    <w:rsid w:val="006A74C7"/>
    <w:rsid w:val="006B2726"/>
    <w:rsid w:val="006B6757"/>
    <w:rsid w:val="006C2D4D"/>
    <w:rsid w:val="006C3558"/>
    <w:rsid w:val="006D5DE5"/>
    <w:rsid w:val="006E1129"/>
    <w:rsid w:val="006E1AC3"/>
    <w:rsid w:val="006E3627"/>
    <w:rsid w:val="006E47D5"/>
    <w:rsid w:val="006E6419"/>
    <w:rsid w:val="006F2D73"/>
    <w:rsid w:val="006F4076"/>
    <w:rsid w:val="006F6F19"/>
    <w:rsid w:val="007124AB"/>
    <w:rsid w:val="00713412"/>
    <w:rsid w:val="007174F5"/>
    <w:rsid w:val="0072225C"/>
    <w:rsid w:val="00750C66"/>
    <w:rsid w:val="007535B4"/>
    <w:rsid w:val="00753DF3"/>
    <w:rsid w:val="00756310"/>
    <w:rsid w:val="00757691"/>
    <w:rsid w:val="00776578"/>
    <w:rsid w:val="00782D41"/>
    <w:rsid w:val="007A01B5"/>
    <w:rsid w:val="007A64CF"/>
    <w:rsid w:val="007D1124"/>
    <w:rsid w:val="007D2F46"/>
    <w:rsid w:val="007D525E"/>
    <w:rsid w:val="007D61D1"/>
    <w:rsid w:val="007E33B0"/>
    <w:rsid w:val="007F7864"/>
    <w:rsid w:val="007F7886"/>
    <w:rsid w:val="007F7DB5"/>
    <w:rsid w:val="00803157"/>
    <w:rsid w:val="00803480"/>
    <w:rsid w:val="00803AE2"/>
    <w:rsid w:val="00804F21"/>
    <w:rsid w:val="008122D3"/>
    <w:rsid w:val="00812F2F"/>
    <w:rsid w:val="0081357B"/>
    <w:rsid w:val="00830704"/>
    <w:rsid w:val="00834330"/>
    <w:rsid w:val="00850297"/>
    <w:rsid w:val="00870AAD"/>
    <w:rsid w:val="008715EE"/>
    <w:rsid w:val="0087196F"/>
    <w:rsid w:val="0089160A"/>
    <w:rsid w:val="00892A1A"/>
    <w:rsid w:val="00894237"/>
    <w:rsid w:val="008A122B"/>
    <w:rsid w:val="008A3CFF"/>
    <w:rsid w:val="008B1F62"/>
    <w:rsid w:val="008C625D"/>
    <w:rsid w:val="008C7637"/>
    <w:rsid w:val="008D50C0"/>
    <w:rsid w:val="008E5B2C"/>
    <w:rsid w:val="008E670E"/>
    <w:rsid w:val="008F2F4F"/>
    <w:rsid w:val="008F63E1"/>
    <w:rsid w:val="008F6896"/>
    <w:rsid w:val="008F7CEA"/>
    <w:rsid w:val="00900561"/>
    <w:rsid w:val="009077E0"/>
    <w:rsid w:val="00915D0D"/>
    <w:rsid w:val="0091607B"/>
    <w:rsid w:val="00924B0B"/>
    <w:rsid w:val="00936A66"/>
    <w:rsid w:val="00937E3A"/>
    <w:rsid w:val="009439D8"/>
    <w:rsid w:val="00945E70"/>
    <w:rsid w:val="009473D2"/>
    <w:rsid w:val="009571A5"/>
    <w:rsid w:val="00967E52"/>
    <w:rsid w:val="009812A3"/>
    <w:rsid w:val="009876A3"/>
    <w:rsid w:val="00995102"/>
    <w:rsid w:val="009A0EE2"/>
    <w:rsid w:val="009B0913"/>
    <w:rsid w:val="009C5F01"/>
    <w:rsid w:val="009D0796"/>
    <w:rsid w:val="009D0BF8"/>
    <w:rsid w:val="009D50BB"/>
    <w:rsid w:val="009E0865"/>
    <w:rsid w:val="009E6BEB"/>
    <w:rsid w:val="009F077F"/>
    <w:rsid w:val="009F5CD1"/>
    <w:rsid w:val="00A0090F"/>
    <w:rsid w:val="00A06E25"/>
    <w:rsid w:val="00A12D65"/>
    <w:rsid w:val="00A15E3F"/>
    <w:rsid w:val="00A179ED"/>
    <w:rsid w:val="00A34B93"/>
    <w:rsid w:val="00A41241"/>
    <w:rsid w:val="00A41519"/>
    <w:rsid w:val="00A43372"/>
    <w:rsid w:val="00A454F5"/>
    <w:rsid w:val="00A47C47"/>
    <w:rsid w:val="00A54273"/>
    <w:rsid w:val="00A5738F"/>
    <w:rsid w:val="00A65A11"/>
    <w:rsid w:val="00A73565"/>
    <w:rsid w:val="00A7613F"/>
    <w:rsid w:val="00A8355A"/>
    <w:rsid w:val="00A91C7F"/>
    <w:rsid w:val="00A95721"/>
    <w:rsid w:val="00AA6E08"/>
    <w:rsid w:val="00AC05AE"/>
    <w:rsid w:val="00AE009F"/>
    <w:rsid w:val="00AE0541"/>
    <w:rsid w:val="00AE084D"/>
    <w:rsid w:val="00AE33E0"/>
    <w:rsid w:val="00AF3B48"/>
    <w:rsid w:val="00B016B1"/>
    <w:rsid w:val="00B01DFE"/>
    <w:rsid w:val="00B05D40"/>
    <w:rsid w:val="00B06B29"/>
    <w:rsid w:val="00B11E11"/>
    <w:rsid w:val="00B2129D"/>
    <w:rsid w:val="00B21B97"/>
    <w:rsid w:val="00B2624A"/>
    <w:rsid w:val="00B3007E"/>
    <w:rsid w:val="00B317B5"/>
    <w:rsid w:val="00B336DE"/>
    <w:rsid w:val="00B35499"/>
    <w:rsid w:val="00B40C03"/>
    <w:rsid w:val="00B51104"/>
    <w:rsid w:val="00B51712"/>
    <w:rsid w:val="00B62498"/>
    <w:rsid w:val="00B6754D"/>
    <w:rsid w:val="00B80711"/>
    <w:rsid w:val="00B918AD"/>
    <w:rsid w:val="00B93C90"/>
    <w:rsid w:val="00BA469F"/>
    <w:rsid w:val="00BA47FE"/>
    <w:rsid w:val="00BB2E88"/>
    <w:rsid w:val="00BB5A89"/>
    <w:rsid w:val="00BB7353"/>
    <w:rsid w:val="00BC00DB"/>
    <w:rsid w:val="00BC73C3"/>
    <w:rsid w:val="00BD6000"/>
    <w:rsid w:val="00BD743C"/>
    <w:rsid w:val="00BE1F88"/>
    <w:rsid w:val="00BE2316"/>
    <w:rsid w:val="00BE53A4"/>
    <w:rsid w:val="00BF29A8"/>
    <w:rsid w:val="00C0058B"/>
    <w:rsid w:val="00C00E0A"/>
    <w:rsid w:val="00C030F0"/>
    <w:rsid w:val="00C031EF"/>
    <w:rsid w:val="00C10F8A"/>
    <w:rsid w:val="00C126F8"/>
    <w:rsid w:val="00C14A54"/>
    <w:rsid w:val="00C150E1"/>
    <w:rsid w:val="00C17E38"/>
    <w:rsid w:val="00C46F76"/>
    <w:rsid w:val="00C57086"/>
    <w:rsid w:val="00C63A15"/>
    <w:rsid w:val="00C65842"/>
    <w:rsid w:val="00C672FD"/>
    <w:rsid w:val="00C744E6"/>
    <w:rsid w:val="00C833F3"/>
    <w:rsid w:val="00C93CE6"/>
    <w:rsid w:val="00C95C21"/>
    <w:rsid w:val="00C963D9"/>
    <w:rsid w:val="00C97092"/>
    <w:rsid w:val="00CA0E16"/>
    <w:rsid w:val="00CA2FF3"/>
    <w:rsid w:val="00CA6987"/>
    <w:rsid w:val="00CC4069"/>
    <w:rsid w:val="00CE150A"/>
    <w:rsid w:val="00CF0B71"/>
    <w:rsid w:val="00CF3625"/>
    <w:rsid w:val="00CF60A5"/>
    <w:rsid w:val="00CF7C74"/>
    <w:rsid w:val="00D127FF"/>
    <w:rsid w:val="00D15777"/>
    <w:rsid w:val="00D2158F"/>
    <w:rsid w:val="00D25E62"/>
    <w:rsid w:val="00D26534"/>
    <w:rsid w:val="00D362F6"/>
    <w:rsid w:val="00D37305"/>
    <w:rsid w:val="00D37D2D"/>
    <w:rsid w:val="00D41291"/>
    <w:rsid w:val="00D4322A"/>
    <w:rsid w:val="00D45E14"/>
    <w:rsid w:val="00D574B3"/>
    <w:rsid w:val="00D60B40"/>
    <w:rsid w:val="00D73EE8"/>
    <w:rsid w:val="00D814CE"/>
    <w:rsid w:val="00D84811"/>
    <w:rsid w:val="00D90D8B"/>
    <w:rsid w:val="00D95463"/>
    <w:rsid w:val="00D96499"/>
    <w:rsid w:val="00DA1B42"/>
    <w:rsid w:val="00DA3B17"/>
    <w:rsid w:val="00DB0170"/>
    <w:rsid w:val="00DB1636"/>
    <w:rsid w:val="00DB6399"/>
    <w:rsid w:val="00DC09AA"/>
    <w:rsid w:val="00DC520D"/>
    <w:rsid w:val="00DC5824"/>
    <w:rsid w:val="00DE12AA"/>
    <w:rsid w:val="00DF7911"/>
    <w:rsid w:val="00E05D4B"/>
    <w:rsid w:val="00E134C8"/>
    <w:rsid w:val="00E254CE"/>
    <w:rsid w:val="00E25F78"/>
    <w:rsid w:val="00E326DD"/>
    <w:rsid w:val="00E347B6"/>
    <w:rsid w:val="00E41BC6"/>
    <w:rsid w:val="00E42CB0"/>
    <w:rsid w:val="00E45D6E"/>
    <w:rsid w:val="00E62F82"/>
    <w:rsid w:val="00E84240"/>
    <w:rsid w:val="00E843A6"/>
    <w:rsid w:val="00E85F3E"/>
    <w:rsid w:val="00E863F1"/>
    <w:rsid w:val="00E87DEC"/>
    <w:rsid w:val="00E915FE"/>
    <w:rsid w:val="00E96A9C"/>
    <w:rsid w:val="00EA7992"/>
    <w:rsid w:val="00EA7A99"/>
    <w:rsid w:val="00EB308C"/>
    <w:rsid w:val="00EB41EC"/>
    <w:rsid w:val="00EB5975"/>
    <w:rsid w:val="00EB7FCA"/>
    <w:rsid w:val="00EC1110"/>
    <w:rsid w:val="00EC570E"/>
    <w:rsid w:val="00ED2D12"/>
    <w:rsid w:val="00ED3200"/>
    <w:rsid w:val="00EE2C82"/>
    <w:rsid w:val="00EE3193"/>
    <w:rsid w:val="00EE3E41"/>
    <w:rsid w:val="00EE6D6D"/>
    <w:rsid w:val="00F03DA7"/>
    <w:rsid w:val="00F22914"/>
    <w:rsid w:val="00F22A55"/>
    <w:rsid w:val="00F317DA"/>
    <w:rsid w:val="00F35EE7"/>
    <w:rsid w:val="00F410C4"/>
    <w:rsid w:val="00F56B61"/>
    <w:rsid w:val="00F8116F"/>
    <w:rsid w:val="00F837F0"/>
    <w:rsid w:val="00F91EC9"/>
    <w:rsid w:val="00FA2EF5"/>
    <w:rsid w:val="00FA7437"/>
    <w:rsid w:val="00FC1076"/>
    <w:rsid w:val="00FD6F31"/>
    <w:rsid w:val="00FE2DD8"/>
    <w:rsid w:val="00FE2F1E"/>
    <w:rsid w:val="00FE3F17"/>
    <w:rsid w:val="00FF0946"/>
    <w:rsid w:val="00FF46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55BE7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 w:line="240" w:lineRule="exact"/>
      <w:ind w:left="432"/>
    </w:pPr>
    <w:rPr>
      <w:rFonts w:ascii="Courier New" w:eastAsia="Batang" w:hAnsi="Courier New" w:cs="Courier New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0B1845"/>
    <w:pPr>
      <w:keepNext/>
      <w:numPr>
        <w:numId w:val="5"/>
      </w:numPr>
      <w:outlineLvl w:val="0"/>
    </w:pPr>
  </w:style>
  <w:style w:type="paragraph" w:styleId="Heading2">
    <w:name w:val="heading 2"/>
    <w:basedOn w:val="Normal"/>
    <w:next w:val="Normal"/>
    <w:qFormat/>
    <w:rsid w:val="000B1845"/>
    <w:pPr>
      <w:keepNext/>
      <w:numPr>
        <w:ilvl w:val="1"/>
        <w:numId w:val="5"/>
      </w:numPr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qFormat/>
    <w:rsid w:val="000B1845"/>
    <w:pPr>
      <w:keepNext/>
      <w:numPr>
        <w:ilvl w:val="2"/>
        <w:numId w:val="5"/>
      </w:numPr>
      <w:outlineLvl w:val="2"/>
    </w:pPr>
    <w:rPr>
      <w:rFonts w:cs="Arial"/>
      <w:bCs/>
      <w:szCs w:val="26"/>
    </w:rPr>
  </w:style>
  <w:style w:type="paragraph" w:styleId="Heading4">
    <w:name w:val="heading 4"/>
    <w:basedOn w:val="Normal"/>
    <w:next w:val="Normal"/>
    <w:qFormat/>
    <w:rsid w:val="000B1845"/>
    <w:pPr>
      <w:keepNext/>
      <w:numPr>
        <w:ilvl w:val="3"/>
        <w:numId w:val="5"/>
      </w:numPr>
      <w:outlineLvl w:val="3"/>
    </w:pPr>
    <w:rPr>
      <w:bCs/>
      <w:szCs w:val="28"/>
    </w:rPr>
  </w:style>
  <w:style w:type="paragraph" w:styleId="Heading5">
    <w:name w:val="heading 5"/>
    <w:basedOn w:val="Normal"/>
    <w:next w:val="Normal"/>
    <w:qFormat/>
    <w:rsid w:val="000B1845"/>
    <w:pPr>
      <w:keepNext/>
      <w:numPr>
        <w:ilvl w:val="4"/>
        <w:numId w:val="5"/>
      </w:numPr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qFormat/>
    <w:rsid w:val="000B1845"/>
    <w:pPr>
      <w:keepNext/>
      <w:numPr>
        <w:ilvl w:val="5"/>
        <w:numId w:val="5"/>
      </w:numPr>
      <w:outlineLvl w:val="5"/>
    </w:pPr>
    <w:rPr>
      <w:bCs/>
      <w:szCs w:val="22"/>
    </w:rPr>
  </w:style>
  <w:style w:type="paragraph" w:styleId="Heading7">
    <w:name w:val="heading 7"/>
    <w:basedOn w:val="Normal"/>
    <w:next w:val="Normal"/>
    <w:qFormat/>
    <w:rsid w:val="000B1845"/>
    <w:pPr>
      <w:keepNext/>
      <w:numPr>
        <w:ilvl w:val="6"/>
        <w:numId w:val="5"/>
      </w:numPr>
      <w:outlineLvl w:val="6"/>
    </w:pPr>
  </w:style>
  <w:style w:type="paragraph" w:styleId="Heading8">
    <w:name w:val="heading 8"/>
    <w:basedOn w:val="Normal"/>
    <w:next w:val="Normal"/>
    <w:qFormat/>
    <w:rsid w:val="000B1845"/>
    <w:pPr>
      <w:keepNext/>
      <w:numPr>
        <w:ilvl w:val="7"/>
        <w:numId w:val="5"/>
      </w:numPr>
      <w:outlineLvl w:val="7"/>
    </w:pPr>
    <w:rPr>
      <w:iCs/>
    </w:rPr>
  </w:style>
  <w:style w:type="paragraph" w:styleId="Heading9">
    <w:name w:val="heading 9"/>
    <w:basedOn w:val="Normal"/>
    <w:next w:val="Normal"/>
    <w:qFormat/>
    <w:rsid w:val="000B1845"/>
    <w:pPr>
      <w:keepNext/>
      <w:numPr>
        <w:ilvl w:val="8"/>
        <w:numId w:val="5"/>
      </w:numPr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semiHidden/>
    <w:rsid w:val="000B1845"/>
    <w:pPr>
      <w:numPr>
        <w:numId w:val="1"/>
      </w:numPr>
    </w:pPr>
  </w:style>
  <w:style w:type="numbering" w:styleId="1ai">
    <w:name w:val="Outline List 1"/>
    <w:basedOn w:val="NoList"/>
    <w:semiHidden/>
    <w:rsid w:val="000B1845"/>
    <w:pPr>
      <w:numPr>
        <w:numId w:val="2"/>
      </w:numPr>
    </w:pPr>
  </w:style>
  <w:style w:type="paragraph" w:styleId="Header">
    <w:name w:val="header"/>
    <w:basedOn w:val="Normal"/>
    <w:rsid w:val="001024B5"/>
    <w:pPr>
      <w:tabs>
        <w:tab w:val="clear" w:pos="432"/>
        <w:tab w:val="clear" w:pos="864"/>
        <w:tab w:val="clear" w:pos="1296"/>
        <w:tab w:val="clear" w:pos="1728"/>
        <w:tab w:val="clear" w:pos="2160"/>
        <w:tab w:val="clear" w:pos="2592"/>
        <w:tab w:val="clear" w:pos="3024"/>
        <w:tab w:val="clear" w:pos="3456"/>
        <w:tab w:val="clear" w:pos="3888"/>
        <w:tab w:val="clear" w:pos="4320"/>
        <w:tab w:val="clear" w:pos="4752"/>
        <w:tab w:val="clear" w:pos="5184"/>
        <w:tab w:val="clear" w:pos="5616"/>
        <w:tab w:val="clear" w:pos="6048"/>
        <w:tab w:val="clear" w:pos="6480"/>
        <w:tab w:val="clear" w:pos="6912"/>
        <w:tab w:val="clear" w:pos="7344"/>
        <w:tab w:val="clear" w:pos="7776"/>
        <w:tab w:val="clear" w:pos="8208"/>
        <w:tab w:val="clear" w:pos="8640"/>
        <w:tab w:val="clear" w:pos="9072"/>
        <w:tab w:val="clear" w:pos="9504"/>
        <w:tab w:val="clear" w:pos="9936"/>
        <w:tab w:val="center" w:pos="5040"/>
        <w:tab w:val="right" w:pos="10320"/>
      </w:tabs>
      <w:spacing w:after="0"/>
      <w:ind w:left="0"/>
    </w:pPr>
  </w:style>
  <w:style w:type="paragraph" w:styleId="Footer">
    <w:name w:val="footer"/>
    <w:basedOn w:val="Header"/>
    <w:rsid w:val="00F410C4"/>
    <w:rPr>
      <w:lang w:eastAsia="ko-KR"/>
    </w:rPr>
  </w:style>
  <w:style w:type="paragraph" w:styleId="TOC1">
    <w:name w:val="toc 1"/>
    <w:basedOn w:val="Normal"/>
    <w:next w:val="Normal"/>
    <w:autoRedefine/>
    <w:uiPriority w:val="39"/>
    <w:rsid w:val="000B1845"/>
    <w:pPr>
      <w:tabs>
        <w:tab w:val="clear" w:pos="432"/>
        <w:tab w:val="clear" w:pos="864"/>
        <w:tab w:val="clear" w:pos="1296"/>
        <w:tab w:val="clear" w:pos="1728"/>
        <w:tab w:val="clear" w:pos="2160"/>
        <w:tab w:val="clear" w:pos="2592"/>
        <w:tab w:val="clear" w:pos="3024"/>
        <w:tab w:val="clear" w:pos="3456"/>
        <w:tab w:val="clear" w:pos="3888"/>
        <w:tab w:val="clear" w:pos="4320"/>
        <w:tab w:val="clear" w:pos="4752"/>
        <w:tab w:val="clear" w:pos="5184"/>
        <w:tab w:val="clear" w:pos="5616"/>
        <w:tab w:val="clear" w:pos="6048"/>
        <w:tab w:val="clear" w:pos="6480"/>
        <w:tab w:val="clear" w:pos="6912"/>
        <w:tab w:val="clear" w:pos="7344"/>
        <w:tab w:val="clear" w:pos="7776"/>
        <w:tab w:val="clear" w:pos="8208"/>
        <w:tab w:val="clear" w:pos="8640"/>
        <w:tab w:val="clear" w:pos="9072"/>
        <w:tab w:val="clear" w:pos="9504"/>
        <w:tab w:val="clear" w:pos="9936"/>
        <w:tab w:val="right" w:leader="dot" w:pos="10080"/>
      </w:tabs>
      <w:spacing w:after="0"/>
    </w:pPr>
    <w:rPr>
      <w:noProof/>
    </w:rPr>
  </w:style>
  <w:style w:type="paragraph" w:styleId="TOC2">
    <w:name w:val="toc 2"/>
    <w:basedOn w:val="Normal"/>
    <w:next w:val="Normal"/>
    <w:autoRedefine/>
    <w:uiPriority w:val="39"/>
    <w:rsid w:val="000B1845"/>
    <w:pPr>
      <w:tabs>
        <w:tab w:val="clear" w:pos="432"/>
        <w:tab w:val="clear" w:pos="864"/>
        <w:tab w:val="clear" w:pos="1296"/>
        <w:tab w:val="clear" w:pos="1728"/>
        <w:tab w:val="clear" w:pos="2160"/>
        <w:tab w:val="clear" w:pos="2592"/>
        <w:tab w:val="clear" w:pos="3024"/>
        <w:tab w:val="clear" w:pos="3456"/>
        <w:tab w:val="clear" w:pos="3888"/>
        <w:tab w:val="clear" w:pos="4320"/>
        <w:tab w:val="clear" w:pos="4752"/>
        <w:tab w:val="clear" w:pos="5184"/>
        <w:tab w:val="clear" w:pos="5616"/>
        <w:tab w:val="clear" w:pos="6048"/>
        <w:tab w:val="clear" w:pos="6480"/>
        <w:tab w:val="clear" w:pos="6912"/>
        <w:tab w:val="clear" w:pos="7344"/>
        <w:tab w:val="clear" w:pos="7776"/>
        <w:tab w:val="clear" w:pos="8208"/>
        <w:tab w:val="clear" w:pos="8640"/>
        <w:tab w:val="clear" w:pos="9072"/>
        <w:tab w:val="clear" w:pos="9504"/>
        <w:tab w:val="clear" w:pos="9936"/>
        <w:tab w:val="right" w:leader="dot" w:pos="10080"/>
      </w:tabs>
      <w:spacing w:after="0"/>
      <w:ind w:left="864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0B1845"/>
    <w:pPr>
      <w:tabs>
        <w:tab w:val="clear" w:pos="432"/>
        <w:tab w:val="clear" w:pos="864"/>
        <w:tab w:val="clear" w:pos="1296"/>
        <w:tab w:val="clear" w:pos="1728"/>
        <w:tab w:val="clear" w:pos="2160"/>
        <w:tab w:val="clear" w:pos="2592"/>
        <w:tab w:val="clear" w:pos="3024"/>
        <w:tab w:val="clear" w:pos="3456"/>
        <w:tab w:val="clear" w:pos="3888"/>
        <w:tab w:val="clear" w:pos="4320"/>
        <w:tab w:val="clear" w:pos="4752"/>
        <w:tab w:val="clear" w:pos="5184"/>
        <w:tab w:val="clear" w:pos="5616"/>
        <w:tab w:val="clear" w:pos="6048"/>
        <w:tab w:val="clear" w:pos="6480"/>
        <w:tab w:val="clear" w:pos="6912"/>
        <w:tab w:val="clear" w:pos="7344"/>
        <w:tab w:val="clear" w:pos="7776"/>
        <w:tab w:val="clear" w:pos="8208"/>
        <w:tab w:val="clear" w:pos="8640"/>
        <w:tab w:val="clear" w:pos="9072"/>
        <w:tab w:val="clear" w:pos="9504"/>
        <w:tab w:val="clear" w:pos="9936"/>
        <w:tab w:val="right" w:leader="dot" w:pos="10080"/>
      </w:tabs>
      <w:spacing w:after="0"/>
      <w:ind w:left="1296"/>
    </w:pPr>
    <w:rPr>
      <w:noProof/>
      <w:lang w:eastAsia="ko-KR"/>
    </w:rPr>
  </w:style>
  <w:style w:type="numbering" w:styleId="ArticleSection">
    <w:name w:val="Outline List 3"/>
    <w:basedOn w:val="NoList"/>
    <w:semiHidden/>
    <w:rsid w:val="000B1845"/>
    <w:pPr>
      <w:numPr>
        <w:numId w:val="3"/>
      </w:numPr>
    </w:pPr>
  </w:style>
  <w:style w:type="paragraph" w:styleId="TOC4">
    <w:name w:val="toc 4"/>
    <w:basedOn w:val="Normal"/>
    <w:next w:val="Normal"/>
    <w:autoRedefine/>
    <w:uiPriority w:val="39"/>
    <w:rsid w:val="000B1845"/>
    <w:pPr>
      <w:tabs>
        <w:tab w:val="clear" w:pos="432"/>
        <w:tab w:val="clear" w:pos="864"/>
        <w:tab w:val="clear" w:pos="1296"/>
        <w:tab w:val="clear" w:pos="1728"/>
        <w:tab w:val="clear" w:pos="2160"/>
        <w:tab w:val="clear" w:pos="2592"/>
        <w:tab w:val="clear" w:pos="3024"/>
        <w:tab w:val="clear" w:pos="3456"/>
        <w:tab w:val="clear" w:pos="3888"/>
        <w:tab w:val="clear" w:pos="4320"/>
        <w:tab w:val="clear" w:pos="4752"/>
        <w:tab w:val="clear" w:pos="5184"/>
        <w:tab w:val="clear" w:pos="5616"/>
        <w:tab w:val="clear" w:pos="6048"/>
        <w:tab w:val="clear" w:pos="6480"/>
        <w:tab w:val="clear" w:pos="6912"/>
        <w:tab w:val="clear" w:pos="7344"/>
        <w:tab w:val="clear" w:pos="7776"/>
        <w:tab w:val="clear" w:pos="8208"/>
        <w:tab w:val="clear" w:pos="8640"/>
        <w:tab w:val="clear" w:pos="9072"/>
        <w:tab w:val="clear" w:pos="9504"/>
        <w:tab w:val="clear" w:pos="9936"/>
        <w:tab w:val="right" w:leader="dot" w:pos="10080"/>
      </w:tabs>
      <w:spacing w:after="0"/>
      <w:ind w:left="1728"/>
    </w:pPr>
  </w:style>
  <w:style w:type="paragraph" w:styleId="TOC5">
    <w:name w:val="toc 5"/>
    <w:basedOn w:val="Normal"/>
    <w:next w:val="Normal"/>
    <w:autoRedefine/>
    <w:uiPriority w:val="39"/>
    <w:rsid w:val="00E05D4B"/>
    <w:pPr>
      <w:tabs>
        <w:tab w:val="clear" w:pos="432"/>
        <w:tab w:val="clear" w:pos="864"/>
        <w:tab w:val="clear" w:pos="1296"/>
        <w:tab w:val="clear" w:pos="1728"/>
        <w:tab w:val="clear" w:pos="2160"/>
        <w:tab w:val="clear" w:pos="2592"/>
        <w:tab w:val="clear" w:pos="3024"/>
        <w:tab w:val="clear" w:pos="3456"/>
        <w:tab w:val="clear" w:pos="3888"/>
        <w:tab w:val="clear" w:pos="4320"/>
        <w:tab w:val="clear" w:pos="4752"/>
        <w:tab w:val="clear" w:pos="5184"/>
        <w:tab w:val="clear" w:pos="5616"/>
        <w:tab w:val="clear" w:pos="6048"/>
        <w:tab w:val="clear" w:pos="6480"/>
        <w:tab w:val="clear" w:pos="6912"/>
        <w:tab w:val="clear" w:pos="7344"/>
        <w:tab w:val="clear" w:pos="7776"/>
        <w:tab w:val="clear" w:pos="8208"/>
        <w:tab w:val="clear" w:pos="8640"/>
        <w:tab w:val="clear" w:pos="9072"/>
        <w:tab w:val="clear" w:pos="9504"/>
        <w:tab w:val="clear" w:pos="9936"/>
        <w:tab w:val="right" w:leader="dot" w:pos="10080"/>
      </w:tabs>
      <w:spacing w:after="0"/>
      <w:ind w:left="2160"/>
    </w:pPr>
  </w:style>
  <w:style w:type="paragraph" w:styleId="TOC6">
    <w:name w:val="toc 6"/>
    <w:basedOn w:val="Normal"/>
    <w:next w:val="Normal"/>
    <w:autoRedefine/>
    <w:uiPriority w:val="39"/>
    <w:rsid w:val="000B1845"/>
    <w:pPr>
      <w:tabs>
        <w:tab w:val="clear" w:pos="432"/>
        <w:tab w:val="clear" w:pos="864"/>
        <w:tab w:val="clear" w:pos="1296"/>
        <w:tab w:val="clear" w:pos="1728"/>
        <w:tab w:val="clear" w:pos="2160"/>
        <w:tab w:val="clear" w:pos="2592"/>
        <w:tab w:val="clear" w:pos="3024"/>
        <w:tab w:val="clear" w:pos="3456"/>
        <w:tab w:val="clear" w:pos="3888"/>
        <w:tab w:val="clear" w:pos="4320"/>
        <w:tab w:val="clear" w:pos="4752"/>
        <w:tab w:val="clear" w:pos="5184"/>
        <w:tab w:val="clear" w:pos="5616"/>
        <w:tab w:val="clear" w:pos="6048"/>
        <w:tab w:val="clear" w:pos="6480"/>
        <w:tab w:val="clear" w:pos="6912"/>
        <w:tab w:val="clear" w:pos="7344"/>
        <w:tab w:val="clear" w:pos="7776"/>
        <w:tab w:val="clear" w:pos="8208"/>
        <w:tab w:val="clear" w:pos="8640"/>
        <w:tab w:val="clear" w:pos="9072"/>
        <w:tab w:val="clear" w:pos="9504"/>
        <w:tab w:val="clear" w:pos="9936"/>
        <w:tab w:val="right" w:leader="dot" w:pos="10080"/>
      </w:tabs>
      <w:spacing w:after="0"/>
      <w:ind w:left="2592"/>
    </w:pPr>
  </w:style>
  <w:style w:type="paragraph" w:styleId="TOC7">
    <w:name w:val="toc 7"/>
    <w:basedOn w:val="Normal"/>
    <w:next w:val="Normal"/>
    <w:autoRedefine/>
    <w:uiPriority w:val="39"/>
    <w:rsid w:val="000B1845"/>
    <w:pPr>
      <w:tabs>
        <w:tab w:val="clear" w:pos="432"/>
        <w:tab w:val="clear" w:pos="864"/>
        <w:tab w:val="clear" w:pos="1296"/>
        <w:tab w:val="clear" w:pos="1728"/>
        <w:tab w:val="clear" w:pos="2160"/>
        <w:tab w:val="clear" w:pos="2592"/>
        <w:tab w:val="clear" w:pos="3024"/>
        <w:tab w:val="clear" w:pos="3456"/>
        <w:tab w:val="clear" w:pos="3888"/>
        <w:tab w:val="clear" w:pos="4320"/>
        <w:tab w:val="clear" w:pos="4752"/>
        <w:tab w:val="clear" w:pos="5184"/>
        <w:tab w:val="clear" w:pos="5616"/>
        <w:tab w:val="clear" w:pos="6048"/>
        <w:tab w:val="clear" w:pos="6480"/>
        <w:tab w:val="clear" w:pos="6912"/>
        <w:tab w:val="clear" w:pos="7344"/>
        <w:tab w:val="clear" w:pos="7776"/>
        <w:tab w:val="clear" w:pos="8208"/>
        <w:tab w:val="clear" w:pos="8640"/>
        <w:tab w:val="clear" w:pos="9072"/>
        <w:tab w:val="clear" w:pos="9504"/>
        <w:tab w:val="clear" w:pos="9936"/>
        <w:tab w:val="right" w:leader="dot" w:pos="10080"/>
      </w:tabs>
      <w:spacing w:after="0"/>
      <w:ind w:left="3024"/>
    </w:pPr>
  </w:style>
  <w:style w:type="paragraph" w:styleId="TOC8">
    <w:name w:val="toc 8"/>
    <w:basedOn w:val="Normal"/>
    <w:next w:val="Normal"/>
    <w:autoRedefine/>
    <w:uiPriority w:val="39"/>
    <w:rsid w:val="000B1845"/>
    <w:pPr>
      <w:tabs>
        <w:tab w:val="clear" w:pos="432"/>
        <w:tab w:val="clear" w:pos="864"/>
        <w:tab w:val="clear" w:pos="1296"/>
        <w:tab w:val="clear" w:pos="1728"/>
        <w:tab w:val="clear" w:pos="2160"/>
        <w:tab w:val="clear" w:pos="2592"/>
        <w:tab w:val="clear" w:pos="3024"/>
        <w:tab w:val="clear" w:pos="3456"/>
        <w:tab w:val="clear" w:pos="3888"/>
        <w:tab w:val="clear" w:pos="4320"/>
        <w:tab w:val="clear" w:pos="4752"/>
        <w:tab w:val="clear" w:pos="5184"/>
        <w:tab w:val="clear" w:pos="5616"/>
        <w:tab w:val="clear" w:pos="6048"/>
        <w:tab w:val="clear" w:pos="6480"/>
        <w:tab w:val="clear" w:pos="6912"/>
        <w:tab w:val="clear" w:pos="7344"/>
        <w:tab w:val="clear" w:pos="7776"/>
        <w:tab w:val="clear" w:pos="8208"/>
        <w:tab w:val="clear" w:pos="8640"/>
        <w:tab w:val="clear" w:pos="9072"/>
        <w:tab w:val="clear" w:pos="9504"/>
        <w:tab w:val="clear" w:pos="9936"/>
        <w:tab w:val="right" w:leader="dot" w:pos="10080"/>
      </w:tabs>
      <w:spacing w:after="0"/>
      <w:ind w:left="3456"/>
    </w:pPr>
  </w:style>
  <w:style w:type="paragraph" w:styleId="TOC9">
    <w:name w:val="toc 9"/>
    <w:basedOn w:val="Normal"/>
    <w:next w:val="Normal"/>
    <w:autoRedefine/>
    <w:uiPriority w:val="39"/>
    <w:rsid w:val="000B1845"/>
    <w:pPr>
      <w:tabs>
        <w:tab w:val="clear" w:pos="432"/>
        <w:tab w:val="clear" w:pos="864"/>
        <w:tab w:val="clear" w:pos="1296"/>
        <w:tab w:val="clear" w:pos="1728"/>
        <w:tab w:val="clear" w:pos="2160"/>
        <w:tab w:val="clear" w:pos="2592"/>
        <w:tab w:val="clear" w:pos="3024"/>
        <w:tab w:val="clear" w:pos="3456"/>
        <w:tab w:val="clear" w:pos="3888"/>
        <w:tab w:val="clear" w:pos="4320"/>
        <w:tab w:val="clear" w:pos="4752"/>
        <w:tab w:val="clear" w:pos="5184"/>
        <w:tab w:val="clear" w:pos="5616"/>
        <w:tab w:val="clear" w:pos="6048"/>
        <w:tab w:val="clear" w:pos="6480"/>
        <w:tab w:val="clear" w:pos="6912"/>
        <w:tab w:val="clear" w:pos="7344"/>
        <w:tab w:val="clear" w:pos="7776"/>
        <w:tab w:val="clear" w:pos="8208"/>
        <w:tab w:val="clear" w:pos="8640"/>
        <w:tab w:val="clear" w:pos="9072"/>
        <w:tab w:val="clear" w:pos="9504"/>
        <w:tab w:val="clear" w:pos="9936"/>
        <w:tab w:val="right" w:leader="dot" w:pos="10080"/>
      </w:tabs>
      <w:spacing w:after="0"/>
      <w:ind w:left="3888"/>
    </w:pPr>
  </w:style>
  <w:style w:type="paragraph" w:styleId="BlockText">
    <w:name w:val="Block Text"/>
    <w:basedOn w:val="Normal"/>
    <w:semiHidden/>
    <w:rsid w:val="000B1845"/>
    <w:pPr>
      <w:spacing w:after="120"/>
      <w:ind w:left="1440" w:right="1440"/>
    </w:pPr>
  </w:style>
  <w:style w:type="paragraph" w:styleId="BodyText">
    <w:name w:val="Body Text"/>
    <w:basedOn w:val="Normal"/>
    <w:semiHidden/>
    <w:rsid w:val="000B1845"/>
    <w:pPr>
      <w:spacing w:after="120"/>
    </w:pPr>
  </w:style>
  <w:style w:type="paragraph" w:customStyle="1" w:styleId="RFCH1-noTOCnonum">
    <w:name w:val="RFC H1 - no TOC no num"/>
    <w:basedOn w:val="RFCH1-nonum"/>
    <w:next w:val="Normal"/>
    <w:rsid w:val="000B1845"/>
    <w:pPr>
      <w:outlineLvl w:val="9"/>
    </w:pPr>
  </w:style>
  <w:style w:type="paragraph" w:styleId="FootnoteText">
    <w:name w:val="footnote text"/>
    <w:basedOn w:val="Normal"/>
    <w:semiHidden/>
    <w:rsid w:val="000B1845"/>
    <w:rPr>
      <w:sz w:val="20"/>
      <w:szCs w:val="20"/>
    </w:rPr>
  </w:style>
  <w:style w:type="character" w:styleId="EndnoteReference">
    <w:name w:val="endnote reference"/>
    <w:semiHidden/>
    <w:rsid w:val="000B1845"/>
    <w:rPr>
      <w:vertAlign w:val="baseline"/>
    </w:rPr>
  </w:style>
  <w:style w:type="paragraph" w:styleId="Caption">
    <w:name w:val="caption"/>
    <w:basedOn w:val="Normal"/>
    <w:next w:val="Normal"/>
    <w:qFormat/>
    <w:rsid w:val="000B1845"/>
    <w:pPr>
      <w:numPr>
        <w:numId w:val="23"/>
      </w:numPr>
      <w:tabs>
        <w:tab w:val="clear" w:pos="1998"/>
        <w:tab w:val="num" w:pos="0"/>
      </w:tabs>
      <w:ind w:left="432"/>
      <w:jc w:val="center"/>
    </w:pPr>
    <w:rPr>
      <w:bCs/>
      <w:szCs w:val="20"/>
    </w:rPr>
  </w:style>
  <w:style w:type="character" w:styleId="FootnoteReference">
    <w:name w:val="footnote reference"/>
    <w:semiHidden/>
    <w:rsid w:val="000B1845"/>
    <w:rPr>
      <w:vertAlign w:val="superscript"/>
    </w:rPr>
  </w:style>
  <w:style w:type="paragraph" w:customStyle="1" w:styleId="RFCReferencesBookmark">
    <w:name w:val="RFC References Bookmark"/>
    <w:basedOn w:val="RFCReferences"/>
    <w:rsid w:val="00B93C90"/>
    <w:pPr>
      <w:numPr>
        <w:numId w:val="0"/>
      </w:numPr>
      <w:ind w:left="1872" w:hanging="1440"/>
    </w:pPr>
  </w:style>
  <w:style w:type="paragraph" w:customStyle="1" w:styleId="RFCReferences">
    <w:name w:val="RFC References"/>
    <w:basedOn w:val="Normal"/>
    <w:rsid w:val="000B1845"/>
    <w:pPr>
      <w:keepLines/>
      <w:numPr>
        <w:numId w:val="16"/>
      </w:numPr>
      <w:tabs>
        <w:tab w:val="clear" w:pos="432"/>
        <w:tab w:val="clear" w:pos="864"/>
      </w:tabs>
    </w:pPr>
  </w:style>
  <w:style w:type="paragraph" w:customStyle="1" w:styleId="RFCH1-nonum">
    <w:name w:val="RFC H1 - no num"/>
    <w:basedOn w:val="Normal"/>
    <w:next w:val="Normal"/>
    <w:semiHidden/>
    <w:rsid w:val="000B1845"/>
    <w:pPr>
      <w:keepNext/>
      <w:ind w:left="0"/>
      <w:outlineLvl w:val="0"/>
    </w:pPr>
    <w:rPr>
      <w:rFonts w:eastAsia="Times New Roman"/>
      <w:bCs/>
    </w:rPr>
  </w:style>
  <w:style w:type="paragraph" w:customStyle="1" w:styleId="RFCTitle">
    <w:name w:val="RFC Title"/>
    <w:basedOn w:val="Normal"/>
    <w:rsid w:val="000B1845"/>
    <w:pPr>
      <w:spacing w:after="480"/>
      <w:jc w:val="center"/>
    </w:pPr>
    <w:rPr>
      <w:rFonts w:eastAsia="Times New Roman"/>
    </w:rPr>
  </w:style>
  <w:style w:type="paragraph" w:customStyle="1" w:styleId="RFCInstructions">
    <w:name w:val="RFC Instructions"/>
    <w:basedOn w:val="Normal"/>
    <w:next w:val="Normal"/>
    <w:semiHidden/>
    <w:rsid w:val="00357EC0"/>
    <w:rPr>
      <w:b/>
    </w:rPr>
  </w:style>
  <w:style w:type="paragraph" w:customStyle="1" w:styleId="RFCListNumbered">
    <w:name w:val="RFC List Numbered"/>
    <w:basedOn w:val="Normal"/>
    <w:rsid w:val="007F7886"/>
    <w:pPr>
      <w:keepLines/>
      <w:numPr>
        <w:numId w:val="18"/>
      </w:numPr>
    </w:pPr>
  </w:style>
  <w:style w:type="paragraph" w:customStyle="1" w:styleId="RFCApp">
    <w:name w:val="RFC App"/>
    <w:basedOn w:val="RFCH1-nonum"/>
    <w:next w:val="Normal"/>
    <w:rsid w:val="0072225C"/>
    <w:pPr>
      <w:pageBreakBefore/>
      <w:numPr>
        <w:numId w:val="33"/>
      </w:numPr>
    </w:pPr>
  </w:style>
  <w:style w:type="paragraph" w:customStyle="1" w:styleId="RFCAppH1">
    <w:name w:val="RFC App H1"/>
    <w:basedOn w:val="RFCH1-nonum"/>
    <w:next w:val="Normal"/>
    <w:rsid w:val="00A0090F"/>
    <w:pPr>
      <w:numPr>
        <w:ilvl w:val="1"/>
        <w:numId w:val="20"/>
      </w:numPr>
      <w:outlineLvl w:val="1"/>
    </w:pPr>
  </w:style>
  <w:style w:type="paragraph" w:customStyle="1" w:styleId="RFCAppH2">
    <w:name w:val="RFC App H2"/>
    <w:basedOn w:val="RFCH1-nonum"/>
    <w:next w:val="Normal"/>
    <w:rsid w:val="00A0090F"/>
    <w:pPr>
      <w:numPr>
        <w:ilvl w:val="2"/>
        <w:numId w:val="20"/>
      </w:numPr>
      <w:outlineLvl w:val="2"/>
    </w:pPr>
  </w:style>
  <w:style w:type="paragraph" w:styleId="BodyText2">
    <w:name w:val="Body Text 2"/>
    <w:basedOn w:val="Normal"/>
    <w:semiHidden/>
    <w:rsid w:val="000B1845"/>
    <w:pPr>
      <w:spacing w:after="120" w:line="480" w:lineRule="auto"/>
    </w:pPr>
  </w:style>
  <w:style w:type="paragraph" w:styleId="BodyText3">
    <w:name w:val="Body Text 3"/>
    <w:basedOn w:val="Normal"/>
    <w:semiHidden/>
    <w:rsid w:val="000B1845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0B1845"/>
    <w:pPr>
      <w:ind w:firstLine="210"/>
    </w:pPr>
  </w:style>
  <w:style w:type="paragraph" w:styleId="BodyTextIndent">
    <w:name w:val="Body Text Indent"/>
    <w:basedOn w:val="Normal"/>
    <w:semiHidden/>
    <w:rsid w:val="000B1845"/>
    <w:pPr>
      <w:spacing w:after="120"/>
      <w:ind w:left="360"/>
    </w:pPr>
  </w:style>
  <w:style w:type="paragraph" w:styleId="BodyTextFirstIndent2">
    <w:name w:val="Body Text First Indent 2"/>
    <w:basedOn w:val="BodyTextIndent"/>
    <w:semiHidden/>
    <w:rsid w:val="000B1845"/>
    <w:pPr>
      <w:ind w:firstLine="210"/>
    </w:pPr>
  </w:style>
  <w:style w:type="paragraph" w:styleId="BodyTextIndent2">
    <w:name w:val="Body Text Indent 2"/>
    <w:basedOn w:val="Normal"/>
    <w:semiHidden/>
    <w:rsid w:val="000B1845"/>
    <w:pPr>
      <w:spacing w:after="120" w:line="480" w:lineRule="auto"/>
      <w:ind w:left="360"/>
    </w:pPr>
  </w:style>
  <w:style w:type="paragraph" w:styleId="BodyTextIndent3">
    <w:name w:val="Body Text Indent 3"/>
    <w:basedOn w:val="Normal"/>
    <w:semiHidden/>
    <w:rsid w:val="000B1845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semiHidden/>
    <w:rsid w:val="000B1845"/>
    <w:pPr>
      <w:ind w:left="4320"/>
    </w:pPr>
  </w:style>
  <w:style w:type="paragraph" w:styleId="Date">
    <w:name w:val="Date"/>
    <w:basedOn w:val="Normal"/>
    <w:next w:val="Normal"/>
    <w:semiHidden/>
    <w:rsid w:val="000B1845"/>
  </w:style>
  <w:style w:type="paragraph" w:styleId="E-mailSignature">
    <w:name w:val="E-mail Signature"/>
    <w:basedOn w:val="Normal"/>
    <w:semiHidden/>
    <w:rsid w:val="000B1845"/>
  </w:style>
  <w:style w:type="character" w:styleId="Emphasis">
    <w:name w:val="Emphasis"/>
    <w:qFormat/>
    <w:rsid w:val="000B1845"/>
    <w:rPr>
      <w:i/>
      <w:iCs/>
    </w:rPr>
  </w:style>
  <w:style w:type="paragraph" w:styleId="EnvelopeAddress">
    <w:name w:val="envelope address"/>
    <w:basedOn w:val="Normal"/>
    <w:semiHidden/>
    <w:rsid w:val="000B1845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semiHidden/>
    <w:rsid w:val="000B1845"/>
    <w:rPr>
      <w:rFonts w:ascii="Arial" w:hAnsi="Arial" w:cs="Arial"/>
      <w:sz w:val="20"/>
      <w:szCs w:val="20"/>
    </w:rPr>
  </w:style>
  <w:style w:type="character" w:styleId="FollowedHyperlink">
    <w:name w:val="FollowedHyperlink"/>
    <w:semiHidden/>
    <w:rsid w:val="000B1845"/>
    <w:rPr>
      <w:color w:val="800080"/>
      <w:u w:val="single"/>
    </w:rPr>
  </w:style>
  <w:style w:type="character" w:styleId="HTMLAcronym">
    <w:name w:val="HTML Acronym"/>
    <w:basedOn w:val="DefaultParagraphFont"/>
    <w:semiHidden/>
    <w:rsid w:val="000B1845"/>
  </w:style>
  <w:style w:type="paragraph" w:styleId="HTMLAddress">
    <w:name w:val="HTML Address"/>
    <w:basedOn w:val="Normal"/>
    <w:semiHidden/>
    <w:rsid w:val="000B1845"/>
    <w:rPr>
      <w:i/>
      <w:iCs/>
    </w:rPr>
  </w:style>
  <w:style w:type="character" w:styleId="HTMLCite">
    <w:name w:val="HTML Cite"/>
    <w:semiHidden/>
    <w:rsid w:val="000B1845"/>
    <w:rPr>
      <w:i/>
      <w:iCs/>
    </w:rPr>
  </w:style>
  <w:style w:type="character" w:styleId="HTMLCode">
    <w:name w:val="HTML Code"/>
    <w:semiHidden/>
    <w:rsid w:val="000B1845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0B1845"/>
    <w:rPr>
      <w:i/>
      <w:iCs/>
    </w:rPr>
  </w:style>
  <w:style w:type="character" w:styleId="HTMLKeyboard">
    <w:name w:val="HTML Keyboard"/>
    <w:semiHidden/>
    <w:rsid w:val="000B1845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0B1845"/>
    <w:rPr>
      <w:sz w:val="20"/>
      <w:szCs w:val="20"/>
    </w:rPr>
  </w:style>
  <w:style w:type="character" w:styleId="HTMLSample">
    <w:name w:val="HTML Sample"/>
    <w:semiHidden/>
    <w:rsid w:val="000B1845"/>
    <w:rPr>
      <w:rFonts w:ascii="Courier New" w:hAnsi="Courier New" w:cs="Courier New"/>
    </w:rPr>
  </w:style>
  <w:style w:type="character" w:styleId="HTMLTypewriter">
    <w:name w:val="HTML Typewriter"/>
    <w:semiHidden/>
    <w:rsid w:val="000B1845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0B1845"/>
    <w:rPr>
      <w:i/>
      <w:iCs/>
    </w:rPr>
  </w:style>
  <w:style w:type="character" w:styleId="Hyperlink">
    <w:name w:val="Hyperlink"/>
    <w:uiPriority w:val="99"/>
    <w:rsid w:val="000B1845"/>
    <w:rPr>
      <w:color w:val="0000FF"/>
      <w:u w:val="single"/>
    </w:rPr>
  </w:style>
  <w:style w:type="character" w:styleId="LineNumber">
    <w:name w:val="line number"/>
    <w:basedOn w:val="DefaultParagraphFont"/>
    <w:semiHidden/>
    <w:rsid w:val="000B1845"/>
  </w:style>
  <w:style w:type="paragraph" w:styleId="List">
    <w:name w:val="List"/>
    <w:basedOn w:val="Normal"/>
    <w:semiHidden/>
    <w:rsid w:val="000B1845"/>
    <w:pPr>
      <w:ind w:left="360" w:hanging="360"/>
    </w:pPr>
  </w:style>
  <w:style w:type="paragraph" w:styleId="List2">
    <w:name w:val="List 2"/>
    <w:basedOn w:val="Normal"/>
    <w:semiHidden/>
    <w:rsid w:val="000B1845"/>
    <w:pPr>
      <w:ind w:left="720" w:hanging="360"/>
    </w:pPr>
  </w:style>
  <w:style w:type="paragraph" w:styleId="List3">
    <w:name w:val="List 3"/>
    <w:basedOn w:val="Normal"/>
    <w:semiHidden/>
    <w:rsid w:val="000B1845"/>
    <w:pPr>
      <w:ind w:left="1080" w:hanging="360"/>
    </w:pPr>
  </w:style>
  <w:style w:type="paragraph" w:styleId="List4">
    <w:name w:val="List 4"/>
    <w:basedOn w:val="Normal"/>
    <w:semiHidden/>
    <w:rsid w:val="000B1845"/>
    <w:pPr>
      <w:ind w:left="1440" w:hanging="360"/>
    </w:pPr>
  </w:style>
  <w:style w:type="paragraph" w:styleId="List5">
    <w:name w:val="List 5"/>
    <w:basedOn w:val="Normal"/>
    <w:semiHidden/>
    <w:rsid w:val="000B1845"/>
    <w:pPr>
      <w:ind w:left="1800" w:hanging="360"/>
    </w:pPr>
  </w:style>
  <w:style w:type="paragraph" w:styleId="ListBullet">
    <w:name w:val="List Bullet"/>
    <w:basedOn w:val="Normal"/>
    <w:autoRedefine/>
    <w:semiHidden/>
    <w:rsid w:val="000B1845"/>
    <w:pPr>
      <w:numPr>
        <w:numId w:val="6"/>
      </w:numPr>
    </w:pPr>
  </w:style>
  <w:style w:type="paragraph" w:styleId="ListBullet2">
    <w:name w:val="List Bullet 2"/>
    <w:basedOn w:val="Normal"/>
    <w:autoRedefine/>
    <w:semiHidden/>
    <w:rsid w:val="000B1845"/>
    <w:pPr>
      <w:numPr>
        <w:numId w:val="7"/>
      </w:numPr>
    </w:pPr>
  </w:style>
  <w:style w:type="paragraph" w:styleId="ListBullet3">
    <w:name w:val="List Bullet 3"/>
    <w:basedOn w:val="Normal"/>
    <w:autoRedefine/>
    <w:semiHidden/>
    <w:rsid w:val="000B1845"/>
    <w:pPr>
      <w:numPr>
        <w:numId w:val="8"/>
      </w:numPr>
    </w:pPr>
  </w:style>
  <w:style w:type="paragraph" w:styleId="ListBullet4">
    <w:name w:val="List Bullet 4"/>
    <w:basedOn w:val="Normal"/>
    <w:autoRedefine/>
    <w:semiHidden/>
    <w:rsid w:val="000B1845"/>
    <w:pPr>
      <w:numPr>
        <w:numId w:val="9"/>
      </w:numPr>
    </w:pPr>
  </w:style>
  <w:style w:type="paragraph" w:styleId="ListBullet5">
    <w:name w:val="List Bullet 5"/>
    <w:basedOn w:val="Normal"/>
    <w:autoRedefine/>
    <w:semiHidden/>
    <w:rsid w:val="000B1845"/>
    <w:pPr>
      <w:numPr>
        <w:numId w:val="10"/>
      </w:numPr>
    </w:pPr>
  </w:style>
  <w:style w:type="paragraph" w:styleId="ListContinue">
    <w:name w:val="List Continue"/>
    <w:basedOn w:val="Normal"/>
    <w:semiHidden/>
    <w:rsid w:val="000B1845"/>
    <w:pPr>
      <w:spacing w:after="120"/>
      <w:ind w:left="360"/>
    </w:pPr>
  </w:style>
  <w:style w:type="paragraph" w:styleId="ListContinue2">
    <w:name w:val="List Continue 2"/>
    <w:basedOn w:val="Normal"/>
    <w:semiHidden/>
    <w:rsid w:val="000B1845"/>
    <w:pPr>
      <w:spacing w:after="120"/>
      <w:ind w:left="720"/>
    </w:pPr>
  </w:style>
  <w:style w:type="paragraph" w:styleId="ListContinue3">
    <w:name w:val="List Continue 3"/>
    <w:basedOn w:val="Normal"/>
    <w:semiHidden/>
    <w:rsid w:val="000B1845"/>
    <w:pPr>
      <w:spacing w:after="120"/>
      <w:ind w:left="1080"/>
    </w:pPr>
  </w:style>
  <w:style w:type="paragraph" w:styleId="ListContinue4">
    <w:name w:val="List Continue 4"/>
    <w:basedOn w:val="Normal"/>
    <w:semiHidden/>
    <w:rsid w:val="000B1845"/>
    <w:pPr>
      <w:spacing w:after="120"/>
      <w:ind w:left="1440"/>
    </w:pPr>
  </w:style>
  <w:style w:type="paragraph" w:styleId="ListContinue5">
    <w:name w:val="List Continue 5"/>
    <w:basedOn w:val="Normal"/>
    <w:semiHidden/>
    <w:rsid w:val="000B1845"/>
    <w:pPr>
      <w:spacing w:after="120"/>
      <w:ind w:left="1800"/>
    </w:pPr>
  </w:style>
  <w:style w:type="paragraph" w:styleId="ListNumber">
    <w:name w:val="List Number"/>
    <w:basedOn w:val="Normal"/>
    <w:semiHidden/>
    <w:rsid w:val="000B1845"/>
    <w:pPr>
      <w:numPr>
        <w:numId w:val="11"/>
      </w:numPr>
    </w:pPr>
  </w:style>
  <w:style w:type="paragraph" w:styleId="ListNumber2">
    <w:name w:val="List Number 2"/>
    <w:basedOn w:val="Normal"/>
    <w:semiHidden/>
    <w:rsid w:val="000B1845"/>
    <w:pPr>
      <w:numPr>
        <w:numId w:val="12"/>
      </w:numPr>
    </w:pPr>
  </w:style>
  <w:style w:type="paragraph" w:styleId="ListNumber3">
    <w:name w:val="List Number 3"/>
    <w:basedOn w:val="Normal"/>
    <w:semiHidden/>
    <w:rsid w:val="000B1845"/>
    <w:pPr>
      <w:numPr>
        <w:numId w:val="13"/>
      </w:numPr>
    </w:pPr>
  </w:style>
  <w:style w:type="paragraph" w:styleId="ListNumber4">
    <w:name w:val="List Number 4"/>
    <w:basedOn w:val="Normal"/>
    <w:semiHidden/>
    <w:rsid w:val="000B1845"/>
    <w:pPr>
      <w:numPr>
        <w:numId w:val="14"/>
      </w:numPr>
    </w:pPr>
  </w:style>
  <w:style w:type="paragraph" w:styleId="ListNumber5">
    <w:name w:val="List Number 5"/>
    <w:basedOn w:val="Normal"/>
    <w:semiHidden/>
    <w:rsid w:val="000B1845"/>
    <w:pPr>
      <w:numPr>
        <w:numId w:val="15"/>
      </w:numPr>
    </w:pPr>
  </w:style>
  <w:style w:type="paragraph" w:styleId="MessageHeader">
    <w:name w:val="Message Header"/>
    <w:basedOn w:val="Normal"/>
    <w:semiHidden/>
    <w:rsid w:val="000B184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uiPriority w:val="99"/>
    <w:semiHidden/>
    <w:rsid w:val="000B1845"/>
    <w:rPr>
      <w:rFonts w:ascii="Times New Roman" w:hAnsi="Times New Roman" w:cs="Times New Roman"/>
    </w:rPr>
  </w:style>
  <w:style w:type="paragraph" w:styleId="NormalIndent">
    <w:name w:val="Normal Indent"/>
    <w:basedOn w:val="Normal"/>
    <w:semiHidden/>
    <w:rsid w:val="000B1845"/>
    <w:pPr>
      <w:ind w:left="720"/>
    </w:pPr>
  </w:style>
  <w:style w:type="paragraph" w:styleId="NoteHeading">
    <w:name w:val="Note Heading"/>
    <w:basedOn w:val="Normal"/>
    <w:next w:val="Normal"/>
    <w:semiHidden/>
    <w:rsid w:val="000B1845"/>
  </w:style>
  <w:style w:type="character" w:styleId="PageNumber">
    <w:name w:val="page number"/>
    <w:basedOn w:val="DefaultParagraphFont"/>
    <w:semiHidden/>
    <w:rsid w:val="000B1845"/>
  </w:style>
  <w:style w:type="paragraph" w:styleId="Salutation">
    <w:name w:val="Salutation"/>
    <w:basedOn w:val="Normal"/>
    <w:next w:val="Normal"/>
    <w:semiHidden/>
    <w:rsid w:val="000B1845"/>
  </w:style>
  <w:style w:type="paragraph" w:styleId="Signature">
    <w:name w:val="Signature"/>
    <w:basedOn w:val="Normal"/>
    <w:semiHidden/>
    <w:rsid w:val="000B1845"/>
    <w:pPr>
      <w:ind w:left="4320"/>
    </w:pPr>
  </w:style>
  <w:style w:type="character" w:styleId="Strong">
    <w:name w:val="Strong"/>
    <w:qFormat/>
    <w:rsid w:val="000B1845"/>
    <w:rPr>
      <w:b/>
      <w:bCs/>
    </w:rPr>
  </w:style>
  <w:style w:type="paragraph" w:styleId="Subtitle">
    <w:name w:val="Subtitle"/>
    <w:basedOn w:val="Normal"/>
    <w:qFormat/>
    <w:rsid w:val="000B1845"/>
    <w:pPr>
      <w:spacing w:after="60"/>
      <w:jc w:val="center"/>
      <w:outlineLvl w:val="1"/>
    </w:pPr>
    <w:rPr>
      <w:rFonts w:ascii="Arial" w:hAnsi="Arial" w:cs="Arial"/>
    </w:rPr>
  </w:style>
  <w:style w:type="table" w:styleId="Table3Deffects1">
    <w:name w:val="Table 3D effects 1"/>
    <w:basedOn w:val="TableNormal"/>
    <w:semiHidden/>
    <w:rsid w:val="000B1845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/>
      <w:ind w:left="432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0B1845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/>
      <w:ind w:left="432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0B1845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/>
      <w:ind w:left="432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0B1845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/>
      <w:ind w:left="432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0B1845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/>
      <w:ind w:left="432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0B1845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/>
      <w:ind w:left="432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0B1845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/>
      <w:ind w:left="432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0B1845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/>
      <w:ind w:left="432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0B1845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/>
      <w:ind w:left="432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0B1845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/>
      <w:ind w:left="432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0B1845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/>
      <w:ind w:left="432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0B1845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/>
      <w:ind w:left="432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0B1845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/>
      <w:ind w:left="432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0B1845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/>
      <w:ind w:left="432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0B1845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/>
      <w:ind w:left="432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0B1845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/>
      <w:ind w:left="432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0B1845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/>
      <w:ind w:left="432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0B1845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/>
      <w:ind w:left="432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0B1845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/>
      <w:ind w:left="432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0B1845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/>
      <w:ind w:left="432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0B1845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/>
      <w:ind w:left="432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0B1845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/>
      <w:ind w:left="432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0B1845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/>
      <w:ind w:left="432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0B1845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/>
      <w:ind w:left="432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0B1845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/>
      <w:ind w:left="432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0B1845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/>
      <w:ind w:left="432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0B1845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/>
      <w:ind w:left="432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0B1845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/>
      <w:ind w:left="432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0B1845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/>
      <w:ind w:left="432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0B1845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/>
      <w:ind w:left="432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0B1845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/>
      <w:ind w:left="432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0B1845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/>
      <w:ind w:left="432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0B1845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/>
      <w:ind w:left="432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0B1845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/>
      <w:ind w:left="432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0B1845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/>
      <w:ind w:left="432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0B1845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/>
      <w:ind w:left="432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0B1845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/>
      <w:ind w:left="432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0B1845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/>
      <w:ind w:left="432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0B1845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/>
      <w:ind w:left="432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0B1845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/>
      <w:ind w:left="432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0B1845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/>
      <w:ind w:left="432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0B1845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/>
      <w:ind w:left="432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0B1845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/>
      <w:ind w:left="432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0B1845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/>
      <w:ind w:left="432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0B1845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RFCFigure">
    <w:name w:val="RFC Figure"/>
    <w:basedOn w:val="Normal"/>
    <w:rsid w:val="000B1845"/>
    <w:pPr>
      <w:keepNext/>
      <w:keepLines/>
      <w:spacing w:after="0"/>
    </w:pPr>
  </w:style>
  <w:style w:type="paragraph" w:customStyle="1" w:styleId="RFCListBullet">
    <w:name w:val="RFC List Bullet"/>
    <w:basedOn w:val="Normal"/>
    <w:rsid w:val="007F7886"/>
    <w:pPr>
      <w:keepLines/>
      <w:numPr>
        <w:numId w:val="17"/>
      </w:numPr>
    </w:pPr>
  </w:style>
  <w:style w:type="paragraph" w:customStyle="1" w:styleId="RFCAppH3">
    <w:name w:val="RFC App H3"/>
    <w:basedOn w:val="RFCH1-nonum"/>
    <w:next w:val="Normal"/>
    <w:rsid w:val="00A0090F"/>
    <w:pPr>
      <w:numPr>
        <w:ilvl w:val="3"/>
        <w:numId w:val="20"/>
      </w:numPr>
      <w:outlineLvl w:val="3"/>
    </w:pPr>
  </w:style>
  <w:style w:type="paragraph" w:customStyle="1" w:styleId="RFCAppH4">
    <w:name w:val="RFC App H4"/>
    <w:basedOn w:val="RFCH1-nonum"/>
    <w:next w:val="Normal"/>
    <w:rsid w:val="00A0090F"/>
    <w:pPr>
      <w:numPr>
        <w:ilvl w:val="4"/>
        <w:numId w:val="20"/>
      </w:numPr>
      <w:outlineLvl w:val="4"/>
    </w:pPr>
  </w:style>
  <w:style w:type="paragraph" w:customStyle="1" w:styleId="RFCAppH5">
    <w:name w:val="RFC App H5"/>
    <w:basedOn w:val="RFCH1-nonum"/>
    <w:next w:val="Normal"/>
    <w:rsid w:val="00A0090F"/>
    <w:pPr>
      <w:numPr>
        <w:ilvl w:val="5"/>
        <w:numId w:val="20"/>
      </w:numPr>
      <w:outlineLvl w:val="5"/>
    </w:pPr>
  </w:style>
  <w:style w:type="paragraph" w:customStyle="1" w:styleId="RFCBoilerplate">
    <w:name w:val="RFC Boilerplate"/>
    <w:basedOn w:val="Normal"/>
    <w:next w:val="Normal"/>
    <w:semiHidden/>
    <w:rsid w:val="00A41241"/>
  </w:style>
  <w:style w:type="paragraph" w:styleId="BalloonText">
    <w:name w:val="Balloon Text"/>
    <w:basedOn w:val="Normal"/>
    <w:link w:val="BalloonTextChar"/>
    <w:rsid w:val="00683F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83FBF"/>
    <w:rPr>
      <w:rFonts w:ascii="Tahoma" w:eastAsia="Batang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5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0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8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1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1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6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2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talo.busi@huawei.com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carlo.perocchio@ericsson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gianmarco.bruno@ericsson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sergio.belotti@nokia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.king@lancaster.ac.uk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00279872\Documents\Standards\IETF\Contributions\2-Word-v2.0.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88E1D-B2C9-41F6-A356-2CDB2F376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2-Word-v2.0.template.dot</Template>
  <TotalTime>322</TotalTime>
  <Pages>12</Pages>
  <Words>3309</Words>
  <Characters>18863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 Working Group</vt:lpstr>
    </vt:vector>
  </TitlesOfParts>
  <Company>USC/ISI</Company>
  <LinksUpToDate>false</LinksUpToDate>
  <CharactersWithSpaces>22128</CharactersWithSpaces>
  <SharedDoc>false</SharedDoc>
  <HLinks>
    <vt:vector size="180" baseType="variant">
      <vt:variant>
        <vt:i4>1769534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_Toc258322689</vt:lpwstr>
      </vt:variant>
      <vt:variant>
        <vt:i4>1769534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_Toc258322688</vt:lpwstr>
      </vt:variant>
      <vt:variant>
        <vt:i4>1769534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_Toc258322687</vt:lpwstr>
      </vt:variant>
      <vt:variant>
        <vt:i4>1769534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_Toc258322686</vt:lpwstr>
      </vt:variant>
      <vt:variant>
        <vt:i4>1769534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_Toc258322685</vt:lpwstr>
      </vt:variant>
      <vt:variant>
        <vt:i4>1769534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_Toc258322684</vt:lpwstr>
      </vt:variant>
      <vt:variant>
        <vt:i4>1769534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_Toc258322683</vt:lpwstr>
      </vt:variant>
      <vt:variant>
        <vt:i4>1769534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_Toc258322682</vt:lpwstr>
      </vt:variant>
      <vt:variant>
        <vt:i4>1769534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_Toc258322681</vt:lpwstr>
      </vt:variant>
      <vt:variant>
        <vt:i4>1769534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_Toc258322680</vt:lpwstr>
      </vt:variant>
      <vt:variant>
        <vt:i4>1310782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_Toc258322679</vt:lpwstr>
      </vt:variant>
      <vt:variant>
        <vt:i4>1310782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_Toc258322678</vt:lpwstr>
      </vt:variant>
      <vt:variant>
        <vt:i4>1310782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_Toc258322677</vt:lpwstr>
      </vt:variant>
      <vt:variant>
        <vt:i4>1310782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_Toc258322676</vt:lpwstr>
      </vt:variant>
      <vt:variant>
        <vt:i4>1310782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_Toc258322675</vt:lpwstr>
      </vt:variant>
      <vt:variant>
        <vt:i4>1310782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_Toc258322674</vt:lpwstr>
      </vt:variant>
      <vt:variant>
        <vt:i4>1310782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_Toc258322673</vt:lpwstr>
      </vt:variant>
      <vt:variant>
        <vt:i4>1310782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_Toc258322672</vt:lpwstr>
      </vt:variant>
      <vt:variant>
        <vt:i4>1310782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_Toc258322671</vt:lpwstr>
      </vt:variant>
      <vt:variant>
        <vt:i4>1310782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_Toc258322670</vt:lpwstr>
      </vt:variant>
      <vt:variant>
        <vt:i4>1376318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_Toc258322669</vt:lpwstr>
      </vt:variant>
      <vt:variant>
        <vt:i4>1376318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_Toc258322668</vt:lpwstr>
      </vt:variant>
      <vt:variant>
        <vt:i4>1376318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_Toc258322667</vt:lpwstr>
      </vt:variant>
      <vt:variant>
        <vt:i4>1376318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_Toc258322666</vt:lpwstr>
      </vt:variant>
      <vt:variant>
        <vt:i4>1376318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_Toc258322665</vt:lpwstr>
      </vt:variant>
      <vt:variant>
        <vt:i4>1376318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_Toc258322664</vt:lpwstr>
      </vt:variant>
      <vt:variant>
        <vt:i4>1376318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_Toc258322663</vt:lpwstr>
      </vt:variant>
      <vt:variant>
        <vt:i4>1376318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_Toc258322662</vt:lpwstr>
      </vt:variant>
      <vt:variant>
        <vt:i4>1376318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_Toc258322661</vt:lpwstr>
      </vt:variant>
      <vt:variant>
        <vt:i4>1376318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_Toc258322660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 Working Group</dc:title>
  <dc:creator>Italo Busi</dc:creator>
  <cp:lastModifiedBy>Italo Busi</cp:lastModifiedBy>
  <cp:revision>14</cp:revision>
  <cp:lastPrinted>2004-10-23T02:03:00Z</cp:lastPrinted>
  <dcterms:created xsi:type="dcterms:W3CDTF">2017-06-27T09:29:00Z</dcterms:created>
  <dcterms:modified xsi:type="dcterms:W3CDTF">2017-06-27T16:37:00Z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1498555494</vt:lpwstr>
  </property>
</Properties>
</file>