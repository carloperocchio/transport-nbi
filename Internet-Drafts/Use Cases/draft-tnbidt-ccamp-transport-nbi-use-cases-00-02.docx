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2A1EE9">
        <w:t>Transport North Bound Interface Use Cases</w:t>
      </w:r>
      <w:r w:rsidR="00CC4069">
        <w:br/>
        <w:t>draft-</w:t>
      </w:r>
      <w:r w:rsidR="002A1EE9">
        <w:t>tnbidt-ccamp-transport-nbi-use-cases</w:t>
      </w:r>
      <w:r w:rsidR="00CC4069">
        <w:t>-00.txt</w:t>
      </w:r>
    </w:p>
    <w:p w:rsidR="006F6F19" w:rsidRDefault="006F6F19" w:rsidP="00CC4069">
      <w:pPr>
        <w:pStyle w:val="RFCH1-noTOCnonum"/>
      </w:pPr>
      <w:r w:rsidRPr="000D76AB">
        <w:t>Status of this Memo</w:t>
      </w:r>
    </w:p>
    <w:p w:rsidR="006A74C7" w:rsidRPr="00C80D09" w:rsidRDefault="006A74C7" w:rsidP="006A74C7">
      <w:r w:rsidRPr="00C80D09">
        <w:t xml:space="preserve">This Internet-Draft is submitted in full conformance with the provisions of BCP 78 and BCP 79. </w:t>
      </w:r>
    </w:p>
    <w:p w:rsidR="008D50C0" w:rsidRPr="00C214D4" w:rsidRDefault="008D50C0" w:rsidP="008D50C0">
      <w:r w:rsidRPr="00C214D4">
        <w:t>Internet-Drafts are working documents of the Internet Engineering Task Force (IETF), its areas, and its working groups.  Note that other groups may also distribute working documents as Internet-Drafts.</w:t>
      </w:r>
    </w:p>
    <w:p w:rsidR="008D50C0" w:rsidRPr="00C214D4" w:rsidRDefault="008D50C0" w:rsidP="008D50C0">
      <w:r w:rsidRPr="00C214D4">
        <w:t>Internet-Drafts are draft documents valid for a maximum of six months and may be updated, replaced, or obsoleted by other documents at any time.  It is inappropriate to use Internet-Drafts as reference material or to cite them other than as "work in progress."</w:t>
      </w:r>
    </w:p>
    <w:p w:rsidR="008D50C0" w:rsidRPr="00C214D4" w:rsidRDefault="008D50C0" w:rsidP="009B0913">
      <w:r w:rsidRPr="00C214D4">
        <w:t>The list of current Internet-Drafts can be accessed at</w:t>
      </w:r>
      <w:r w:rsidR="009B0913" w:rsidRPr="00C214D4">
        <w:t xml:space="preserve"> </w:t>
      </w:r>
      <w:r w:rsidRPr="00C214D4">
        <w:t>http://www.ietf.org/ietf/1id-abstracts.txt</w:t>
      </w:r>
    </w:p>
    <w:p w:rsidR="008D50C0" w:rsidRPr="00C214D4" w:rsidRDefault="008D50C0" w:rsidP="009B0913">
      <w:r w:rsidRPr="00C214D4">
        <w:t>The list of Internet-Draft Shadow Directories can be accessed at</w:t>
      </w:r>
      <w:r w:rsidR="009B0913" w:rsidRPr="00C214D4">
        <w:t xml:space="preserve"> </w:t>
      </w:r>
      <w:r w:rsidRPr="00C214D4">
        <w:t>http://www.ietf.org/shadow.html</w:t>
      </w:r>
    </w:p>
    <w:p w:rsidR="008D50C0" w:rsidRPr="00C214D4" w:rsidRDefault="008D50C0" w:rsidP="008D50C0">
      <w:r w:rsidRPr="00C214D4">
        <w:t xml:space="preserve">This Internet-Draft will expire on </w: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34459D">
        <w:rPr>
          <w:noProof/>
        </w:rPr>
        <w:instrText>2</w:instrText>
      </w:r>
      <w:r w:rsidR="00C16759" w:rsidRPr="00C214D4">
        <w:fldChar w:fldCharType="end"/>
      </w:r>
      <w:r w:rsidRPr="00C214D4">
        <w:instrText xml:space="preserve"> = 1 July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 MERGEFORMAT </w:instrText>
      </w:r>
      <w:r w:rsidR="00C16759" w:rsidRPr="00C214D4">
        <w:fldChar w:fldCharType="separate"/>
      </w:r>
      <w:r w:rsidR="0034459D">
        <w:rPr>
          <w:noProof/>
        </w:rPr>
        <w:instrText>2</w:instrText>
      </w:r>
      <w:r w:rsidR="00C16759" w:rsidRPr="00C214D4">
        <w:fldChar w:fldCharType="end"/>
      </w:r>
      <w:r w:rsidRPr="00C214D4">
        <w:instrText xml:space="preserve"> = 2 August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6558A7" w:rsidRPr="00C214D4">
        <w:rPr>
          <w:noProof/>
        </w:rPr>
        <w:instrText>0</w:instrText>
      </w:r>
      <w:r w:rsidR="00C16759" w:rsidRPr="00C214D4">
        <w:fldChar w:fldCharType="end"/>
      </w:r>
      <w:r w:rsidRPr="00C214D4">
        <w:instrText xml:space="preserve"> = 3 September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6558A7" w:rsidRPr="00C214D4">
        <w:rPr>
          <w:noProof/>
        </w:rPr>
        <w:instrText>0</w:instrText>
      </w:r>
      <w:r w:rsidR="00C16759" w:rsidRPr="00C214D4">
        <w:fldChar w:fldCharType="end"/>
      </w:r>
      <w:r w:rsidRPr="00C214D4">
        <w:instrText xml:space="preserve"> = 4 October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6558A7" w:rsidRPr="00C214D4">
        <w:rPr>
          <w:noProof/>
        </w:rPr>
        <w:instrText>0</w:instrText>
      </w:r>
      <w:r w:rsidR="00C16759" w:rsidRPr="00C214D4">
        <w:fldChar w:fldCharType="end"/>
      </w:r>
      <w:r w:rsidRPr="00C214D4">
        <w:instrText xml:space="preserve"> = 5 November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6558A7" w:rsidRPr="00C214D4">
        <w:rPr>
          <w:noProof/>
        </w:rPr>
        <w:instrText>0</w:instrText>
      </w:r>
      <w:r w:rsidR="00C16759" w:rsidRPr="00C214D4">
        <w:fldChar w:fldCharType="end"/>
      </w:r>
      <w:r w:rsidRPr="00C214D4">
        <w:instrText xml:space="preserve"> = 6 December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6558A7" w:rsidRPr="00C214D4">
        <w:rPr>
          <w:noProof/>
        </w:rPr>
        <w:instrText>0</w:instrText>
      </w:r>
      <w:r w:rsidR="00C16759" w:rsidRPr="00C214D4">
        <w:fldChar w:fldCharType="end"/>
      </w:r>
      <w:r w:rsidRPr="00C214D4">
        <w:instrText xml:space="preserve"> = 7 January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6558A7" w:rsidRPr="00C214D4">
        <w:rPr>
          <w:noProof/>
        </w:rPr>
        <w:instrText>0</w:instrText>
      </w:r>
      <w:r w:rsidR="00C16759" w:rsidRPr="00C214D4">
        <w:fldChar w:fldCharType="end"/>
      </w:r>
      <w:r w:rsidRPr="00C214D4">
        <w:instrText xml:space="preserve"> = 8 February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6558A7" w:rsidRPr="00C214D4">
        <w:rPr>
          <w:noProof/>
        </w:rPr>
        <w:instrText>0</w:instrText>
      </w:r>
      <w:r w:rsidR="00C16759" w:rsidRPr="00C214D4">
        <w:fldChar w:fldCharType="end"/>
      </w:r>
      <w:r w:rsidRPr="00C214D4">
        <w:instrText xml:space="preserve"> = 9 March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6558A7" w:rsidRPr="00C214D4">
        <w:rPr>
          <w:noProof/>
        </w:rPr>
        <w:instrText>0</w:instrText>
      </w:r>
      <w:r w:rsidR="00C16759" w:rsidRPr="00C214D4">
        <w:fldChar w:fldCharType="end"/>
      </w:r>
      <w:r w:rsidRPr="00C214D4">
        <w:instrText xml:space="preserve"> = 10 April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6558A7" w:rsidRPr="00C214D4">
        <w:rPr>
          <w:noProof/>
        </w:rPr>
        <w:instrText>0</w:instrText>
      </w:r>
      <w:r w:rsidR="00C16759" w:rsidRPr="00C214D4">
        <w:fldChar w:fldCharType="end"/>
      </w:r>
      <w:r w:rsidRPr="00C214D4">
        <w:instrText xml:space="preserve"> = 11 May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6558A7" w:rsidRPr="00C214D4">
        <w:rPr>
          <w:noProof/>
        </w:rPr>
        <w:instrText>0</w:instrText>
      </w:r>
      <w:r w:rsidR="00C16759" w:rsidRPr="00C214D4">
        <w:fldChar w:fldCharType="end"/>
      </w:r>
      <w:r w:rsidRPr="00C214D4">
        <w:instrText xml:space="preserve"> = 12 June "Fail" \* MERGEFORMAT </w:instrText>
      </w:r>
      <w:r w:rsidR="00C16759" w:rsidRPr="00C214D4">
        <w:fldChar w:fldCharType="separate"/>
      </w:r>
      <w:r w:rsidR="006558A7" w:rsidRPr="00C214D4">
        <w:rPr>
          <w:noProof/>
        </w:rPr>
        <w:instrText>Fail</w:instrText>
      </w:r>
      <w:r w:rsidR="00C16759" w:rsidRPr="00C214D4">
        <w:fldChar w:fldCharType="end"/>
      </w:r>
      <w:r w:rsidRPr="00C214D4">
        <w:instrText xml:space="preserve"> \* MERGEFORMAT </w:instrText>
      </w:r>
      <w:r w:rsidR="00C16759" w:rsidRPr="00C214D4">
        <w:fldChar w:fldCharType="separate"/>
      </w:r>
      <w:r w:rsidR="006558A7" w:rsidRPr="00C214D4">
        <w:rPr>
          <w:noProof/>
        </w:rPr>
        <w:instrText>Fail</w:instrText>
      </w:r>
      <w:r w:rsidR="00C16759" w:rsidRPr="00C214D4">
        <w:fldChar w:fldCharType="end"/>
      </w:r>
      <w:r w:rsidRPr="00C214D4">
        <w:instrText xml:space="preserve"> \* MERGEFORMAT </w:instrText>
      </w:r>
      <w:r w:rsidR="00C16759" w:rsidRPr="00C214D4">
        <w:fldChar w:fldCharType="separate"/>
      </w:r>
      <w:r w:rsidR="006558A7" w:rsidRPr="00C214D4">
        <w:rPr>
          <w:noProof/>
        </w:rPr>
        <w:instrText>Fail</w:instrText>
      </w:r>
      <w:r w:rsidR="00C16759" w:rsidRPr="00C214D4">
        <w:fldChar w:fldCharType="end"/>
      </w:r>
      <w:r w:rsidRPr="00C214D4">
        <w:instrText xml:space="preserve"> \* MERGEFORMAT </w:instrText>
      </w:r>
      <w:r w:rsidR="00C16759" w:rsidRPr="00C214D4">
        <w:fldChar w:fldCharType="separate"/>
      </w:r>
      <w:r w:rsidR="006558A7" w:rsidRPr="00C214D4">
        <w:rPr>
          <w:noProof/>
        </w:rPr>
        <w:instrText>Fail</w:instrText>
      </w:r>
      <w:r w:rsidR="00C16759" w:rsidRPr="00C214D4">
        <w:fldChar w:fldCharType="end"/>
      </w:r>
      <w:r w:rsidRPr="00C214D4">
        <w:instrText xml:space="preserve"> \* MERGEFORMAT </w:instrText>
      </w:r>
      <w:r w:rsidR="00C16759" w:rsidRPr="00C214D4">
        <w:fldChar w:fldCharType="separate"/>
      </w:r>
      <w:r w:rsidR="006558A7" w:rsidRPr="00C214D4">
        <w:rPr>
          <w:noProof/>
        </w:rPr>
        <w:instrText>Fail</w:instrText>
      </w:r>
      <w:r w:rsidR="00C16759" w:rsidRPr="00C214D4">
        <w:fldChar w:fldCharType="end"/>
      </w:r>
      <w:r w:rsidRPr="00C214D4">
        <w:instrText xml:space="preserve"> \* MERGEFORMAT </w:instrText>
      </w:r>
      <w:r w:rsidR="00C16759" w:rsidRPr="00C214D4">
        <w:fldChar w:fldCharType="separate"/>
      </w:r>
      <w:r w:rsidR="006558A7" w:rsidRPr="00C214D4">
        <w:rPr>
          <w:noProof/>
        </w:rPr>
        <w:instrText>Fail</w:instrText>
      </w:r>
      <w:r w:rsidR="00C16759" w:rsidRPr="00C214D4">
        <w:fldChar w:fldCharType="end"/>
      </w:r>
      <w:r w:rsidRPr="00C214D4">
        <w:instrText xml:space="preserve"> \* MERGEFORMAT </w:instrText>
      </w:r>
      <w:r w:rsidR="00C16759" w:rsidRPr="00C214D4">
        <w:fldChar w:fldCharType="separate"/>
      </w:r>
      <w:r w:rsidR="006558A7" w:rsidRPr="00C214D4">
        <w:rPr>
          <w:noProof/>
        </w:rPr>
        <w:instrText>Fail</w:instrText>
      </w:r>
      <w:r w:rsidR="00C16759" w:rsidRPr="00C214D4">
        <w:fldChar w:fldCharType="end"/>
      </w:r>
      <w:r w:rsidRPr="00C214D4">
        <w:instrText xml:space="preserve"> \* MERGEFORMAT </w:instrText>
      </w:r>
      <w:r w:rsidR="00C16759" w:rsidRPr="00C214D4">
        <w:fldChar w:fldCharType="separate"/>
      </w:r>
      <w:r w:rsidR="006558A7" w:rsidRPr="00C214D4">
        <w:rPr>
          <w:noProof/>
        </w:rPr>
        <w:instrText>Fail</w:instrText>
      </w:r>
      <w:r w:rsidR="00C16759" w:rsidRPr="00C214D4">
        <w:fldChar w:fldCharType="end"/>
      </w:r>
      <w:r w:rsidRPr="00C214D4">
        <w:instrText xml:space="preserve">  \* MERGEFORMAT </w:instrText>
      </w:r>
      <w:r w:rsidR="00C16759" w:rsidRPr="00C214D4">
        <w:fldChar w:fldCharType="separate"/>
      </w:r>
      <w:r w:rsidR="006558A7" w:rsidRPr="00C214D4">
        <w:rPr>
          <w:noProof/>
        </w:rPr>
        <w:instrText>Fail</w:instrText>
      </w:r>
      <w:r w:rsidR="00C16759" w:rsidRPr="00C214D4">
        <w:fldChar w:fldCharType="end"/>
      </w:r>
      <w:r w:rsidRPr="00C214D4">
        <w:instrText xml:space="preserve"> \* MERGEFORMAT </w:instrText>
      </w:r>
      <w:r w:rsidR="00C16759" w:rsidRPr="00C214D4">
        <w:fldChar w:fldCharType="separate"/>
      </w:r>
      <w:r w:rsidR="006558A7" w:rsidRPr="00C214D4">
        <w:rPr>
          <w:noProof/>
        </w:rPr>
        <w:instrText>Fail</w:instrText>
      </w:r>
      <w:r w:rsidR="00C16759" w:rsidRPr="00C214D4">
        <w:fldChar w:fldCharType="end"/>
      </w:r>
      <w:r w:rsidRPr="00C214D4">
        <w:instrText xml:space="preserve"> \* MERGEFORMAT </w:instrText>
      </w:r>
      <w:r w:rsidR="00C16759" w:rsidRPr="00C214D4">
        <w:fldChar w:fldCharType="separate"/>
      </w:r>
      <w:r w:rsidR="0034459D" w:rsidRPr="00C214D4">
        <w:rPr>
          <w:noProof/>
        </w:rPr>
        <w:instrText>August</w:instrText>
      </w:r>
      <w:r w:rsidR="00C16759" w:rsidRPr="00C214D4">
        <w:fldChar w:fldCharType="end"/>
      </w:r>
      <w:r w:rsidRPr="00C214D4">
        <w:instrText xml:space="preserve"> \* MERGEFORMAT </w:instrText>
      </w:r>
      <w:r w:rsidR="00C16759" w:rsidRPr="00C214D4">
        <w:fldChar w:fldCharType="separate"/>
      </w:r>
      <w:r w:rsidR="0034459D" w:rsidRPr="00C214D4">
        <w:rPr>
          <w:noProof/>
        </w:rPr>
        <w:t>August</w:t>
      </w:r>
      <w:r w:rsidR="00C16759" w:rsidRPr="00C214D4">
        <w:fldChar w:fldCharType="end"/>
      </w:r>
      <w:r w:rsidRPr="00C214D4">
        <w:t xml:space="preserve"> </w:t>
      </w:r>
      <w:r w:rsidR="00C16759" w:rsidRPr="00C214D4">
        <w:fldChar w:fldCharType="begin"/>
      </w:r>
      <w:r w:rsidRPr="00C214D4">
        <w:instrText xml:space="preserve"> DATE  \@ "d," </w:instrText>
      </w:r>
      <w:r w:rsidR="00C16759" w:rsidRPr="00C214D4">
        <w:fldChar w:fldCharType="separate"/>
      </w:r>
      <w:r w:rsidR="0034459D">
        <w:rPr>
          <w:noProof/>
        </w:rPr>
        <w:t>1,</w:t>
      </w:r>
      <w:r w:rsidR="00C16759" w:rsidRPr="00C214D4">
        <w:fldChar w:fldCharType="end"/>
      </w:r>
      <w:r w:rsidRPr="00C214D4">
        <w:t xml:space="preserve"> </w: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34459D">
        <w:rPr>
          <w:noProof/>
        </w:rPr>
        <w:instrText>2</w:instrText>
      </w:r>
      <w:r w:rsidR="00C16759" w:rsidRPr="00C214D4">
        <w:fldChar w:fldCharType="end"/>
      </w:r>
      <w:r w:rsidRPr="00C214D4">
        <w:instrText xml:space="preserve"> &lt; 7 </w:instrText>
      </w:r>
      <w:r w:rsidR="00C16759" w:rsidRPr="00C214D4">
        <w:fldChar w:fldCharType="begin"/>
      </w:r>
      <w:r w:rsidRPr="00C214D4">
        <w:instrText xml:space="preserve"> SAVEDATE \@ "YYYY" \* MERGEFORMAT </w:instrText>
      </w:r>
      <w:r w:rsidR="00C16759" w:rsidRPr="00C214D4">
        <w:fldChar w:fldCharType="separate"/>
      </w:r>
      <w:r w:rsidR="0034459D">
        <w:rPr>
          <w:noProof/>
        </w:rPr>
        <w:instrText>2017</w:instrText>
      </w:r>
      <w:r w:rsidR="00C16759" w:rsidRPr="00C214D4">
        <w:fldChar w:fldCharType="end"/>
      </w:r>
      <w:r w:rsidRPr="00C214D4">
        <w:instrText xml:space="preserve"> </w:instrText>
      </w:r>
      <w:r w:rsidR="00C16759" w:rsidRPr="00C214D4">
        <w:fldChar w:fldCharType="begin"/>
      </w:r>
      <w:r w:rsidRPr="00C214D4">
        <w:instrText xml:space="preserve"> IF </w:instrText>
      </w:r>
      <w:r w:rsidR="00C16759" w:rsidRPr="00C214D4">
        <w:fldChar w:fldCharType="begin"/>
      </w:r>
      <w:r w:rsidRPr="00C214D4">
        <w:instrText xml:space="preserve"> SAVEDATE \@ "M" \* MERGEFORMAT </w:instrText>
      </w:r>
      <w:r w:rsidR="00C16759" w:rsidRPr="00C214D4">
        <w:fldChar w:fldCharType="separate"/>
      </w:r>
      <w:r w:rsidR="009876A3" w:rsidRPr="00C214D4">
        <w:rPr>
          <w:noProof/>
        </w:rPr>
        <w:instrText>10</w:instrText>
      </w:r>
      <w:r w:rsidR="00C16759" w:rsidRPr="00C214D4">
        <w:fldChar w:fldCharType="end"/>
      </w:r>
      <w:r w:rsidRPr="00C214D4">
        <w:instrText xml:space="preserve"> &gt; 6 </w:instrText>
      </w:r>
      <w:r w:rsidR="00C16759" w:rsidRPr="00C214D4">
        <w:fldChar w:fldCharType="begin"/>
      </w:r>
      <w:r w:rsidRPr="00C214D4">
        <w:instrText xml:space="preserve"> = </w:instrText>
      </w:r>
      <w:r w:rsidR="00C16759" w:rsidRPr="00C214D4">
        <w:fldChar w:fldCharType="begin"/>
      </w:r>
      <w:r w:rsidRPr="00C214D4">
        <w:instrText xml:space="preserve"> SAVEDATE \@ "YYYY" \* MERGEFORMAT </w:instrText>
      </w:r>
      <w:r w:rsidR="00C16759" w:rsidRPr="00C214D4">
        <w:fldChar w:fldCharType="separate"/>
      </w:r>
      <w:r w:rsidR="009876A3" w:rsidRPr="00C214D4">
        <w:rPr>
          <w:noProof/>
        </w:rPr>
        <w:instrText>2013</w:instrText>
      </w:r>
      <w:r w:rsidR="00C16759" w:rsidRPr="00C214D4">
        <w:fldChar w:fldCharType="end"/>
      </w:r>
      <w:r w:rsidRPr="00C214D4">
        <w:instrText xml:space="preserve"> + 1 \* MERGEFORMAT </w:instrText>
      </w:r>
      <w:r w:rsidR="00C16759" w:rsidRPr="00C214D4">
        <w:fldChar w:fldCharType="separate"/>
      </w:r>
      <w:r w:rsidR="00753DF3" w:rsidRPr="00C214D4">
        <w:rPr>
          <w:noProof/>
        </w:rPr>
        <w:instrText>2009</w:instrText>
      </w:r>
      <w:r w:rsidR="00C16759" w:rsidRPr="00C214D4">
        <w:fldChar w:fldCharType="end"/>
      </w:r>
      <w:r w:rsidRPr="00C214D4">
        <w:instrText xml:space="preserve"> "Fail" \* MERGEFORMAT  \* MERGEFORMAT </w:instrText>
      </w:r>
      <w:r w:rsidR="00C16759" w:rsidRPr="00C214D4">
        <w:fldChar w:fldCharType="separate"/>
      </w:r>
      <w:r w:rsidR="009876A3" w:rsidRPr="00C214D4">
        <w:rPr>
          <w:noProof/>
        </w:rPr>
        <w:instrText>2009</w:instrText>
      </w:r>
      <w:r w:rsidR="00C16759" w:rsidRPr="00C214D4">
        <w:fldChar w:fldCharType="end"/>
      </w:r>
      <w:r w:rsidRPr="00C214D4">
        <w:instrText xml:space="preserve"> \* MERGEFORMAT </w:instrText>
      </w:r>
      <w:r w:rsidR="00C16759" w:rsidRPr="00C214D4">
        <w:fldChar w:fldCharType="separate"/>
      </w:r>
      <w:r w:rsidR="0034459D">
        <w:rPr>
          <w:noProof/>
        </w:rPr>
        <w:t>2017</w:t>
      </w:r>
      <w:r w:rsidR="00C16759" w:rsidRPr="00C214D4">
        <w:fldChar w:fldCharType="end"/>
      </w:r>
      <w:r w:rsidRPr="00C214D4">
        <w:t>.</w:t>
      </w:r>
    </w:p>
    <w:p w:rsidR="002E1F5F" w:rsidRPr="00C214D4" w:rsidRDefault="002E1F5F" w:rsidP="002E1F5F">
      <w:pPr>
        <w:pStyle w:val="RFCH1-noTOCnonum"/>
      </w:pPr>
      <w:r w:rsidRPr="00C214D4">
        <w:t>Copyright Notice</w:t>
      </w:r>
    </w:p>
    <w:p w:rsidR="002E1F5F" w:rsidRPr="00C214D4" w:rsidRDefault="002E1F5F" w:rsidP="002E1F5F">
      <w:r w:rsidRPr="00C214D4">
        <w:t xml:space="preserve">Copyright (c) </w:t>
      </w:r>
      <w:r w:rsidR="00C16759" w:rsidRPr="00C214D4">
        <w:fldChar w:fldCharType="begin"/>
      </w:r>
      <w:r w:rsidRPr="00C214D4">
        <w:instrText xml:space="preserve"> SAVEDATE  \@ "yyyy"  \* MERGEFORMAT </w:instrText>
      </w:r>
      <w:r w:rsidR="00C16759" w:rsidRPr="00C214D4">
        <w:fldChar w:fldCharType="separate"/>
      </w:r>
      <w:r w:rsidR="0034459D">
        <w:rPr>
          <w:noProof/>
        </w:rPr>
        <w:t>2017</w:t>
      </w:r>
      <w:r w:rsidR="00C16759" w:rsidRPr="00C214D4">
        <w:fldChar w:fldCharType="end"/>
      </w:r>
      <w:r w:rsidRPr="00C214D4">
        <w:t xml:space="preserve"> IETF Trust and the persons identified as the document authors. All rights reserved.</w:t>
      </w:r>
    </w:p>
    <w:p w:rsidR="00316AC2" w:rsidRDefault="00316AC2" w:rsidP="00316AC2">
      <w:r w:rsidRPr="00C7358D">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10357E" w:rsidRDefault="0010357E" w:rsidP="00072E31">
      <w:pPr>
        <w:ind w:left="0"/>
      </w:pPr>
      <w:r w:rsidRPr="00DD736A">
        <w:lastRenderedPageBreak/>
        <w:t>Abstract</w:t>
      </w:r>
    </w:p>
    <w:p w:rsidR="006F6F19" w:rsidRDefault="006F6F19" w:rsidP="00713412">
      <w:r w:rsidRPr="00DA1B42">
        <w:rPr>
          <w:highlight w:val="yellow"/>
        </w:rPr>
        <w:t>&lt;</w:t>
      </w:r>
      <w:r w:rsidR="001A38B4">
        <w:rPr>
          <w:b/>
          <w:highlight w:val="yellow"/>
        </w:rPr>
        <w:t>Daniel/Italo</w:t>
      </w:r>
      <w:r w:rsidR="001A38B4">
        <w:rPr>
          <w:highlight w:val="yellow"/>
        </w:rPr>
        <w:t xml:space="preserve">: </w:t>
      </w:r>
      <w:r w:rsidRPr="00DA1B42">
        <w:rPr>
          <w:highlight w:val="yellow"/>
        </w:rPr>
        <w:t>Type your abstract here.</w:t>
      </w:r>
      <w:r w:rsidR="0027759C">
        <w:rPr>
          <w:highlight w:val="yellow"/>
        </w:rPr>
        <w:t xml:space="preserve"> Typically 5-10 lines, never less than 3 </w:t>
      </w:r>
      <w:r w:rsidR="00834330">
        <w:rPr>
          <w:highlight w:val="yellow"/>
        </w:rPr>
        <w:t xml:space="preserve">lines </w:t>
      </w:r>
      <w:r w:rsidR="0027759C">
        <w:rPr>
          <w:highlight w:val="yellow"/>
        </w:rPr>
        <w:t>nor more than 20 lines</w:t>
      </w:r>
      <w:r w:rsidRPr="00DA1B42">
        <w:rPr>
          <w:highlight w:val="yellow"/>
        </w:rPr>
        <w:t>&gt;</w:t>
      </w:r>
      <w:r w:rsidRPr="00DA1B42">
        <w:t xml:space="preserve"> </w:t>
      </w:r>
    </w:p>
    <w:p w:rsidR="00C80D09" w:rsidRDefault="00C80D09" w:rsidP="00C80D09">
      <w:r w:rsidRPr="00C80D09">
        <w:t>Transport network</w:t>
      </w:r>
      <w:r w:rsidR="00A51823">
        <w:t xml:space="preserve"> domains</w:t>
      </w:r>
      <w:r w:rsidRPr="00C80D09">
        <w:t xml:space="preserve">, </w:t>
      </w:r>
      <w:r w:rsidR="00A51823">
        <w:t>including</w:t>
      </w:r>
      <w:r w:rsidR="00A51823" w:rsidRPr="00C80D09">
        <w:t xml:space="preserve"> </w:t>
      </w:r>
      <w:r w:rsidRPr="00C80D09">
        <w:t xml:space="preserve">Optical Transport Network (OTN) and Wavelength Division Multiplexing (WDM) networks, are </w:t>
      </w:r>
      <w:r w:rsidR="00A51823">
        <w:t>typically</w:t>
      </w:r>
      <w:r w:rsidR="00A51823" w:rsidRPr="00C80D09">
        <w:t xml:space="preserve"> </w:t>
      </w:r>
      <w:r w:rsidR="00A51823">
        <w:t xml:space="preserve">deployed based on a single </w:t>
      </w:r>
      <w:r w:rsidRPr="00C80D09">
        <w:t>vendor</w:t>
      </w:r>
      <w:r w:rsidR="00A51823">
        <w:t xml:space="preserve"> or technology platforms. They </w:t>
      </w:r>
      <w:r w:rsidRPr="00C80D09">
        <w:t xml:space="preserve">are </w:t>
      </w:r>
      <w:r w:rsidR="00A51823">
        <w:t xml:space="preserve">often </w:t>
      </w:r>
      <w:r w:rsidRPr="00C80D09">
        <w:t>managed using proprietary interfaces to dedicated Element Management Systems (EMS)</w:t>
      </w:r>
      <w:r w:rsidR="00A51823">
        <w:t xml:space="preserve">, </w:t>
      </w:r>
      <w:r w:rsidRPr="00C80D09">
        <w:t>Net</w:t>
      </w:r>
      <w:r>
        <w:t>work Management Systems (NMS</w:t>
      </w:r>
      <w:r w:rsidR="00A51823">
        <w:t>) and increasingly Software Defined Network (SDN) controllers</w:t>
      </w:r>
      <w:r>
        <w:t>.</w:t>
      </w:r>
    </w:p>
    <w:p w:rsidR="00C80D09" w:rsidRDefault="00C80D09" w:rsidP="00C80D09">
      <w:r w:rsidRPr="00C80D09">
        <w:t xml:space="preserve">A </w:t>
      </w:r>
      <w:r w:rsidR="00A51823">
        <w:t>well-defined</w:t>
      </w:r>
      <w:r w:rsidR="00A51823" w:rsidRPr="00C80D09">
        <w:t xml:space="preserve"> </w:t>
      </w:r>
      <w:r w:rsidRPr="00C80D09">
        <w:t>open interface to each domain management system</w:t>
      </w:r>
      <w:r w:rsidR="00A51823">
        <w:t xml:space="preserve"> or controller</w:t>
      </w:r>
      <w:r w:rsidRPr="00C80D09">
        <w:t xml:space="preserve"> is </w:t>
      </w:r>
      <w:r w:rsidR="00A51823">
        <w:t xml:space="preserve">required </w:t>
      </w:r>
      <w:r w:rsidRPr="00C80D09">
        <w:t xml:space="preserve">for network operators to </w:t>
      </w:r>
      <w:r w:rsidR="00A51823">
        <w:t xml:space="preserve">facilitate </w:t>
      </w:r>
      <w:r w:rsidRPr="00C80D09">
        <w:t xml:space="preserve">control </w:t>
      </w:r>
      <w:r w:rsidR="00A51823">
        <w:t xml:space="preserve">automation and orchestrate end-to-end services across </w:t>
      </w:r>
      <w:r w:rsidRPr="00C80D09">
        <w:t>multi-domain networks</w:t>
      </w:r>
      <w:r w:rsidR="00A51823">
        <w:t>.</w:t>
      </w:r>
      <w:r>
        <w:t xml:space="preserve"> </w:t>
      </w:r>
      <w:r w:rsidRPr="00C80D09">
        <w:t>T</w:t>
      </w:r>
      <w:r w:rsidR="00A51823">
        <w:t xml:space="preserve">hese functions </w:t>
      </w:r>
      <w:r w:rsidR="003F04FF">
        <w:t>may</w:t>
      </w:r>
      <w:r w:rsidR="00A51823">
        <w:t xml:space="preserve"> enabled </w:t>
      </w:r>
      <w:r w:rsidRPr="00C80D09">
        <w:t xml:space="preserve">using standardized </w:t>
      </w:r>
      <w:r w:rsidR="00A51823">
        <w:t xml:space="preserve">data </w:t>
      </w:r>
      <w:r w:rsidRPr="00C80D09">
        <w:t>models</w:t>
      </w:r>
      <w:r w:rsidR="00A51823">
        <w:t xml:space="preserve"> (e.g. YANG)</w:t>
      </w:r>
      <w:r w:rsidRPr="00C80D09">
        <w:t xml:space="preserve">, </w:t>
      </w:r>
      <w:r w:rsidR="00A51823">
        <w:t>and a</w:t>
      </w:r>
      <w:r w:rsidRPr="00C80D09">
        <w:t>ppropr</w:t>
      </w:r>
      <w:r>
        <w:t>iate protocol (e.g., RESTCONF).</w:t>
      </w:r>
    </w:p>
    <w:p w:rsidR="00C80D09" w:rsidRPr="00C80D09" w:rsidRDefault="00C80D09" w:rsidP="00C80D09">
      <w:r>
        <w:t xml:space="preserve">This document describes </w:t>
      </w:r>
      <w:r w:rsidR="00A51823">
        <w:t xml:space="preserve">the key </w:t>
      </w:r>
      <w:r>
        <w:t xml:space="preserve">use cases </w:t>
      </w:r>
      <w:r w:rsidR="00A51823">
        <w:t xml:space="preserve">and requirements </w:t>
      </w:r>
      <w:r w:rsidR="003F04FF">
        <w:t xml:space="preserve">for transport network control and management. It reviews proposed and </w:t>
      </w:r>
      <w:r>
        <w:t xml:space="preserve">existing </w:t>
      </w:r>
      <w:r w:rsidR="003F04FF">
        <w:t xml:space="preserve">IETF transport network data </w:t>
      </w:r>
      <w:r>
        <w:t>models</w:t>
      </w:r>
      <w:r w:rsidR="003F04FF">
        <w:t xml:space="preserve">, their applicability, and highlights gaps and requirements.  </w:t>
      </w:r>
    </w:p>
    <w:p w:rsidR="006F6F19" w:rsidRDefault="006F6F19" w:rsidP="00CC4069">
      <w:pPr>
        <w:pStyle w:val="RFCH1-noTOCnonum"/>
      </w:pPr>
      <w:r w:rsidRPr="004D4888">
        <w:t>Table of Contents</w:t>
      </w:r>
    </w:p>
    <w:p w:rsidR="00147470" w:rsidRDefault="00147470">
      <w:pPr>
        <w:pStyle w:val="TOC1"/>
      </w:pPr>
    </w:p>
    <w:p w:rsidR="000C5995" w:rsidRDefault="00C16759">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73702016" w:history="1">
        <w:r w:rsidR="000C5995" w:rsidRPr="00A8349C">
          <w:rPr>
            <w:rStyle w:val="Hyperlink"/>
          </w:rPr>
          <w:t>1. Introduction</w:t>
        </w:r>
        <w:r w:rsidR="000C5995">
          <w:rPr>
            <w:webHidden/>
          </w:rPr>
          <w:tab/>
        </w:r>
        <w:r w:rsidR="000C5995">
          <w:rPr>
            <w:webHidden/>
          </w:rPr>
          <w:fldChar w:fldCharType="begin"/>
        </w:r>
        <w:r w:rsidR="000C5995">
          <w:rPr>
            <w:webHidden/>
          </w:rPr>
          <w:instrText xml:space="preserve"> PAGEREF _Toc473702016 \h </w:instrText>
        </w:r>
        <w:r w:rsidR="000C5995">
          <w:rPr>
            <w:webHidden/>
          </w:rPr>
        </w:r>
        <w:r w:rsidR="000C5995">
          <w:rPr>
            <w:webHidden/>
          </w:rPr>
          <w:fldChar w:fldCharType="separate"/>
        </w:r>
        <w:r w:rsidR="000C5995">
          <w:rPr>
            <w:webHidden/>
          </w:rPr>
          <w:t>3</w:t>
        </w:r>
        <w:r w:rsidR="000C5995">
          <w:rPr>
            <w:webHidden/>
          </w:rPr>
          <w:fldChar w:fldCharType="end"/>
        </w:r>
      </w:hyperlink>
    </w:p>
    <w:p w:rsidR="000C5995" w:rsidRDefault="000C5995">
      <w:pPr>
        <w:pStyle w:val="TOC1"/>
        <w:rPr>
          <w:rFonts w:asciiTheme="minorHAnsi" w:eastAsiaTheme="minorEastAsia" w:hAnsiTheme="minorHAnsi" w:cstheme="minorBidi"/>
          <w:sz w:val="22"/>
          <w:szCs w:val="22"/>
          <w:lang w:eastAsia="zh-CN"/>
        </w:rPr>
      </w:pPr>
      <w:hyperlink w:anchor="_Toc473702017" w:history="1">
        <w:r w:rsidRPr="00A8349C">
          <w:rPr>
            <w:rStyle w:val="Hyperlink"/>
          </w:rPr>
          <w:t>2. Conventions used in this document</w:t>
        </w:r>
        <w:r>
          <w:rPr>
            <w:webHidden/>
          </w:rPr>
          <w:tab/>
        </w:r>
        <w:r>
          <w:rPr>
            <w:webHidden/>
          </w:rPr>
          <w:fldChar w:fldCharType="begin"/>
        </w:r>
        <w:r>
          <w:rPr>
            <w:webHidden/>
          </w:rPr>
          <w:instrText xml:space="preserve"> PAGEREF _Toc473702017 \h </w:instrText>
        </w:r>
        <w:r>
          <w:rPr>
            <w:webHidden/>
          </w:rPr>
        </w:r>
        <w:r>
          <w:rPr>
            <w:webHidden/>
          </w:rPr>
          <w:fldChar w:fldCharType="separate"/>
        </w:r>
        <w:r>
          <w:rPr>
            <w:webHidden/>
          </w:rPr>
          <w:t>3</w:t>
        </w:r>
        <w:r>
          <w:rPr>
            <w:webHidden/>
          </w:rPr>
          <w:fldChar w:fldCharType="end"/>
        </w:r>
      </w:hyperlink>
    </w:p>
    <w:p w:rsidR="000C5995" w:rsidRDefault="000C5995">
      <w:pPr>
        <w:pStyle w:val="TOC1"/>
        <w:rPr>
          <w:rFonts w:asciiTheme="minorHAnsi" w:eastAsiaTheme="minorEastAsia" w:hAnsiTheme="minorHAnsi" w:cstheme="minorBidi"/>
          <w:sz w:val="22"/>
          <w:szCs w:val="22"/>
          <w:lang w:eastAsia="zh-CN"/>
        </w:rPr>
      </w:pPr>
      <w:hyperlink w:anchor="_Toc473702018" w:history="1">
        <w:r w:rsidRPr="00A8349C">
          <w:rPr>
            <w:rStyle w:val="Hyperlink"/>
          </w:rPr>
          <w:t>3. Use Case 1: Single-domain with single-layer</w:t>
        </w:r>
        <w:r>
          <w:rPr>
            <w:webHidden/>
          </w:rPr>
          <w:tab/>
        </w:r>
        <w:r>
          <w:rPr>
            <w:webHidden/>
          </w:rPr>
          <w:fldChar w:fldCharType="begin"/>
        </w:r>
        <w:r>
          <w:rPr>
            <w:webHidden/>
          </w:rPr>
          <w:instrText xml:space="preserve"> PAGEREF _Toc473702018 \h </w:instrText>
        </w:r>
        <w:r>
          <w:rPr>
            <w:webHidden/>
          </w:rPr>
        </w:r>
        <w:r>
          <w:rPr>
            <w:webHidden/>
          </w:rPr>
          <w:fldChar w:fldCharType="separate"/>
        </w:r>
        <w:r>
          <w:rPr>
            <w:webHidden/>
          </w:rPr>
          <w:t>3</w:t>
        </w:r>
        <w:r>
          <w:rPr>
            <w:webHidden/>
          </w:rPr>
          <w:fldChar w:fldCharType="end"/>
        </w:r>
      </w:hyperlink>
    </w:p>
    <w:p w:rsidR="000C5995" w:rsidRDefault="000C5995">
      <w:pPr>
        <w:pStyle w:val="TOC2"/>
        <w:rPr>
          <w:rFonts w:asciiTheme="minorHAnsi" w:eastAsiaTheme="minorEastAsia" w:hAnsiTheme="minorHAnsi" w:cstheme="minorBidi"/>
          <w:sz w:val="22"/>
          <w:szCs w:val="22"/>
          <w:lang w:eastAsia="zh-CN"/>
        </w:rPr>
      </w:pPr>
      <w:hyperlink w:anchor="_Toc473702019" w:history="1">
        <w:r w:rsidRPr="00A8349C">
          <w:rPr>
            <w:rStyle w:val="Hyperlink"/>
          </w:rPr>
          <w:t>3.1. Reference Network</w:t>
        </w:r>
        <w:r>
          <w:rPr>
            <w:webHidden/>
          </w:rPr>
          <w:tab/>
        </w:r>
        <w:r>
          <w:rPr>
            <w:webHidden/>
          </w:rPr>
          <w:fldChar w:fldCharType="begin"/>
        </w:r>
        <w:r>
          <w:rPr>
            <w:webHidden/>
          </w:rPr>
          <w:instrText xml:space="preserve"> PAGEREF _Toc473702019 \h </w:instrText>
        </w:r>
        <w:r>
          <w:rPr>
            <w:webHidden/>
          </w:rPr>
        </w:r>
        <w:r>
          <w:rPr>
            <w:webHidden/>
          </w:rPr>
          <w:fldChar w:fldCharType="separate"/>
        </w:r>
        <w:r>
          <w:rPr>
            <w:webHidden/>
          </w:rPr>
          <w:t>4</w:t>
        </w:r>
        <w:r>
          <w:rPr>
            <w:webHidden/>
          </w:rPr>
          <w:fldChar w:fldCharType="end"/>
        </w:r>
      </w:hyperlink>
    </w:p>
    <w:p w:rsidR="000C5995" w:rsidRDefault="000C5995">
      <w:pPr>
        <w:pStyle w:val="TOC3"/>
        <w:rPr>
          <w:rFonts w:asciiTheme="minorHAnsi" w:eastAsiaTheme="minorEastAsia" w:hAnsiTheme="minorHAnsi" w:cstheme="minorBidi"/>
          <w:sz w:val="22"/>
          <w:szCs w:val="22"/>
          <w:lang w:eastAsia="zh-CN"/>
        </w:rPr>
      </w:pPr>
      <w:hyperlink w:anchor="_Toc473702020" w:history="1">
        <w:r w:rsidRPr="00A8349C">
          <w:rPr>
            <w:rStyle w:val="Hyperlink"/>
          </w:rPr>
          <w:t>3.1.1. Single Transport Domain – OTN Network</w:t>
        </w:r>
        <w:r>
          <w:rPr>
            <w:webHidden/>
          </w:rPr>
          <w:tab/>
        </w:r>
        <w:r>
          <w:rPr>
            <w:webHidden/>
          </w:rPr>
          <w:fldChar w:fldCharType="begin"/>
        </w:r>
        <w:r>
          <w:rPr>
            <w:webHidden/>
          </w:rPr>
          <w:instrText xml:space="preserve"> PAGEREF _Toc473702020 \h </w:instrText>
        </w:r>
        <w:r>
          <w:rPr>
            <w:webHidden/>
          </w:rPr>
        </w:r>
        <w:r>
          <w:rPr>
            <w:webHidden/>
          </w:rPr>
          <w:fldChar w:fldCharType="separate"/>
        </w:r>
        <w:r>
          <w:rPr>
            <w:webHidden/>
          </w:rPr>
          <w:t>4</w:t>
        </w:r>
        <w:r>
          <w:rPr>
            <w:webHidden/>
          </w:rPr>
          <w:fldChar w:fldCharType="end"/>
        </w:r>
      </w:hyperlink>
    </w:p>
    <w:p w:rsidR="000C5995" w:rsidRDefault="000C5995">
      <w:pPr>
        <w:pStyle w:val="TOC3"/>
        <w:rPr>
          <w:rFonts w:asciiTheme="minorHAnsi" w:eastAsiaTheme="minorEastAsia" w:hAnsiTheme="minorHAnsi" w:cstheme="minorBidi"/>
          <w:sz w:val="22"/>
          <w:szCs w:val="22"/>
          <w:lang w:eastAsia="zh-CN"/>
        </w:rPr>
      </w:pPr>
      <w:hyperlink w:anchor="_Toc473702021" w:history="1">
        <w:r w:rsidRPr="00A8349C">
          <w:rPr>
            <w:rStyle w:val="Hyperlink"/>
          </w:rPr>
          <w:t>3.1.2. Single Domain – ROADM Network</w:t>
        </w:r>
        <w:r>
          <w:rPr>
            <w:webHidden/>
          </w:rPr>
          <w:tab/>
        </w:r>
        <w:r>
          <w:rPr>
            <w:webHidden/>
          </w:rPr>
          <w:fldChar w:fldCharType="begin"/>
        </w:r>
        <w:r>
          <w:rPr>
            <w:webHidden/>
          </w:rPr>
          <w:instrText xml:space="preserve"> PAGEREF _Toc473702021 \h </w:instrText>
        </w:r>
        <w:r>
          <w:rPr>
            <w:webHidden/>
          </w:rPr>
        </w:r>
        <w:r>
          <w:rPr>
            <w:webHidden/>
          </w:rPr>
          <w:fldChar w:fldCharType="separate"/>
        </w:r>
        <w:r>
          <w:rPr>
            <w:webHidden/>
          </w:rPr>
          <w:t>6</w:t>
        </w:r>
        <w:r>
          <w:rPr>
            <w:webHidden/>
          </w:rPr>
          <w:fldChar w:fldCharType="end"/>
        </w:r>
      </w:hyperlink>
    </w:p>
    <w:p w:rsidR="000C5995" w:rsidRDefault="000C5995">
      <w:pPr>
        <w:pStyle w:val="TOC2"/>
        <w:rPr>
          <w:rFonts w:asciiTheme="minorHAnsi" w:eastAsiaTheme="minorEastAsia" w:hAnsiTheme="minorHAnsi" w:cstheme="minorBidi"/>
          <w:sz w:val="22"/>
          <w:szCs w:val="22"/>
          <w:lang w:eastAsia="zh-CN"/>
        </w:rPr>
      </w:pPr>
      <w:hyperlink w:anchor="_Toc473702022" w:history="1">
        <w:r w:rsidRPr="00A8349C">
          <w:rPr>
            <w:rStyle w:val="Hyperlink"/>
          </w:rPr>
          <w:t>3.2. Topology Abstractions</w:t>
        </w:r>
        <w:r>
          <w:rPr>
            <w:webHidden/>
          </w:rPr>
          <w:tab/>
        </w:r>
        <w:r>
          <w:rPr>
            <w:webHidden/>
          </w:rPr>
          <w:fldChar w:fldCharType="begin"/>
        </w:r>
        <w:r>
          <w:rPr>
            <w:webHidden/>
          </w:rPr>
          <w:instrText xml:space="preserve"> PAGEREF _Toc473702022 \h </w:instrText>
        </w:r>
        <w:r>
          <w:rPr>
            <w:webHidden/>
          </w:rPr>
        </w:r>
        <w:r>
          <w:rPr>
            <w:webHidden/>
          </w:rPr>
          <w:fldChar w:fldCharType="separate"/>
        </w:r>
        <w:r>
          <w:rPr>
            <w:webHidden/>
          </w:rPr>
          <w:t>6</w:t>
        </w:r>
        <w:r>
          <w:rPr>
            <w:webHidden/>
          </w:rPr>
          <w:fldChar w:fldCharType="end"/>
        </w:r>
      </w:hyperlink>
    </w:p>
    <w:p w:rsidR="000C5995" w:rsidRDefault="000C5995">
      <w:pPr>
        <w:pStyle w:val="TOC2"/>
        <w:rPr>
          <w:rFonts w:asciiTheme="minorHAnsi" w:eastAsiaTheme="minorEastAsia" w:hAnsiTheme="minorHAnsi" w:cstheme="minorBidi"/>
          <w:sz w:val="22"/>
          <w:szCs w:val="22"/>
          <w:lang w:eastAsia="zh-CN"/>
        </w:rPr>
      </w:pPr>
      <w:hyperlink w:anchor="_Toc473702023" w:history="1">
        <w:r w:rsidRPr="00A8349C">
          <w:rPr>
            <w:rStyle w:val="Hyperlink"/>
          </w:rPr>
          <w:t>3.3. Service Configuration</w:t>
        </w:r>
        <w:r>
          <w:rPr>
            <w:webHidden/>
          </w:rPr>
          <w:tab/>
        </w:r>
        <w:r>
          <w:rPr>
            <w:webHidden/>
          </w:rPr>
          <w:fldChar w:fldCharType="begin"/>
        </w:r>
        <w:r>
          <w:rPr>
            <w:webHidden/>
          </w:rPr>
          <w:instrText xml:space="preserve"> PAGEREF _Toc473702023 \h </w:instrText>
        </w:r>
        <w:r>
          <w:rPr>
            <w:webHidden/>
          </w:rPr>
        </w:r>
        <w:r>
          <w:rPr>
            <w:webHidden/>
          </w:rPr>
          <w:fldChar w:fldCharType="separate"/>
        </w:r>
        <w:r>
          <w:rPr>
            <w:webHidden/>
          </w:rPr>
          <w:t>7</w:t>
        </w:r>
        <w:r>
          <w:rPr>
            <w:webHidden/>
          </w:rPr>
          <w:fldChar w:fldCharType="end"/>
        </w:r>
      </w:hyperlink>
    </w:p>
    <w:p w:rsidR="000C5995" w:rsidRDefault="000C5995">
      <w:pPr>
        <w:pStyle w:val="TOC3"/>
        <w:rPr>
          <w:rFonts w:asciiTheme="minorHAnsi" w:eastAsiaTheme="minorEastAsia" w:hAnsiTheme="minorHAnsi" w:cstheme="minorBidi"/>
          <w:sz w:val="22"/>
          <w:szCs w:val="22"/>
          <w:lang w:eastAsia="zh-CN"/>
        </w:rPr>
      </w:pPr>
      <w:hyperlink w:anchor="_Toc473702024" w:history="1">
        <w:r w:rsidRPr="00A8349C">
          <w:rPr>
            <w:rStyle w:val="Hyperlink"/>
          </w:rPr>
          <w:t>3.3.1. ODU Transit</w:t>
        </w:r>
        <w:r>
          <w:rPr>
            <w:webHidden/>
          </w:rPr>
          <w:tab/>
        </w:r>
        <w:r>
          <w:rPr>
            <w:webHidden/>
          </w:rPr>
          <w:fldChar w:fldCharType="begin"/>
        </w:r>
        <w:r>
          <w:rPr>
            <w:webHidden/>
          </w:rPr>
          <w:instrText xml:space="preserve"> PAGEREF _Toc473702024 \h </w:instrText>
        </w:r>
        <w:r>
          <w:rPr>
            <w:webHidden/>
          </w:rPr>
        </w:r>
        <w:r>
          <w:rPr>
            <w:webHidden/>
          </w:rPr>
          <w:fldChar w:fldCharType="separate"/>
        </w:r>
        <w:r>
          <w:rPr>
            <w:webHidden/>
          </w:rPr>
          <w:t>8</w:t>
        </w:r>
        <w:r>
          <w:rPr>
            <w:webHidden/>
          </w:rPr>
          <w:fldChar w:fldCharType="end"/>
        </w:r>
      </w:hyperlink>
    </w:p>
    <w:p w:rsidR="000C5995" w:rsidRDefault="000C5995">
      <w:pPr>
        <w:pStyle w:val="TOC3"/>
        <w:rPr>
          <w:rFonts w:asciiTheme="minorHAnsi" w:eastAsiaTheme="minorEastAsia" w:hAnsiTheme="minorHAnsi" w:cstheme="minorBidi"/>
          <w:sz w:val="22"/>
          <w:szCs w:val="22"/>
          <w:lang w:eastAsia="zh-CN"/>
        </w:rPr>
      </w:pPr>
      <w:hyperlink w:anchor="_Toc473702025" w:history="1">
        <w:r w:rsidRPr="00A8349C">
          <w:rPr>
            <w:rStyle w:val="Hyperlink"/>
          </w:rPr>
          <w:t>3.3.2. EPL over ODU</w:t>
        </w:r>
        <w:r>
          <w:rPr>
            <w:webHidden/>
          </w:rPr>
          <w:tab/>
        </w:r>
        <w:r>
          <w:rPr>
            <w:webHidden/>
          </w:rPr>
          <w:fldChar w:fldCharType="begin"/>
        </w:r>
        <w:r>
          <w:rPr>
            <w:webHidden/>
          </w:rPr>
          <w:instrText xml:space="preserve"> PAGEREF _Toc473702025 \h </w:instrText>
        </w:r>
        <w:r>
          <w:rPr>
            <w:webHidden/>
          </w:rPr>
        </w:r>
        <w:r>
          <w:rPr>
            <w:webHidden/>
          </w:rPr>
          <w:fldChar w:fldCharType="separate"/>
        </w:r>
        <w:r>
          <w:rPr>
            <w:webHidden/>
          </w:rPr>
          <w:t>8</w:t>
        </w:r>
        <w:r>
          <w:rPr>
            <w:webHidden/>
          </w:rPr>
          <w:fldChar w:fldCharType="end"/>
        </w:r>
      </w:hyperlink>
    </w:p>
    <w:p w:rsidR="000C5995" w:rsidRDefault="000C5995">
      <w:pPr>
        <w:pStyle w:val="TOC3"/>
        <w:rPr>
          <w:rFonts w:asciiTheme="minorHAnsi" w:eastAsiaTheme="minorEastAsia" w:hAnsiTheme="minorHAnsi" w:cstheme="minorBidi"/>
          <w:sz w:val="22"/>
          <w:szCs w:val="22"/>
          <w:lang w:eastAsia="zh-CN"/>
        </w:rPr>
      </w:pPr>
      <w:hyperlink w:anchor="_Toc473702026" w:history="1">
        <w:r w:rsidRPr="00A8349C">
          <w:rPr>
            <w:rStyle w:val="Hyperlink"/>
          </w:rPr>
          <w:t>3.3.3. Other OTN Client Services</w:t>
        </w:r>
        <w:r>
          <w:rPr>
            <w:webHidden/>
          </w:rPr>
          <w:tab/>
        </w:r>
        <w:r>
          <w:rPr>
            <w:webHidden/>
          </w:rPr>
          <w:fldChar w:fldCharType="begin"/>
        </w:r>
        <w:r>
          <w:rPr>
            <w:webHidden/>
          </w:rPr>
          <w:instrText xml:space="preserve"> PAGEREF _Toc473702026 \h </w:instrText>
        </w:r>
        <w:r>
          <w:rPr>
            <w:webHidden/>
          </w:rPr>
        </w:r>
        <w:r>
          <w:rPr>
            <w:webHidden/>
          </w:rPr>
          <w:fldChar w:fldCharType="separate"/>
        </w:r>
        <w:r>
          <w:rPr>
            <w:webHidden/>
          </w:rPr>
          <w:t>9</w:t>
        </w:r>
        <w:r>
          <w:rPr>
            <w:webHidden/>
          </w:rPr>
          <w:fldChar w:fldCharType="end"/>
        </w:r>
      </w:hyperlink>
    </w:p>
    <w:p w:rsidR="000C5995" w:rsidRDefault="000C5995">
      <w:pPr>
        <w:pStyle w:val="TOC3"/>
        <w:rPr>
          <w:rFonts w:asciiTheme="minorHAnsi" w:eastAsiaTheme="minorEastAsia" w:hAnsiTheme="minorHAnsi" w:cstheme="minorBidi"/>
          <w:sz w:val="22"/>
          <w:szCs w:val="22"/>
          <w:lang w:eastAsia="zh-CN"/>
        </w:rPr>
      </w:pPr>
      <w:hyperlink w:anchor="_Toc473702027" w:history="1">
        <w:r w:rsidRPr="00A8349C">
          <w:rPr>
            <w:rStyle w:val="Hyperlink"/>
          </w:rPr>
          <w:t>3.3.4. EVPL over ODU</w:t>
        </w:r>
        <w:r>
          <w:rPr>
            <w:webHidden/>
          </w:rPr>
          <w:tab/>
        </w:r>
        <w:r>
          <w:rPr>
            <w:webHidden/>
          </w:rPr>
          <w:fldChar w:fldCharType="begin"/>
        </w:r>
        <w:r>
          <w:rPr>
            <w:webHidden/>
          </w:rPr>
          <w:instrText xml:space="preserve"> PAGEREF _Toc473702027 \h </w:instrText>
        </w:r>
        <w:r>
          <w:rPr>
            <w:webHidden/>
          </w:rPr>
        </w:r>
        <w:r>
          <w:rPr>
            <w:webHidden/>
          </w:rPr>
          <w:fldChar w:fldCharType="separate"/>
        </w:r>
        <w:r>
          <w:rPr>
            <w:webHidden/>
          </w:rPr>
          <w:t>9</w:t>
        </w:r>
        <w:r>
          <w:rPr>
            <w:webHidden/>
          </w:rPr>
          <w:fldChar w:fldCharType="end"/>
        </w:r>
      </w:hyperlink>
    </w:p>
    <w:p w:rsidR="000C5995" w:rsidRDefault="000C5995">
      <w:pPr>
        <w:pStyle w:val="TOC3"/>
        <w:rPr>
          <w:rFonts w:asciiTheme="minorHAnsi" w:eastAsiaTheme="minorEastAsia" w:hAnsiTheme="minorHAnsi" w:cstheme="minorBidi"/>
          <w:sz w:val="22"/>
          <w:szCs w:val="22"/>
          <w:lang w:eastAsia="zh-CN"/>
        </w:rPr>
      </w:pPr>
      <w:hyperlink w:anchor="_Toc473702028" w:history="1">
        <w:r w:rsidRPr="00A8349C">
          <w:rPr>
            <w:rStyle w:val="Hyperlink"/>
          </w:rPr>
          <w:t>3.3.5. EVPLAN and EVPTree Services</w:t>
        </w:r>
        <w:r>
          <w:rPr>
            <w:webHidden/>
          </w:rPr>
          <w:tab/>
        </w:r>
        <w:r>
          <w:rPr>
            <w:webHidden/>
          </w:rPr>
          <w:fldChar w:fldCharType="begin"/>
        </w:r>
        <w:r>
          <w:rPr>
            <w:webHidden/>
          </w:rPr>
          <w:instrText xml:space="preserve"> PAGEREF _Toc473702028 \h </w:instrText>
        </w:r>
        <w:r>
          <w:rPr>
            <w:webHidden/>
          </w:rPr>
        </w:r>
        <w:r>
          <w:rPr>
            <w:webHidden/>
          </w:rPr>
          <w:fldChar w:fldCharType="separate"/>
        </w:r>
        <w:r>
          <w:rPr>
            <w:webHidden/>
          </w:rPr>
          <w:t>9</w:t>
        </w:r>
        <w:r>
          <w:rPr>
            <w:webHidden/>
          </w:rPr>
          <w:fldChar w:fldCharType="end"/>
        </w:r>
      </w:hyperlink>
    </w:p>
    <w:p w:rsidR="000C5995" w:rsidRDefault="000C5995">
      <w:pPr>
        <w:pStyle w:val="TOC3"/>
        <w:rPr>
          <w:rFonts w:asciiTheme="minorHAnsi" w:eastAsiaTheme="minorEastAsia" w:hAnsiTheme="minorHAnsi" w:cstheme="minorBidi"/>
          <w:sz w:val="22"/>
          <w:szCs w:val="22"/>
          <w:lang w:eastAsia="zh-CN"/>
        </w:rPr>
      </w:pPr>
      <w:hyperlink w:anchor="_Toc473702029" w:history="1">
        <w:r w:rsidRPr="00A8349C">
          <w:rPr>
            <w:rStyle w:val="Hyperlink"/>
          </w:rPr>
          <w:t>3.3.6. Virtual Network Services</w:t>
        </w:r>
        <w:r>
          <w:rPr>
            <w:webHidden/>
          </w:rPr>
          <w:tab/>
        </w:r>
        <w:r>
          <w:rPr>
            <w:webHidden/>
          </w:rPr>
          <w:fldChar w:fldCharType="begin"/>
        </w:r>
        <w:r>
          <w:rPr>
            <w:webHidden/>
          </w:rPr>
          <w:instrText xml:space="preserve"> PAGEREF _Toc473702029 \h </w:instrText>
        </w:r>
        <w:r>
          <w:rPr>
            <w:webHidden/>
          </w:rPr>
        </w:r>
        <w:r>
          <w:rPr>
            <w:webHidden/>
          </w:rPr>
          <w:fldChar w:fldCharType="separate"/>
        </w:r>
        <w:r>
          <w:rPr>
            <w:webHidden/>
          </w:rPr>
          <w:t>10</w:t>
        </w:r>
        <w:r>
          <w:rPr>
            <w:webHidden/>
          </w:rPr>
          <w:fldChar w:fldCharType="end"/>
        </w:r>
      </w:hyperlink>
    </w:p>
    <w:p w:rsidR="000C5995" w:rsidRDefault="000C5995">
      <w:pPr>
        <w:pStyle w:val="TOC2"/>
        <w:rPr>
          <w:rFonts w:asciiTheme="minorHAnsi" w:eastAsiaTheme="minorEastAsia" w:hAnsiTheme="minorHAnsi" w:cstheme="minorBidi"/>
          <w:sz w:val="22"/>
          <w:szCs w:val="22"/>
          <w:lang w:eastAsia="zh-CN"/>
        </w:rPr>
      </w:pPr>
      <w:hyperlink w:anchor="_Toc473702030" w:history="1">
        <w:r w:rsidRPr="00A8349C">
          <w:rPr>
            <w:rStyle w:val="Hyperlink"/>
          </w:rPr>
          <w:t>3.4. Multi-functional Access Links</w:t>
        </w:r>
        <w:r>
          <w:rPr>
            <w:webHidden/>
          </w:rPr>
          <w:tab/>
        </w:r>
        <w:r>
          <w:rPr>
            <w:webHidden/>
          </w:rPr>
          <w:fldChar w:fldCharType="begin"/>
        </w:r>
        <w:r>
          <w:rPr>
            <w:webHidden/>
          </w:rPr>
          <w:instrText xml:space="preserve"> PAGEREF _Toc473702030 \h </w:instrText>
        </w:r>
        <w:r>
          <w:rPr>
            <w:webHidden/>
          </w:rPr>
        </w:r>
        <w:r>
          <w:rPr>
            <w:webHidden/>
          </w:rPr>
          <w:fldChar w:fldCharType="separate"/>
        </w:r>
        <w:r>
          <w:rPr>
            <w:webHidden/>
          </w:rPr>
          <w:t>10</w:t>
        </w:r>
        <w:r>
          <w:rPr>
            <w:webHidden/>
          </w:rPr>
          <w:fldChar w:fldCharType="end"/>
        </w:r>
      </w:hyperlink>
    </w:p>
    <w:p w:rsidR="000C5995" w:rsidRDefault="000C5995">
      <w:pPr>
        <w:pStyle w:val="TOC1"/>
        <w:rPr>
          <w:rFonts w:asciiTheme="minorHAnsi" w:eastAsiaTheme="minorEastAsia" w:hAnsiTheme="minorHAnsi" w:cstheme="minorBidi"/>
          <w:sz w:val="22"/>
          <w:szCs w:val="22"/>
          <w:lang w:eastAsia="zh-CN"/>
        </w:rPr>
      </w:pPr>
      <w:hyperlink w:anchor="_Toc473702031" w:history="1">
        <w:r w:rsidRPr="00A8349C">
          <w:rPr>
            <w:rStyle w:val="Hyperlink"/>
          </w:rPr>
          <w:t>4. Use Case 2: Single-domain with multi-layer</w:t>
        </w:r>
        <w:r>
          <w:rPr>
            <w:webHidden/>
          </w:rPr>
          <w:tab/>
        </w:r>
        <w:r>
          <w:rPr>
            <w:webHidden/>
          </w:rPr>
          <w:fldChar w:fldCharType="begin"/>
        </w:r>
        <w:r>
          <w:rPr>
            <w:webHidden/>
          </w:rPr>
          <w:instrText xml:space="preserve"> PAGEREF _Toc473702031 \h </w:instrText>
        </w:r>
        <w:r>
          <w:rPr>
            <w:webHidden/>
          </w:rPr>
        </w:r>
        <w:r>
          <w:rPr>
            <w:webHidden/>
          </w:rPr>
          <w:fldChar w:fldCharType="separate"/>
        </w:r>
        <w:r>
          <w:rPr>
            <w:webHidden/>
          </w:rPr>
          <w:t>10</w:t>
        </w:r>
        <w:r>
          <w:rPr>
            <w:webHidden/>
          </w:rPr>
          <w:fldChar w:fldCharType="end"/>
        </w:r>
      </w:hyperlink>
    </w:p>
    <w:p w:rsidR="000C5995" w:rsidRDefault="000C5995">
      <w:pPr>
        <w:pStyle w:val="TOC1"/>
        <w:rPr>
          <w:rFonts w:asciiTheme="minorHAnsi" w:eastAsiaTheme="minorEastAsia" w:hAnsiTheme="minorHAnsi" w:cstheme="minorBidi"/>
          <w:sz w:val="22"/>
          <w:szCs w:val="22"/>
          <w:lang w:eastAsia="zh-CN"/>
        </w:rPr>
      </w:pPr>
      <w:hyperlink w:anchor="_Toc473702032" w:history="1">
        <w:r w:rsidRPr="00A8349C">
          <w:rPr>
            <w:rStyle w:val="Hyperlink"/>
          </w:rPr>
          <w:t>5. Use Case 3: Multi-domain with single-layer</w:t>
        </w:r>
        <w:r>
          <w:rPr>
            <w:webHidden/>
          </w:rPr>
          <w:tab/>
        </w:r>
        <w:r>
          <w:rPr>
            <w:webHidden/>
          </w:rPr>
          <w:fldChar w:fldCharType="begin"/>
        </w:r>
        <w:r>
          <w:rPr>
            <w:webHidden/>
          </w:rPr>
          <w:instrText xml:space="preserve"> PAGEREF _Toc473702032 \h </w:instrText>
        </w:r>
        <w:r>
          <w:rPr>
            <w:webHidden/>
          </w:rPr>
        </w:r>
        <w:r>
          <w:rPr>
            <w:webHidden/>
          </w:rPr>
          <w:fldChar w:fldCharType="separate"/>
        </w:r>
        <w:r>
          <w:rPr>
            <w:webHidden/>
          </w:rPr>
          <w:t>10</w:t>
        </w:r>
        <w:r>
          <w:rPr>
            <w:webHidden/>
          </w:rPr>
          <w:fldChar w:fldCharType="end"/>
        </w:r>
      </w:hyperlink>
    </w:p>
    <w:p w:rsidR="000C5995" w:rsidRDefault="000C5995">
      <w:pPr>
        <w:pStyle w:val="TOC1"/>
        <w:rPr>
          <w:rFonts w:asciiTheme="minorHAnsi" w:eastAsiaTheme="minorEastAsia" w:hAnsiTheme="minorHAnsi" w:cstheme="minorBidi"/>
          <w:sz w:val="22"/>
          <w:szCs w:val="22"/>
          <w:lang w:eastAsia="zh-CN"/>
        </w:rPr>
      </w:pPr>
      <w:hyperlink w:anchor="_Toc473702033" w:history="1">
        <w:r w:rsidRPr="00A8349C">
          <w:rPr>
            <w:rStyle w:val="Hyperlink"/>
          </w:rPr>
          <w:t>6. Use Case 4: Multi-domain and multi-layer</w:t>
        </w:r>
        <w:r>
          <w:rPr>
            <w:webHidden/>
          </w:rPr>
          <w:tab/>
        </w:r>
        <w:r>
          <w:rPr>
            <w:webHidden/>
          </w:rPr>
          <w:fldChar w:fldCharType="begin"/>
        </w:r>
        <w:r>
          <w:rPr>
            <w:webHidden/>
          </w:rPr>
          <w:instrText xml:space="preserve"> PAGEREF _Toc473702033 \h </w:instrText>
        </w:r>
        <w:r>
          <w:rPr>
            <w:webHidden/>
          </w:rPr>
        </w:r>
        <w:r>
          <w:rPr>
            <w:webHidden/>
          </w:rPr>
          <w:fldChar w:fldCharType="separate"/>
        </w:r>
        <w:r>
          <w:rPr>
            <w:webHidden/>
          </w:rPr>
          <w:t>10</w:t>
        </w:r>
        <w:r>
          <w:rPr>
            <w:webHidden/>
          </w:rPr>
          <w:fldChar w:fldCharType="end"/>
        </w:r>
      </w:hyperlink>
    </w:p>
    <w:p w:rsidR="000C5995" w:rsidRDefault="000C5995">
      <w:pPr>
        <w:pStyle w:val="TOC1"/>
        <w:rPr>
          <w:rFonts w:asciiTheme="minorHAnsi" w:eastAsiaTheme="minorEastAsia" w:hAnsiTheme="minorHAnsi" w:cstheme="minorBidi"/>
          <w:sz w:val="22"/>
          <w:szCs w:val="22"/>
          <w:lang w:eastAsia="zh-CN"/>
        </w:rPr>
      </w:pPr>
      <w:hyperlink w:anchor="_Toc473702034" w:history="1">
        <w:r w:rsidRPr="00A8349C">
          <w:rPr>
            <w:rStyle w:val="Hyperlink"/>
          </w:rPr>
          <w:t>7. Security Considerations</w:t>
        </w:r>
        <w:r>
          <w:rPr>
            <w:webHidden/>
          </w:rPr>
          <w:tab/>
        </w:r>
        <w:r>
          <w:rPr>
            <w:webHidden/>
          </w:rPr>
          <w:fldChar w:fldCharType="begin"/>
        </w:r>
        <w:r>
          <w:rPr>
            <w:webHidden/>
          </w:rPr>
          <w:instrText xml:space="preserve"> PAGEREF _Toc473702034 \h </w:instrText>
        </w:r>
        <w:r>
          <w:rPr>
            <w:webHidden/>
          </w:rPr>
        </w:r>
        <w:r>
          <w:rPr>
            <w:webHidden/>
          </w:rPr>
          <w:fldChar w:fldCharType="separate"/>
        </w:r>
        <w:r>
          <w:rPr>
            <w:webHidden/>
          </w:rPr>
          <w:t>10</w:t>
        </w:r>
        <w:r>
          <w:rPr>
            <w:webHidden/>
          </w:rPr>
          <w:fldChar w:fldCharType="end"/>
        </w:r>
      </w:hyperlink>
    </w:p>
    <w:p w:rsidR="000C5995" w:rsidRDefault="000C5995">
      <w:pPr>
        <w:pStyle w:val="TOC1"/>
        <w:rPr>
          <w:rFonts w:asciiTheme="minorHAnsi" w:eastAsiaTheme="minorEastAsia" w:hAnsiTheme="minorHAnsi" w:cstheme="minorBidi"/>
          <w:sz w:val="22"/>
          <w:szCs w:val="22"/>
          <w:lang w:eastAsia="zh-CN"/>
        </w:rPr>
      </w:pPr>
      <w:hyperlink w:anchor="_Toc473702035" w:history="1">
        <w:r w:rsidRPr="00A8349C">
          <w:rPr>
            <w:rStyle w:val="Hyperlink"/>
          </w:rPr>
          <w:t>8. IANA Considerations</w:t>
        </w:r>
        <w:r>
          <w:rPr>
            <w:webHidden/>
          </w:rPr>
          <w:tab/>
        </w:r>
        <w:r>
          <w:rPr>
            <w:webHidden/>
          </w:rPr>
          <w:fldChar w:fldCharType="begin"/>
        </w:r>
        <w:r>
          <w:rPr>
            <w:webHidden/>
          </w:rPr>
          <w:instrText xml:space="preserve"> PAGEREF _Toc473702035 \h </w:instrText>
        </w:r>
        <w:r>
          <w:rPr>
            <w:webHidden/>
          </w:rPr>
        </w:r>
        <w:r>
          <w:rPr>
            <w:webHidden/>
          </w:rPr>
          <w:fldChar w:fldCharType="separate"/>
        </w:r>
        <w:r>
          <w:rPr>
            <w:webHidden/>
          </w:rPr>
          <w:t>10</w:t>
        </w:r>
        <w:r>
          <w:rPr>
            <w:webHidden/>
          </w:rPr>
          <w:fldChar w:fldCharType="end"/>
        </w:r>
      </w:hyperlink>
    </w:p>
    <w:p w:rsidR="000C5995" w:rsidRDefault="000C5995">
      <w:pPr>
        <w:pStyle w:val="TOC1"/>
        <w:rPr>
          <w:rFonts w:asciiTheme="minorHAnsi" w:eastAsiaTheme="minorEastAsia" w:hAnsiTheme="minorHAnsi" w:cstheme="minorBidi"/>
          <w:sz w:val="22"/>
          <w:szCs w:val="22"/>
          <w:lang w:eastAsia="zh-CN"/>
        </w:rPr>
      </w:pPr>
      <w:hyperlink w:anchor="_Toc473702036" w:history="1">
        <w:r w:rsidRPr="00A8349C">
          <w:rPr>
            <w:rStyle w:val="Hyperlink"/>
          </w:rPr>
          <w:t>9. References</w:t>
        </w:r>
        <w:r>
          <w:rPr>
            <w:webHidden/>
          </w:rPr>
          <w:tab/>
        </w:r>
        <w:r>
          <w:rPr>
            <w:webHidden/>
          </w:rPr>
          <w:fldChar w:fldCharType="begin"/>
        </w:r>
        <w:r>
          <w:rPr>
            <w:webHidden/>
          </w:rPr>
          <w:instrText xml:space="preserve"> PAGEREF _Toc473702036 \h </w:instrText>
        </w:r>
        <w:r>
          <w:rPr>
            <w:webHidden/>
          </w:rPr>
        </w:r>
        <w:r>
          <w:rPr>
            <w:webHidden/>
          </w:rPr>
          <w:fldChar w:fldCharType="separate"/>
        </w:r>
        <w:r>
          <w:rPr>
            <w:webHidden/>
          </w:rPr>
          <w:t>10</w:t>
        </w:r>
        <w:r>
          <w:rPr>
            <w:webHidden/>
          </w:rPr>
          <w:fldChar w:fldCharType="end"/>
        </w:r>
      </w:hyperlink>
    </w:p>
    <w:p w:rsidR="000C5995" w:rsidRDefault="000C5995">
      <w:pPr>
        <w:pStyle w:val="TOC2"/>
        <w:rPr>
          <w:rFonts w:asciiTheme="minorHAnsi" w:eastAsiaTheme="minorEastAsia" w:hAnsiTheme="minorHAnsi" w:cstheme="minorBidi"/>
          <w:sz w:val="22"/>
          <w:szCs w:val="22"/>
          <w:lang w:eastAsia="zh-CN"/>
        </w:rPr>
      </w:pPr>
      <w:hyperlink w:anchor="_Toc473702037" w:history="1">
        <w:r w:rsidRPr="00A8349C">
          <w:rPr>
            <w:rStyle w:val="Hyperlink"/>
          </w:rPr>
          <w:t>9.1. Normative References</w:t>
        </w:r>
        <w:r>
          <w:rPr>
            <w:webHidden/>
          </w:rPr>
          <w:tab/>
        </w:r>
        <w:r>
          <w:rPr>
            <w:webHidden/>
          </w:rPr>
          <w:fldChar w:fldCharType="begin"/>
        </w:r>
        <w:r>
          <w:rPr>
            <w:webHidden/>
          </w:rPr>
          <w:instrText xml:space="preserve"> PAGEREF _Toc473702037 \h </w:instrText>
        </w:r>
        <w:r>
          <w:rPr>
            <w:webHidden/>
          </w:rPr>
        </w:r>
        <w:r>
          <w:rPr>
            <w:webHidden/>
          </w:rPr>
          <w:fldChar w:fldCharType="separate"/>
        </w:r>
        <w:r>
          <w:rPr>
            <w:webHidden/>
          </w:rPr>
          <w:t>10</w:t>
        </w:r>
        <w:r>
          <w:rPr>
            <w:webHidden/>
          </w:rPr>
          <w:fldChar w:fldCharType="end"/>
        </w:r>
      </w:hyperlink>
    </w:p>
    <w:p w:rsidR="000C5995" w:rsidRDefault="000C5995">
      <w:pPr>
        <w:pStyle w:val="TOC2"/>
        <w:rPr>
          <w:rFonts w:asciiTheme="minorHAnsi" w:eastAsiaTheme="minorEastAsia" w:hAnsiTheme="minorHAnsi" w:cstheme="minorBidi"/>
          <w:sz w:val="22"/>
          <w:szCs w:val="22"/>
          <w:lang w:eastAsia="zh-CN"/>
        </w:rPr>
      </w:pPr>
      <w:hyperlink w:anchor="_Toc473702038" w:history="1">
        <w:r w:rsidRPr="00A8349C">
          <w:rPr>
            <w:rStyle w:val="Hyperlink"/>
          </w:rPr>
          <w:t>9.2. Informative References</w:t>
        </w:r>
        <w:r>
          <w:rPr>
            <w:webHidden/>
          </w:rPr>
          <w:tab/>
        </w:r>
        <w:r>
          <w:rPr>
            <w:webHidden/>
          </w:rPr>
          <w:fldChar w:fldCharType="begin"/>
        </w:r>
        <w:r>
          <w:rPr>
            <w:webHidden/>
          </w:rPr>
          <w:instrText xml:space="preserve"> PAGEREF _Toc473702038 \h </w:instrText>
        </w:r>
        <w:r>
          <w:rPr>
            <w:webHidden/>
          </w:rPr>
        </w:r>
        <w:r>
          <w:rPr>
            <w:webHidden/>
          </w:rPr>
          <w:fldChar w:fldCharType="separate"/>
        </w:r>
        <w:r>
          <w:rPr>
            <w:webHidden/>
          </w:rPr>
          <w:t>11</w:t>
        </w:r>
        <w:r>
          <w:rPr>
            <w:webHidden/>
          </w:rPr>
          <w:fldChar w:fldCharType="end"/>
        </w:r>
      </w:hyperlink>
    </w:p>
    <w:p w:rsidR="000C5995" w:rsidRDefault="000C5995">
      <w:pPr>
        <w:pStyle w:val="TOC1"/>
        <w:rPr>
          <w:rFonts w:asciiTheme="minorHAnsi" w:eastAsiaTheme="minorEastAsia" w:hAnsiTheme="minorHAnsi" w:cstheme="minorBidi"/>
          <w:sz w:val="22"/>
          <w:szCs w:val="22"/>
          <w:lang w:eastAsia="zh-CN"/>
        </w:rPr>
      </w:pPr>
      <w:hyperlink w:anchor="_Toc473702039" w:history="1">
        <w:r w:rsidRPr="00A8349C">
          <w:rPr>
            <w:rStyle w:val="Hyperlink"/>
          </w:rPr>
          <w:t>10. Acknowledgments</w:t>
        </w:r>
        <w:r>
          <w:rPr>
            <w:webHidden/>
          </w:rPr>
          <w:tab/>
        </w:r>
        <w:r>
          <w:rPr>
            <w:webHidden/>
          </w:rPr>
          <w:fldChar w:fldCharType="begin"/>
        </w:r>
        <w:r>
          <w:rPr>
            <w:webHidden/>
          </w:rPr>
          <w:instrText xml:space="preserve"> PAGEREF _Toc473702039 \h </w:instrText>
        </w:r>
        <w:r>
          <w:rPr>
            <w:webHidden/>
          </w:rPr>
        </w:r>
        <w:r>
          <w:rPr>
            <w:webHidden/>
          </w:rPr>
          <w:fldChar w:fldCharType="separate"/>
        </w:r>
        <w:r>
          <w:rPr>
            <w:webHidden/>
          </w:rPr>
          <w:t>11</w:t>
        </w:r>
        <w:r>
          <w:rPr>
            <w:webHidden/>
          </w:rPr>
          <w:fldChar w:fldCharType="end"/>
        </w:r>
      </w:hyperlink>
    </w:p>
    <w:p w:rsidR="00696527" w:rsidRDefault="00C16759" w:rsidP="002E5DA5">
      <w:pPr>
        <w:pStyle w:val="TOC1"/>
      </w:pPr>
      <w:r>
        <w:fldChar w:fldCharType="end"/>
      </w:r>
    </w:p>
    <w:p w:rsidR="006F6F19" w:rsidRPr="004D4888" w:rsidRDefault="008E670E" w:rsidP="00237595">
      <w:pPr>
        <w:pStyle w:val="Heading1"/>
      </w:pPr>
      <w:bookmarkStart w:id="0" w:name="_Toc473702016"/>
      <w:r w:rsidRPr="004D4888">
        <w:t>Introduction</w:t>
      </w:r>
      <w:bookmarkEnd w:id="0"/>
    </w:p>
    <w:p w:rsidR="001A38B4" w:rsidRDefault="001A38B4" w:rsidP="001A38B4">
      <w:r w:rsidRPr="00DA1B42">
        <w:rPr>
          <w:highlight w:val="yellow"/>
        </w:rPr>
        <w:t>&lt;</w:t>
      </w:r>
      <w:r>
        <w:rPr>
          <w:b/>
          <w:highlight w:val="yellow"/>
        </w:rPr>
        <w:t>Daniel/Italo</w:t>
      </w:r>
      <w:r>
        <w:rPr>
          <w:highlight w:val="yellow"/>
        </w:rPr>
        <w:t>: Introduction text</w:t>
      </w:r>
      <w:r w:rsidRPr="00DA1B42">
        <w:rPr>
          <w:highlight w:val="yellow"/>
        </w:rPr>
        <w:t>&gt;</w:t>
      </w:r>
      <w:r w:rsidRPr="00DA1B42">
        <w:t xml:space="preserve"> </w:t>
      </w:r>
    </w:p>
    <w:p w:rsidR="00C80D09" w:rsidRDefault="00C80D09" w:rsidP="00C80D09">
      <w:r w:rsidRPr="00C80D09">
        <w:t>A common open interface to each domain controller/management system is pre-requisite for network operators to control multi-vendor/multi-domain networks and enable also service provisioning coordination/automation.</w:t>
      </w:r>
      <w:r>
        <w:t xml:space="preserve"> </w:t>
      </w:r>
      <w:r w:rsidRPr="00C80D09">
        <w:t>This can be achieved by using standardized YANG models, used together with an appropr</w:t>
      </w:r>
      <w:r>
        <w:t>iate protocol (e.g., RESTCONF).</w:t>
      </w:r>
    </w:p>
    <w:p w:rsidR="00F1749E" w:rsidRDefault="00F1749E" w:rsidP="00EC518B">
      <w:r>
        <w:t>This document assumes a reference architecture based on the Abstraction and Control of Traffic-Engineered Networks (ACTN), defined in [</w:t>
      </w:r>
      <w:r w:rsidRPr="002770D3">
        <w:t>ACTN-</w:t>
      </w:r>
      <w:r w:rsidR="002770D3" w:rsidRPr="002770D3">
        <w:t>F</w:t>
      </w:r>
      <w:r w:rsidRPr="002770D3">
        <w:t>rame</w:t>
      </w:r>
      <w:r>
        <w:t>].</w:t>
      </w:r>
    </w:p>
    <w:p w:rsidR="00F1749E" w:rsidRDefault="00F1749E" w:rsidP="00EC518B">
      <w:r>
        <w:t>The focus of the current version is on the MPI (interface between the Multi Domain Service Coordinator (MDSC) and a Physical Network Controller (PNC), controlling a transport network domain).</w:t>
      </w:r>
    </w:p>
    <w:p w:rsidR="00F1749E" w:rsidRDefault="00F1749E" w:rsidP="00EC518B">
      <w:r>
        <w:t>Considerations about the CMI (interface between the Customer Network Controller (CNC) and the MDSC) are for further study.</w:t>
      </w:r>
    </w:p>
    <w:p w:rsidR="00F1749E" w:rsidRDefault="00F1749E" w:rsidP="00EC518B">
      <w:r>
        <w:t>More details about the relationship of the type of models and the type of ACTN interfaces can be found in [</w:t>
      </w:r>
      <w:r w:rsidRPr="002770D3">
        <w:t>ACTN-YANG</w:t>
      </w:r>
      <w:r>
        <w:t>].</w:t>
      </w:r>
    </w:p>
    <w:p w:rsidR="00C80D09" w:rsidRPr="00C80D09" w:rsidRDefault="00C80D09" w:rsidP="00C80D09">
      <w:r>
        <w:t>This document describes use cases that could be used for analyzing the applicability of the existing models defined by the IETF for transport networks.</w:t>
      </w:r>
    </w:p>
    <w:p w:rsidR="00C17E38" w:rsidRPr="001D16B1" w:rsidRDefault="00C17E38" w:rsidP="00237595">
      <w:pPr>
        <w:pStyle w:val="Heading1"/>
      </w:pPr>
      <w:bookmarkStart w:id="1" w:name="_Toc473702017"/>
      <w:r w:rsidRPr="001D16B1">
        <w:t>Conventions used in this document</w:t>
      </w:r>
      <w:bookmarkEnd w:id="1"/>
    </w:p>
    <w:p w:rsidR="001A38B4" w:rsidRDefault="001A38B4" w:rsidP="001A38B4">
      <w:r w:rsidRPr="00DA1B42">
        <w:rPr>
          <w:highlight w:val="yellow"/>
        </w:rPr>
        <w:t>&lt;</w:t>
      </w:r>
      <w:r>
        <w:rPr>
          <w:b/>
          <w:highlight w:val="yellow"/>
        </w:rPr>
        <w:t>Daniel/Italo</w:t>
      </w:r>
      <w:r>
        <w:rPr>
          <w:highlight w:val="yellow"/>
        </w:rPr>
        <w:t>: Conventions (e.g., the one used to describe the traffic flow</w:t>
      </w:r>
      <w:r w:rsidR="00C7358D" w:rsidRPr="00C7358D">
        <w:rPr>
          <w:b/>
          <w:highlight w:val="yellow"/>
        </w:rPr>
        <w:t xml:space="preserve">: </w:t>
      </w:r>
      <w:r w:rsidR="00C7358D">
        <w:rPr>
          <w:b/>
          <w:highlight w:val="yellow"/>
        </w:rPr>
        <w:t>in</w:t>
      </w:r>
      <w:r w:rsidR="00C7358D" w:rsidRPr="00C7358D">
        <w:rPr>
          <w:b/>
          <w:highlight w:val="yellow"/>
        </w:rPr>
        <w:t xml:space="preserve"> the -01 version</w:t>
      </w:r>
      <w:r w:rsidRPr="00DA1B42">
        <w:rPr>
          <w:highlight w:val="yellow"/>
        </w:rPr>
        <w:t>&gt;</w:t>
      </w:r>
      <w:r w:rsidRPr="00DA1B42">
        <w:t xml:space="preserve"> </w:t>
      </w:r>
    </w:p>
    <w:p w:rsidR="00C7358D" w:rsidRDefault="00C7358D" w:rsidP="00C7358D">
      <w:pPr>
        <w:rPr>
          <w:highlight w:val="yellow"/>
        </w:rPr>
      </w:pPr>
      <w:r>
        <w:t>For future revision</w:t>
      </w:r>
    </w:p>
    <w:p w:rsidR="006F6F19" w:rsidRPr="00FC417A" w:rsidRDefault="00196BE9" w:rsidP="00237595">
      <w:pPr>
        <w:pStyle w:val="Heading1"/>
      </w:pPr>
      <w:bookmarkStart w:id="2" w:name="_Toc473702018"/>
      <w:r>
        <w:t xml:space="preserve">Use Case 1: </w:t>
      </w:r>
      <w:r w:rsidR="00FC417A">
        <w:t xml:space="preserve">Single-domain </w:t>
      </w:r>
      <w:r>
        <w:t>with</w:t>
      </w:r>
      <w:r w:rsidR="00FC417A">
        <w:t xml:space="preserve"> single-layer</w:t>
      </w:r>
      <w:bookmarkEnd w:id="2"/>
    </w:p>
    <w:p w:rsidR="00196BE9" w:rsidRDefault="00196BE9" w:rsidP="00196BE9">
      <w:pPr>
        <w:rPr>
          <w:highlight w:val="yellow"/>
        </w:rPr>
      </w:pPr>
      <w:r w:rsidRPr="00DA1B42">
        <w:rPr>
          <w:highlight w:val="yellow"/>
        </w:rPr>
        <w:t>&lt;Text for this section</w:t>
      </w:r>
      <w:r w:rsidR="001A38B4">
        <w:rPr>
          <w:highlight w:val="yellow"/>
        </w:rPr>
        <w:t xml:space="preserve">, if any: </w:t>
      </w:r>
      <w:r w:rsidR="001A38B4">
        <w:rPr>
          <w:b/>
          <w:highlight w:val="yellow"/>
        </w:rPr>
        <w:t>in</w:t>
      </w:r>
      <w:r w:rsidR="001A38B4" w:rsidRPr="00A641A6">
        <w:rPr>
          <w:b/>
          <w:highlight w:val="yellow"/>
        </w:rPr>
        <w:t xml:space="preserve"> the -0</w:t>
      </w:r>
      <w:r w:rsidR="001A38B4">
        <w:rPr>
          <w:b/>
          <w:highlight w:val="yellow"/>
        </w:rPr>
        <w:t>1</w:t>
      </w:r>
      <w:r w:rsidR="001A38B4" w:rsidRPr="00A641A6">
        <w:rPr>
          <w:b/>
          <w:highlight w:val="yellow"/>
        </w:rPr>
        <w:t xml:space="preserve"> </w:t>
      </w:r>
      <w:r w:rsidR="001A38B4">
        <w:rPr>
          <w:b/>
          <w:highlight w:val="yellow"/>
        </w:rPr>
        <w:t>revision</w:t>
      </w:r>
      <w:r w:rsidR="001A38B4" w:rsidRPr="00DA1B42">
        <w:rPr>
          <w:highlight w:val="yellow"/>
        </w:rPr>
        <w:t xml:space="preserve"> </w:t>
      </w:r>
      <w:r w:rsidRPr="00DA1B42">
        <w:rPr>
          <w:highlight w:val="yellow"/>
        </w:rPr>
        <w:t>&gt;</w:t>
      </w:r>
    </w:p>
    <w:p w:rsidR="000D76AB" w:rsidRPr="00250FD6" w:rsidRDefault="006A3A24" w:rsidP="00250FD6">
      <w:pPr>
        <w:pStyle w:val="Heading2"/>
      </w:pPr>
      <w:bookmarkStart w:id="3" w:name="_Toc473702019"/>
      <w:r>
        <w:lastRenderedPageBreak/>
        <w:t>Reference Network</w:t>
      </w:r>
      <w:bookmarkEnd w:id="3"/>
    </w:p>
    <w:p w:rsidR="00250FD6" w:rsidRDefault="00250FD6" w:rsidP="008529E2">
      <w:pPr>
        <w:rPr>
          <w:highlight w:val="yellow"/>
        </w:rPr>
      </w:pPr>
      <w:r>
        <w:rPr>
          <w:highlight w:val="yellow"/>
        </w:rPr>
        <w:t>&lt;</w:t>
      </w:r>
      <w:r w:rsidR="008529E2" w:rsidRPr="005E111C">
        <w:rPr>
          <w:b/>
          <w:highlight w:val="yellow"/>
        </w:rPr>
        <w:t>Carlo/Gianmarco</w:t>
      </w:r>
      <w:r w:rsidR="008529E2">
        <w:rPr>
          <w:highlight w:val="yellow"/>
        </w:rPr>
        <w:t xml:space="preserve">: </w:t>
      </w:r>
      <w:r>
        <w:rPr>
          <w:highlight w:val="yellow"/>
        </w:rPr>
        <w:t>Describe the network physical topology (e.g., slide 2 of the updated slideset) as well as its control plane architecture (e.g., slide 3 of the updated slideset)&gt;</w:t>
      </w:r>
    </w:p>
    <w:p w:rsidR="00785BEE" w:rsidRDefault="00785BEE" w:rsidP="00785BEE">
      <w:r>
        <w:t>Considerations contained in this document are based on networks taken as reference:</w:t>
      </w:r>
    </w:p>
    <w:p w:rsidR="00785BEE" w:rsidRDefault="00785BEE" w:rsidP="00785BEE">
      <w:r>
        <w:t xml:space="preserve">  - single transport domain: OTN network</w:t>
      </w:r>
    </w:p>
    <w:p w:rsidR="00785BEE" w:rsidRDefault="00785BEE" w:rsidP="00785BEE">
      <w:r>
        <w:t>and others will be added in future revisions of this document.</w:t>
      </w:r>
    </w:p>
    <w:p w:rsidR="00785BEE" w:rsidRDefault="00785BEE" w:rsidP="00785BEE">
      <w:pPr>
        <w:pStyle w:val="Heading3"/>
      </w:pPr>
      <w:bookmarkStart w:id="4" w:name="_Toc473702020"/>
      <w:r w:rsidRPr="00785BEE">
        <w:t>Single Transport Domain – OTN Network</w:t>
      </w:r>
      <w:bookmarkEnd w:id="4"/>
    </w:p>
    <w:commentRangeStart w:id="5"/>
    <w:p w:rsidR="00785BEE" w:rsidRDefault="00C16759" w:rsidP="001D16B1">
      <w:r w:rsidRPr="00390725">
        <w:fldChar w:fldCharType="begin"/>
      </w:r>
      <w:r w:rsidR="001D16B1" w:rsidRPr="00390725">
        <w:instrText xml:space="preserve"> REF _Ref473567968 \r \h </w:instrText>
      </w:r>
      <w:r w:rsidR="00390725">
        <w:instrText xml:space="preserve"> \* MERGEFORMAT </w:instrText>
      </w:r>
      <w:r w:rsidRPr="00390725">
        <w:fldChar w:fldCharType="separate"/>
      </w:r>
      <w:r w:rsidR="001D16B1" w:rsidRPr="00390725">
        <w:t xml:space="preserve">Figure </w:t>
      </w:r>
      <w:proofErr w:type="gramStart"/>
      <w:r w:rsidR="001D16B1" w:rsidRPr="00390725">
        <w:t>1</w:t>
      </w:r>
      <w:r w:rsidRPr="00390725">
        <w:fldChar w:fldCharType="end"/>
      </w:r>
      <w:r w:rsidR="001D16B1" w:rsidRPr="00390725">
        <w:t xml:space="preserve"> shows</w:t>
      </w:r>
      <w:proofErr w:type="gramEnd"/>
      <w:r w:rsidR="001D16B1" w:rsidRPr="00390725">
        <w:t xml:space="preserve"> </w:t>
      </w:r>
      <w:r w:rsidR="00785BEE" w:rsidRPr="00390725">
        <w:t xml:space="preserve">the network physical topology composed </w:t>
      </w:r>
      <w:ins w:id="6" w:author="Italo Busi" w:date="2017-01-31T11:58:00Z">
        <w:r w:rsidR="00390725">
          <w:t xml:space="preserve">of a single-domain transport network providing transport services to an IP network </w:t>
        </w:r>
      </w:ins>
      <w:del w:id="7" w:author="Italo Busi" w:date="2017-01-31T11:58:00Z">
        <w:r w:rsidR="00785BEE" w:rsidRPr="00390725" w:rsidDel="00390725">
          <w:delText xml:space="preserve">by two physical domains connected by </w:delText>
        </w:r>
      </w:del>
      <w:ins w:id="8" w:author="Italo Busi" w:date="2017-01-31T11:58:00Z">
        <w:r w:rsidR="00390725">
          <w:t xml:space="preserve">through </w:t>
        </w:r>
      </w:ins>
      <w:r w:rsidR="00785BEE" w:rsidRPr="00390725">
        <w:t xml:space="preserve">five </w:t>
      </w:r>
      <w:del w:id="9" w:author="Italo Busi" w:date="2017-01-31T11:58:00Z">
        <w:r w:rsidR="00785BEE" w:rsidRPr="00390725" w:rsidDel="00390725">
          <w:delText xml:space="preserve">inter-domain </w:delText>
        </w:r>
      </w:del>
      <w:ins w:id="10" w:author="Italo Busi" w:date="2017-01-31T11:58:00Z">
        <w:r w:rsidR="00390725">
          <w:t xml:space="preserve">access </w:t>
        </w:r>
      </w:ins>
      <w:r w:rsidR="00785BEE" w:rsidRPr="00390725">
        <w:t>links</w:t>
      </w:r>
      <w:commentRangeEnd w:id="5"/>
      <w:r w:rsidR="00390725">
        <w:rPr>
          <w:rStyle w:val="CommentReference"/>
        </w:rPr>
        <w:commentReference w:id="5"/>
      </w:r>
      <w:r w:rsidR="00785BEE" w:rsidRPr="00390725">
        <w:t>.</w:t>
      </w:r>
    </w:p>
    <w:p w:rsidR="00785BEE" w:rsidRDefault="00785BEE" w:rsidP="00C214D4">
      <w:pPr>
        <w:pStyle w:val="RFCFigure"/>
      </w:pPr>
      <w:r>
        <w:t xml:space="preserve">        ................................................</w:t>
      </w:r>
    </w:p>
    <w:p w:rsidR="00785BEE" w:rsidRDefault="00785BEE" w:rsidP="00C214D4">
      <w:pPr>
        <w:pStyle w:val="RFCFigure"/>
      </w:pPr>
      <w:r>
        <w:t xml:space="preserve">        :                 IP domain                    :</w:t>
      </w:r>
    </w:p>
    <w:p w:rsidR="00785BEE" w:rsidRDefault="00785BEE" w:rsidP="00C214D4">
      <w:pPr>
        <w:pStyle w:val="RFCFigure"/>
      </w:pPr>
      <w:r>
        <w:t xml:space="preserve">        :        ..............................        :</w:t>
      </w:r>
    </w:p>
    <w:p w:rsidR="00785BEE" w:rsidRDefault="00785BEE" w:rsidP="00C214D4">
      <w:pPr>
        <w:pStyle w:val="RFCFigure"/>
      </w:pPr>
      <w:r>
        <w:t xml:space="preserve">        :        :  ........................  :        :</w:t>
      </w:r>
    </w:p>
    <w:p w:rsidR="00785BEE" w:rsidRDefault="00785BEE" w:rsidP="00C214D4">
      <w:pPr>
        <w:pStyle w:val="RFCFigure"/>
      </w:pPr>
      <w:r>
        <w:t xml:space="preserve">        :        :  :                      :  :        :</w:t>
      </w:r>
    </w:p>
    <w:p w:rsidR="00785BEE" w:rsidRDefault="00785BEE" w:rsidP="00C214D4">
      <w:pPr>
        <w:pStyle w:val="RFCFigure"/>
      </w:pPr>
      <w:r>
        <w:t xml:space="preserve">        :        :  :      S1 -------- S2 ------ C-R4  :</w:t>
      </w:r>
    </w:p>
    <w:p w:rsidR="00785BEE" w:rsidRDefault="00785BEE" w:rsidP="00C214D4">
      <w:pPr>
        <w:pStyle w:val="RFCFigure"/>
      </w:pPr>
      <w:r>
        <w:t xml:space="preserve">        :        :  :     /             |  :  :        :</w:t>
      </w:r>
    </w:p>
    <w:p w:rsidR="00785BEE" w:rsidRDefault="00785BEE" w:rsidP="00C214D4">
      <w:pPr>
        <w:pStyle w:val="RFCFigure"/>
      </w:pPr>
      <w:r>
        <w:t xml:space="preserve">        :        :  :    /              |  :  :        :</w:t>
      </w:r>
    </w:p>
    <w:p w:rsidR="00785BEE" w:rsidRDefault="00785BEE" w:rsidP="00C214D4">
      <w:pPr>
        <w:pStyle w:val="RFCFigure"/>
      </w:pPr>
      <w:r>
        <w:t xml:space="preserve">        :  C-R1 ------ S3 ----- S4      |  :  :        :</w:t>
      </w:r>
    </w:p>
    <w:p w:rsidR="00785BEE" w:rsidRDefault="00785BEE" w:rsidP="00C214D4">
      <w:pPr>
        <w:pStyle w:val="RFCFigure"/>
      </w:pPr>
      <w:r>
        <w:t xml:space="preserve">        :        :  :    \        \     |  :  :        :</w:t>
      </w:r>
    </w:p>
    <w:p w:rsidR="00785BEE" w:rsidRDefault="00785BEE" w:rsidP="00C214D4">
      <w:pPr>
        <w:pStyle w:val="RFCFigure"/>
      </w:pPr>
      <w:r>
        <w:t xml:space="preserve">        :        :  :     \        \    |  :  :        :</w:t>
      </w:r>
    </w:p>
    <w:p w:rsidR="00785BEE" w:rsidRDefault="00785BEE" w:rsidP="00C214D4">
      <w:pPr>
        <w:pStyle w:val="RFCFigure"/>
      </w:pPr>
      <w:r>
        <w:t xml:space="preserve">        :        :  :      S5       \   |  :  :        :</w:t>
      </w:r>
    </w:p>
    <w:p w:rsidR="00785BEE" w:rsidRDefault="00785BEE" w:rsidP="00C214D4">
      <w:pPr>
        <w:pStyle w:val="RFCFigure"/>
      </w:pPr>
      <w:r>
        <w:t xml:space="preserve">        :  C-R2 -----+    /  \       \  |  :  :        :</w:t>
      </w:r>
    </w:p>
    <w:p w:rsidR="00785BEE" w:rsidRDefault="00785BEE" w:rsidP="00C214D4">
      <w:pPr>
        <w:pStyle w:val="RFCFigure"/>
      </w:pPr>
      <w:r>
        <w:t xml:space="preserve">        :        :  : \  /    \       \ |  :  :        :</w:t>
      </w:r>
    </w:p>
    <w:p w:rsidR="00785BEE" w:rsidRDefault="00785BEE" w:rsidP="00C214D4">
      <w:pPr>
        <w:pStyle w:val="RFCFigure"/>
      </w:pPr>
      <w:r>
        <w:t xml:space="preserve">        :        :  :  S6 ---- S7 ---- S8 ------ C-R5  :</w:t>
      </w:r>
    </w:p>
    <w:p w:rsidR="00785BEE" w:rsidRDefault="00785BEE" w:rsidP="00C214D4">
      <w:pPr>
        <w:pStyle w:val="RFCFigure"/>
      </w:pPr>
      <w:r>
        <w:t xml:space="preserve">        :        :  : /                    :  :        :</w:t>
      </w:r>
    </w:p>
    <w:p w:rsidR="00785BEE" w:rsidRDefault="00785BEE" w:rsidP="00C214D4">
      <w:pPr>
        <w:pStyle w:val="RFCFigure"/>
      </w:pPr>
      <w:r>
        <w:t xml:space="preserve">        :  C-R3 -----+                     :  :        :</w:t>
      </w:r>
    </w:p>
    <w:p w:rsidR="00785BEE" w:rsidRDefault="00785BEE" w:rsidP="00C214D4">
      <w:pPr>
        <w:pStyle w:val="RFCFigure"/>
      </w:pPr>
      <w:r>
        <w:t xml:space="preserve">        :        :  :   Transport domain   :  :        :</w:t>
      </w:r>
    </w:p>
    <w:p w:rsidR="00785BEE" w:rsidRDefault="00785BEE" w:rsidP="00C214D4">
      <w:pPr>
        <w:pStyle w:val="RFCFigure"/>
      </w:pPr>
      <w:r>
        <w:t xml:space="preserve">        :        :  :                      :  :        :</w:t>
      </w:r>
    </w:p>
    <w:p w:rsidR="00785BEE" w:rsidRDefault="00785BEE" w:rsidP="00C214D4">
      <w:pPr>
        <w:pStyle w:val="RFCFigure"/>
      </w:pPr>
      <w:r>
        <w:t xml:space="preserve">        :........:  :......................:  :........:</w:t>
      </w:r>
    </w:p>
    <w:p w:rsidR="00785BEE" w:rsidRDefault="00785BEE" w:rsidP="00C214D4">
      <w:pPr>
        <w:pStyle w:val="RFCFigure"/>
      </w:pPr>
    </w:p>
    <w:p w:rsidR="00C214D4" w:rsidRPr="00C214D4" w:rsidRDefault="00C214D4" w:rsidP="001D16B1">
      <w:pPr>
        <w:pStyle w:val="Caption"/>
      </w:pPr>
      <w:bookmarkStart w:id="11" w:name="_Ref473567968"/>
      <w:r w:rsidRPr="00C214D4">
        <w:t>Reference network</w:t>
      </w:r>
      <w:bookmarkEnd w:id="11"/>
      <w:ins w:id="12" w:author="Italo Busi" w:date="2017-01-31T11:59:00Z">
        <w:r w:rsidR="00390725">
          <w:t xml:space="preserve"> for Use Case 1</w:t>
        </w:r>
      </w:ins>
    </w:p>
    <w:p w:rsidR="00785BEE" w:rsidRDefault="00785BEE" w:rsidP="00785BEE">
      <w:r>
        <w:t xml:space="preserve">The IP and transport (OTN) domains are respectively composed by </w:t>
      </w:r>
      <w:del w:id="13" w:author="Italo Busi" w:date="2017-01-31T12:00:00Z">
        <w:r w:rsidDel="00390725">
          <w:delText xml:space="preserve">four </w:delText>
        </w:r>
      </w:del>
      <w:ins w:id="14" w:author="Italo Busi" w:date="2017-01-31T12:00:00Z">
        <w:r w:rsidR="00390725">
          <w:t xml:space="preserve">five </w:t>
        </w:r>
      </w:ins>
      <w:r>
        <w:t xml:space="preserve">routers C-R1 to C-R5 and by eight ODU switches S1 to S8. The transport domain acts </w:t>
      </w:r>
      <w:commentRangeStart w:id="15"/>
      <w:r>
        <w:t>as transit domain for services whose end-points belong to the IP domain</w:t>
      </w:r>
      <w:commentRangeEnd w:id="15"/>
      <w:r w:rsidR="00390725">
        <w:rPr>
          <w:rStyle w:val="CommentReference"/>
        </w:rPr>
        <w:commentReference w:id="15"/>
      </w:r>
      <w:r>
        <w:t>.</w:t>
      </w:r>
    </w:p>
    <w:p w:rsidR="00785BEE" w:rsidRDefault="00785BEE" w:rsidP="001D16B1">
      <w:pPr>
        <w:pStyle w:val="RFCFigure"/>
      </w:pPr>
      <w:r>
        <w:lastRenderedPageBreak/>
        <w:t xml:space="preserve">                              +-----+</w:t>
      </w:r>
    </w:p>
    <w:p w:rsidR="00785BEE" w:rsidRDefault="00785BEE" w:rsidP="001D16B1">
      <w:pPr>
        <w:pStyle w:val="RFCFigure"/>
      </w:pPr>
      <w:r>
        <w:t xml:space="preserve">                              | CNC |</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|CMI I/F</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         MDSC          |</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|MPI I/F</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  PNC  |</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       )</w:t>
      </w:r>
    </w:p>
    <w:p w:rsidR="00785BEE" w:rsidRDefault="00785BEE" w:rsidP="001D16B1">
      <w:pPr>
        <w:pStyle w:val="RFCFigure"/>
      </w:pPr>
      <w:r>
        <w:t xml:space="preserve">                            (   OTN   )</w:t>
      </w:r>
    </w:p>
    <w:p w:rsidR="00785BEE" w:rsidRDefault="00785BEE" w:rsidP="001D16B1">
      <w:pPr>
        <w:pStyle w:val="RFCFigure"/>
      </w:pPr>
      <w:r>
        <w:t xml:space="preserve">                           ( Physical  )</w:t>
      </w:r>
    </w:p>
    <w:p w:rsidR="00785BEE" w:rsidRDefault="00785BEE" w:rsidP="001D16B1">
      <w:pPr>
        <w:pStyle w:val="RFCFigure"/>
      </w:pPr>
      <w:r>
        <w:t xml:space="preserve">                            ( Network )</w:t>
      </w:r>
    </w:p>
    <w:p w:rsidR="00785BEE" w:rsidRDefault="00785BEE" w:rsidP="001D16B1">
      <w:pPr>
        <w:pStyle w:val="RFCFigure"/>
      </w:pPr>
      <w:r>
        <w:t xml:space="preserve">                             (       )</w:t>
      </w:r>
    </w:p>
    <w:p w:rsidR="00785BEE" w:rsidRDefault="00785BEE" w:rsidP="001D16B1">
      <w:pPr>
        <w:pStyle w:val="RFCFigure"/>
      </w:pPr>
      <w:r>
        <w:t xml:space="preserve">                               -----</w:t>
      </w:r>
    </w:p>
    <w:p w:rsidR="001D16B1" w:rsidRDefault="001D16B1" w:rsidP="001D16B1">
      <w:pPr>
        <w:pStyle w:val="Caption"/>
      </w:pPr>
      <w:r>
        <w:t>Controlling Hierarchy</w:t>
      </w:r>
      <w:ins w:id="16" w:author="Italo Busi" w:date="2017-01-31T18:10:00Z">
        <w:r w:rsidR="00C7358D">
          <w:t xml:space="preserve"> for Use Case 1</w:t>
        </w:r>
      </w:ins>
    </w:p>
    <w:p w:rsidR="00785BEE" w:rsidRDefault="00785BEE" w:rsidP="00785BEE">
      <w:pPr>
        <w:contextualSpacing/>
      </w:pPr>
    </w:p>
    <w:p w:rsidR="00390725" w:rsidRDefault="00785BEE" w:rsidP="00785BEE">
      <w:pPr>
        <w:rPr>
          <w:ins w:id="17" w:author="Italo Busi" w:date="2017-01-31T12:03:00Z"/>
        </w:rPr>
      </w:pPr>
      <w:r>
        <w:t xml:space="preserve">The </w:t>
      </w:r>
      <w:commentRangeStart w:id="18"/>
      <w:r>
        <w:t xml:space="preserve">mapping of the client IP traffic into the ODU containers </w:t>
      </w:r>
      <w:commentRangeEnd w:id="18"/>
      <w:r w:rsidR="00B704DF">
        <w:rPr>
          <w:rStyle w:val="CommentReference"/>
        </w:rPr>
        <w:commentReference w:id="18"/>
      </w:r>
      <w:r>
        <w:t xml:space="preserve">is made in the IP routers only and is not controlled by the transport </w:t>
      </w:r>
      <w:del w:id="19" w:author="Italo Busi" w:date="2017-01-31T12:09:00Z">
        <w:r w:rsidDel="00B704DF">
          <w:delText>nodes</w:delText>
        </w:r>
      </w:del>
      <w:ins w:id="20" w:author="Italo Busi" w:date="2017-01-31T12:09:00Z">
        <w:r w:rsidR="00B704DF">
          <w:t>PNC</w:t>
        </w:r>
      </w:ins>
      <w:r>
        <w:t>. The control plane architecture follows the ACTN architecture and framework document [</w:t>
      </w:r>
      <w:r w:rsidRPr="002770D3">
        <w:t>ACTN-</w:t>
      </w:r>
      <w:r w:rsidR="002770D3" w:rsidRPr="002770D3">
        <w:t>Frame</w:t>
      </w:r>
      <w:r>
        <w:t xml:space="preserve">]. The Client Controller act as a client with respect to the Multi-Domain Service Coordinator (MDSC) via the Controller-MDSC Interface (CMI).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 </w:t>
      </w:r>
    </w:p>
    <w:p w:rsidR="00785BEE" w:rsidRDefault="00785BEE" w:rsidP="00785BEE">
      <w:r>
        <w:t xml:space="preserve">In this </w:t>
      </w:r>
      <w:del w:id="21" w:author="Italo Busi" w:date="2017-01-31T12:05:00Z">
        <w:r w:rsidDel="00390725">
          <w:delText xml:space="preserve">document </w:delText>
        </w:r>
      </w:del>
      <w:ins w:id="22" w:author="Italo Busi" w:date="2017-01-31T12:05:00Z">
        <w:r w:rsidR="00390725">
          <w:t xml:space="preserve">section, </w:t>
        </w:r>
      </w:ins>
      <w:r>
        <w:t xml:space="preserve">we address the case of an IP and a Transport PNC having respectively an IP a Transport MPI. The interface within the scope of this document is the Transport MPI </w:t>
      </w:r>
      <w:r>
        <w:lastRenderedPageBreak/>
        <w:t xml:space="preserve">while the IP Network MPI </w:t>
      </w:r>
      <w:del w:id="23" w:author="Italo Busi" w:date="2017-01-31T12:06:00Z">
        <w:r w:rsidDel="00390725">
          <w:delText xml:space="preserve">and the CMI are initially </w:delText>
        </w:r>
      </w:del>
      <w:ins w:id="24" w:author="Italo Busi" w:date="2017-01-31T12:06:00Z">
        <w:r w:rsidR="00390725">
          <w:t xml:space="preserve">is </w:t>
        </w:r>
      </w:ins>
      <w:r>
        <w:t>out of its scope</w:t>
      </w:r>
      <w:ins w:id="25" w:author="Italo Busi" w:date="2017-01-31T12:06:00Z">
        <w:r w:rsidR="00390725">
          <w:t xml:space="preserve"> and considerations about the CMI are for further study</w:t>
        </w:r>
      </w:ins>
      <w:r>
        <w:t>.</w:t>
      </w:r>
    </w:p>
    <w:p w:rsidR="00785BEE" w:rsidRDefault="00785BEE" w:rsidP="00785BEE">
      <w:pPr>
        <w:pStyle w:val="Heading3"/>
      </w:pPr>
      <w:bookmarkStart w:id="26" w:name="_Toc473702021"/>
      <w:r>
        <w:t>Single Domain – ROADM Network</w:t>
      </w:r>
      <w:bookmarkEnd w:id="26"/>
      <w:r>
        <w:t xml:space="preserve"> </w:t>
      </w:r>
    </w:p>
    <w:p w:rsidR="00785BEE" w:rsidRDefault="00785BEE" w:rsidP="00785BEE">
      <w:pPr>
        <w:rPr>
          <w:highlight w:val="yellow"/>
        </w:rPr>
      </w:pPr>
      <w:r>
        <w:t>For future revision</w:t>
      </w:r>
    </w:p>
    <w:p w:rsidR="00250FD6" w:rsidRPr="00250FD6" w:rsidRDefault="00250FD6" w:rsidP="00250FD6">
      <w:pPr>
        <w:pStyle w:val="Heading2"/>
      </w:pPr>
      <w:bookmarkStart w:id="27" w:name="_Toc473702022"/>
      <w:r>
        <w:t>Topology Abstractions</w:t>
      </w:r>
      <w:bookmarkEnd w:id="27"/>
    </w:p>
    <w:p w:rsidR="0020263B" w:rsidRDefault="0020263B" w:rsidP="0020263B">
      <w:pPr>
        <w:rPr>
          <w:highlight w:val="yellow"/>
        </w:rPr>
      </w:pPr>
      <w:r>
        <w:rPr>
          <w:highlight w:val="yellow"/>
        </w:rPr>
        <w:t>&lt;</w:t>
      </w:r>
      <w:r w:rsidRPr="005E111C">
        <w:rPr>
          <w:b/>
          <w:highlight w:val="yellow"/>
        </w:rPr>
        <w:t>Young</w:t>
      </w:r>
      <w:r>
        <w:rPr>
          <w:b/>
          <w:highlight w:val="yellow"/>
        </w:rPr>
        <w:t>/Victor</w:t>
      </w:r>
      <w:r>
        <w:rPr>
          <w:highlight w:val="yellow"/>
        </w:rPr>
        <w:t>: Describe the network topology abstraction assumed at the MPI: reference the VN abstraction I-D for the definitions of white, grey and black topologies&gt;</w:t>
      </w:r>
    </w:p>
    <w:p w:rsidR="0020263B" w:rsidRPr="00FE6B2F" w:rsidRDefault="0020263B" w:rsidP="0020263B">
      <w:r w:rsidRPr="00FE6B2F">
        <w:t>Abstraction is defined in [</w:t>
      </w:r>
      <w:r w:rsidRPr="001A1829">
        <w:t>RFC7926</w:t>
      </w:r>
      <w:r w:rsidRPr="00FE6B2F">
        <w:t xml:space="preserve">] as: </w:t>
      </w:r>
    </w:p>
    <w:p w:rsidR="0020263B" w:rsidRPr="00FE6B2F" w:rsidRDefault="0020263B" w:rsidP="0020263B">
      <w:pPr>
        <w:ind w:left="720"/>
      </w:pPr>
      <w:r w:rsidRPr="00FE6B2F">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20263B" w:rsidRDefault="0020263B" w:rsidP="0020263B">
      <w:r w:rsidRPr="00FE6B2F">
        <w:t>[</w:t>
      </w:r>
      <w:r w:rsidRPr="001A1829">
        <w:t>TE-Topology</w:t>
      </w:r>
      <w:r w:rsidRPr="00FE6B2F">
        <w:t>] describes YANG models for TE-network abstraction.</w:t>
      </w:r>
      <w:r>
        <w:t xml:space="preserve">  </w:t>
      </w:r>
    </w:p>
    <w:p w:rsidR="0020263B" w:rsidRDefault="0020263B" w:rsidP="0020263B">
      <w:r w:rsidRPr="00FE6B2F">
        <w:t>[</w:t>
      </w:r>
      <w:r w:rsidRPr="001A1829">
        <w:t>ACTN-Abstraction</w:t>
      </w:r>
      <w:r w:rsidRPr="00FE6B2F">
        <w:t xml:space="preserve">] provides the context of topology abstraction in the ACTN architecture and discusses a few alternatives for the methods of abstraction for both packet and optical networks. This is an important consideration since the choice of the abstraction method impacts protocol design and the information it carries.  </w:t>
      </w:r>
      <w:r>
        <w:t>According to [</w:t>
      </w:r>
      <w:r w:rsidRPr="001A1829">
        <w:t>ACTN-Abstraction</w:t>
      </w:r>
      <w:r>
        <w:t>], there are three types of topology:</w:t>
      </w:r>
    </w:p>
    <w:p w:rsidR="0020263B" w:rsidRDefault="0020263B" w:rsidP="00903BA9">
      <w:pPr>
        <w:pStyle w:val="RFCListBullet"/>
      </w:pPr>
      <w:bookmarkStart w:id="28" w:name="_Toc463277401"/>
      <w:bookmarkStart w:id="29" w:name="_Toc464474300"/>
      <w:r>
        <w:t>White topolo</w:t>
      </w:r>
      <w:bookmarkEnd w:id="28"/>
      <w:bookmarkEnd w:id="29"/>
      <w:r>
        <w:t>gy: This is a case where the PNC provides the actual network topology to the MDSC without any hiding or filtering. In this case, the MDSC has the full knowledge of the underlying network topology and as such there is no need for the MDSC to send a path computation request to the PNC. The computation burden will fall on the MDSC to find an optimal end-to-end path and optimal per domain paths.</w:t>
      </w:r>
      <w:bookmarkStart w:id="30" w:name="_Toc463277402"/>
      <w:bookmarkStart w:id="31" w:name="_Toc464474301"/>
    </w:p>
    <w:p w:rsidR="0020263B" w:rsidRDefault="0020263B" w:rsidP="00903BA9">
      <w:pPr>
        <w:pStyle w:val="RFCListBullet"/>
      </w:pPr>
      <w:r>
        <w:t>Black topology</w:t>
      </w:r>
      <w:bookmarkEnd w:id="30"/>
      <w:bookmarkEnd w:id="31"/>
      <w:r>
        <w:t xml:space="preserve">: </w:t>
      </w:r>
      <w:r w:rsidRPr="00E3570B">
        <w:t xml:space="preserve">The entire domain network is abstracted as a single </w:t>
      </w:r>
      <w:r>
        <w:t>virtual node with the access/egress links without disclosing any node internal connectivity information</w:t>
      </w:r>
      <w:bookmarkStart w:id="32" w:name="_Toc463277403"/>
      <w:bookmarkStart w:id="33" w:name="_Toc464474302"/>
      <w:r>
        <w:t>.</w:t>
      </w:r>
    </w:p>
    <w:p w:rsidR="0020263B" w:rsidRDefault="0020263B" w:rsidP="00903BA9">
      <w:pPr>
        <w:pStyle w:val="RFCListBullet"/>
      </w:pPr>
      <w:r>
        <w:lastRenderedPageBreak/>
        <w:t xml:space="preserve">Grey topology: </w:t>
      </w:r>
      <w:bookmarkEnd w:id="32"/>
      <w:bookmarkEnd w:id="33"/>
      <w:r>
        <w:t xml:space="preserve">This abstraction level is between black topology and white topology from a granularity point of view. This is basically abstraction of TE tunnels for all pairs of border nodes. We may further differentiate from a perspective of how to abstract internal TE resources between the pairs of border nodes: </w:t>
      </w:r>
    </w:p>
    <w:p w:rsidR="0020263B" w:rsidRDefault="0020263B" w:rsidP="00903BA9">
      <w:pPr>
        <w:pStyle w:val="RFCListBullet"/>
        <w:numPr>
          <w:ilvl w:val="1"/>
          <w:numId w:val="17"/>
        </w:numPr>
        <w:tabs>
          <w:tab w:val="clear" w:pos="1296"/>
          <w:tab w:val="left" w:pos="1440"/>
        </w:tabs>
      </w:pPr>
      <w:commentRangeStart w:id="34"/>
      <w:r>
        <w:t xml:space="preserve">Grey </w:t>
      </w:r>
      <w:commentRangeEnd w:id="34"/>
      <w:r>
        <w:rPr>
          <w:rStyle w:val="CommentReference"/>
          <w:szCs w:val="20"/>
        </w:rPr>
        <w:commentReference w:id="34"/>
      </w:r>
      <w:r>
        <w:t xml:space="preserve">topology type A: </w:t>
      </w:r>
      <w:r>
        <w:rPr>
          <w:rFonts w:hint="eastAsia"/>
        </w:rPr>
        <w:t>border nodes with a TE links between them</w:t>
      </w:r>
      <w:r>
        <w:t xml:space="preserve"> in a full mesh fashion.</w:t>
      </w:r>
    </w:p>
    <w:p w:rsidR="0020263B" w:rsidRDefault="0020263B" w:rsidP="00903BA9">
      <w:pPr>
        <w:pStyle w:val="RFCListBullet"/>
        <w:numPr>
          <w:ilvl w:val="1"/>
          <w:numId w:val="17"/>
        </w:numPr>
        <w:tabs>
          <w:tab w:val="clear" w:pos="1296"/>
          <w:tab w:val="left" w:pos="1440"/>
        </w:tabs>
      </w:pPr>
      <w:r>
        <w:t xml:space="preserve">Grey topology type B: </w:t>
      </w:r>
      <w:r>
        <w:rPr>
          <w:rFonts w:hint="eastAsia"/>
        </w:rPr>
        <w:t xml:space="preserve">border nodes </w:t>
      </w:r>
      <w:r>
        <w:t xml:space="preserve">with some internal abstracted nodes and abstracted links. </w:t>
      </w:r>
    </w:p>
    <w:p w:rsidR="0020263B" w:rsidRDefault="0020263B" w:rsidP="0020263B">
      <w:r>
        <w:t xml:space="preserve">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in order to verify the feasibility of the estimated path before making the final provisioning request to the PNC.  </w:t>
      </w:r>
    </w:p>
    <w:p w:rsidR="0020263B" w:rsidRPr="00FE6B2F" w:rsidRDefault="0020263B" w:rsidP="0020263B"/>
    <w:p w:rsidR="0020263B" w:rsidRDefault="0020263B" w:rsidP="0020263B">
      <w:pPr>
        <w:rPr>
          <w:highlight w:val="yellow"/>
        </w:rPr>
      </w:pPr>
      <w:r>
        <w:rPr>
          <w:highlight w:val="yellow"/>
        </w:rPr>
        <w:t>Topology abstraction for the CMI is for further study (to be addressed in future revisions of this document).</w:t>
      </w:r>
    </w:p>
    <w:p w:rsidR="00250FD6" w:rsidRPr="00250FD6" w:rsidRDefault="00250FD6" w:rsidP="00250FD6">
      <w:pPr>
        <w:pStyle w:val="Heading2"/>
      </w:pPr>
      <w:bookmarkStart w:id="35" w:name="_Toc473702023"/>
      <w:r w:rsidRPr="00250FD6">
        <w:t>Service Configuration</w:t>
      </w:r>
      <w:bookmarkEnd w:id="35"/>
    </w:p>
    <w:p w:rsidR="002F2543" w:rsidRDefault="00250FD6" w:rsidP="00250FD6">
      <w:pPr>
        <w:rPr>
          <w:highlight w:val="yellow"/>
        </w:rPr>
      </w:pPr>
      <w:r>
        <w:rPr>
          <w:highlight w:val="yellow"/>
        </w:rPr>
        <w:t>&lt;</w:t>
      </w:r>
      <w:r w:rsidR="008529E2" w:rsidRPr="005E111C">
        <w:rPr>
          <w:b/>
          <w:highlight w:val="yellow"/>
        </w:rPr>
        <w:t>Sergio/Italo/Haomian</w:t>
      </w:r>
      <w:r w:rsidR="008529E2">
        <w:rPr>
          <w:highlight w:val="yellow"/>
        </w:rPr>
        <w:t xml:space="preserve">: </w:t>
      </w:r>
      <w:r>
        <w:rPr>
          <w:highlight w:val="yellow"/>
        </w:rPr>
        <w:t>Describe the different services that can be supported</w:t>
      </w:r>
      <w:r w:rsidR="002F2543">
        <w:rPr>
          <w:highlight w:val="yellow"/>
        </w:rPr>
        <w:t>&gt;</w:t>
      </w:r>
    </w:p>
    <w:p w:rsidR="00593FFF" w:rsidRDefault="00324CD0" w:rsidP="00250FD6">
      <w:r w:rsidRPr="00324CD0">
        <w:t>In</w:t>
      </w:r>
      <w:r>
        <w:t xml:space="preserve"> the following use cases the transport network is providing </w:t>
      </w:r>
      <w:r w:rsidRPr="00324CD0">
        <w:t>support for IP adjacencies</w:t>
      </w:r>
      <w:r>
        <w:t>.</w:t>
      </w:r>
      <w:r w:rsidRPr="00324CD0">
        <w:t xml:space="preserve"> </w:t>
      </w:r>
      <w:r>
        <w:t xml:space="preserve">The Multi Domain Service </w:t>
      </w:r>
      <w:r w:rsidR="00CD6DCF">
        <w:t xml:space="preserve">Coordinator </w:t>
      </w:r>
      <w:r>
        <w:t xml:space="preserve">(MDSC) needs to be capable to request a service connectivity </w:t>
      </w:r>
      <w:r w:rsidR="00CD6DCF">
        <w:t xml:space="preserve">from </w:t>
      </w:r>
      <w:r>
        <w:t>the transport Physical Network Controller (PNC) to support IP routers connectivity. The type of service</w:t>
      </w:r>
      <w:r w:rsidR="00CD6DCF">
        <w:t>s</w:t>
      </w:r>
      <w:r>
        <w:t xml:space="preserve"> could depend of the type of physical link</w:t>
      </w:r>
      <w:r w:rsidR="00CD6DCF">
        <w:t>s</w:t>
      </w:r>
      <w:r>
        <w:t xml:space="preserve"> (e.g. OTN link, ETH link or SDH link)</w:t>
      </w:r>
      <w:r w:rsidR="004333EE">
        <w:t xml:space="preserve"> </w:t>
      </w:r>
      <w:r>
        <w:t>between the routers and transport Network.</w:t>
      </w:r>
    </w:p>
    <w:p w:rsidR="00324CD0" w:rsidRPr="00324CD0" w:rsidRDefault="00593FFF" w:rsidP="00593FFF">
      <w:commentRangeStart w:id="36"/>
      <w:r>
        <w:t>The control of different adaptations inside IP routers, C-Ri (</w:t>
      </w:r>
      <w:r w:rsidR="00C81477">
        <w:t>PKT</w:t>
      </w:r>
      <w:r>
        <w:t xml:space="preserve"> -&gt; foo) and C-Rj (foo -&gt; </w:t>
      </w:r>
      <w:r w:rsidR="00C81477">
        <w:t>PKT</w:t>
      </w:r>
      <w:r>
        <w:t>), are assumed to be performed by means that are not under the control of</w:t>
      </w:r>
      <w:r w:rsidR="00C81477">
        <w:t>, and not visible to,</w:t>
      </w:r>
      <w:r>
        <w:t xml:space="preserve"> transport PNC</w:t>
      </w:r>
      <w:r w:rsidR="00C81477">
        <w:t>. Therefore,</w:t>
      </w:r>
      <w:r>
        <w:t xml:space="preserve"> </w:t>
      </w:r>
      <w:r w:rsidR="00C81477">
        <w:t xml:space="preserve">these mechanisms </w:t>
      </w:r>
      <w:r>
        <w:t>are outside the scope of this document</w:t>
      </w:r>
      <w:commentRangeEnd w:id="36"/>
      <w:r w:rsidR="00B704DF">
        <w:rPr>
          <w:rStyle w:val="CommentReference"/>
        </w:rPr>
        <w:commentReference w:id="36"/>
      </w:r>
      <w:r>
        <w:t>.</w:t>
      </w:r>
    </w:p>
    <w:p w:rsidR="0006239E" w:rsidRPr="00A641A6" w:rsidRDefault="0006239E" w:rsidP="0006239E">
      <w:pPr>
        <w:pStyle w:val="Heading3"/>
      </w:pPr>
      <w:bookmarkStart w:id="37" w:name="_Toc473702024"/>
      <w:r w:rsidRPr="00A641A6">
        <w:lastRenderedPageBreak/>
        <w:t>ODU Transit</w:t>
      </w:r>
      <w:bookmarkEnd w:id="37"/>
    </w:p>
    <w:p w:rsidR="005C1C95" w:rsidRDefault="005C1C95" w:rsidP="005C1C95">
      <w:pPr>
        <w:rPr>
          <w:highlight w:val="yellow"/>
        </w:rPr>
      </w:pPr>
      <w:r>
        <w:rPr>
          <w:highlight w:val="yellow"/>
        </w:rPr>
        <w:t>&lt;</w:t>
      </w:r>
      <w:r w:rsidRPr="005E111C">
        <w:rPr>
          <w:b/>
          <w:highlight w:val="yellow"/>
        </w:rPr>
        <w:t>Sergio/Italo/Haomian</w:t>
      </w:r>
      <w:r>
        <w:rPr>
          <w:highlight w:val="yellow"/>
        </w:rPr>
        <w:t>: Describe the ODU Transit (e.g., ODU2) service example (e.g., slide 5 of the updated slideset)&gt;</w:t>
      </w:r>
    </w:p>
    <w:p w:rsidR="004333EE" w:rsidRDefault="004333EE" w:rsidP="005C1C95">
      <w:r w:rsidRPr="004333EE">
        <w:t>This use case</w:t>
      </w:r>
      <w:r>
        <w:t xml:space="preserve"> assumes that the physical link interconnecting IP routers and transport network is an OTN link. </w:t>
      </w:r>
    </w:p>
    <w:p w:rsidR="00B63947" w:rsidRDefault="00B63947" w:rsidP="005C1C95">
      <w:r>
        <w:t xml:space="preserve">The physical/optical interconnection is supposed to be a </w:t>
      </w:r>
      <w:r w:rsidR="00C56846">
        <w:t>pre-</w:t>
      </w:r>
      <w:r>
        <w:t>configured and not exposed via MPI to MDSC.</w:t>
      </w:r>
    </w:p>
    <w:p w:rsidR="00B63947" w:rsidRDefault="00B63947" w:rsidP="005C1C95">
      <w:r>
        <w:t xml:space="preserve">If we consider the case of a 10Gb IP link between C-R1 to C-R3, we need to instantiate an </w:t>
      </w:r>
      <w:ins w:id="38" w:author="Italo Busi" w:date="2017-01-31T12:12:00Z">
        <w:r w:rsidR="00B704DF">
          <w:t xml:space="preserve">end-to-end </w:t>
        </w:r>
      </w:ins>
      <w:r>
        <w:t xml:space="preserve">ODU2 connection between C-R1 and C-R3 , crossing transport nodes S3, </w:t>
      </w:r>
      <w:del w:id="39" w:author="Italo Busi" w:date="2017-01-31T12:13:00Z">
        <w:r w:rsidDel="00B704DF">
          <w:delText>S6</w:delText>
        </w:r>
      </w:del>
      <w:ins w:id="40" w:author="Italo Busi" w:date="2017-01-31T12:13:00Z">
        <w:r w:rsidR="00B704DF">
          <w:t>S5</w:t>
        </w:r>
      </w:ins>
      <w:r>
        <w:t xml:space="preserve">, and </w:t>
      </w:r>
      <w:del w:id="41" w:author="Italo Busi" w:date="2017-01-31T12:13:00Z">
        <w:r w:rsidDel="00B704DF">
          <w:delText>S9</w:delText>
        </w:r>
      </w:del>
      <w:ins w:id="42" w:author="Italo Busi" w:date="2017-01-31T12:13:00Z">
        <w:r w:rsidR="00B704DF">
          <w:t>S6</w:t>
        </w:r>
      </w:ins>
      <w:r>
        <w:t xml:space="preserve">. </w:t>
      </w:r>
    </w:p>
    <w:p w:rsidR="00E12DA4" w:rsidRDefault="00C81477" w:rsidP="005C1C95">
      <w:r>
        <w:t>T</w:t>
      </w:r>
      <w:r w:rsidR="00E12DA4">
        <w:t>he traffic flow between C-R1 and C-R3 can be summarized as:</w:t>
      </w:r>
    </w:p>
    <w:p w:rsidR="00E12DA4" w:rsidRDefault="00E12DA4" w:rsidP="00E12DA4">
      <w:r w:rsidRPr="00E12DA4">
        <w:t xml:space="preserve">C-R1 (PKT -&gt; ODU2), S3 (ODU2), </w:t>
      </w:r>
      <w:del w:id="43" w:author="Italo Busi" w:date="2017-01-31T12:13:00Z">
        <w:r w:rsidRPr="00E12DA4" w:rsidDel="00B704DF">
          <w:delText xml:space="preserve">S6 </w:delText>
        </w:r>
      </w:del>
      <w:ins w:id="44" w:author="Italo Busi" w:date="2017-01-31T12:13:00Z">
        <w:r w:rsidR="00B704DF" w:rsidRPr="00E12DA4">
          <w:t>S</w:t>
        </w:r>
        <w:r w:rsidR="00B704DF">
          <w:t>5</w:t>
        </w:r>
        <w:r w:rsidR="00B704DF" w:rsidRPr="00E12DA4">
          <w:t xml:space="preserve"> </w:t>
        </w:r>
      </w:ins>
      <w:r w:rsidRPr="00E12DA4">
        <w:t xml:space="preserve">(ODU2), </w:t>
      </w:r>
      <w:del w:id="45" w:author="Italo Busi" w:date="2017-01-31T12:13:00Z">
        <w:r w:rsidRPr="00E12DA4" w:rsidDel="00B704DF">
          <w:delText xml:space="preserve">S9 </w:delText>
        </w:r>
      </w:del>
      <w:ins w:id="46" w:author="Italo Busi" w:date="2017-01-31T12:13:00Z">
        <w:r w:rsidR="00B704DF" w:rsidRPr="00E12DA4">
          <w:t>S</w:t>
        </w:r>
        <w:r w:rsidR="00B704DF">
          <w:t>6</w:t>
        </w:r>
        <w:r w:rsidR="00B704DF" w:rsidRPr="00E12DA4">
          <w:t xml:space="preserve"> </w:t>
        </w:r>
      </w:ins>
      <w:r w:rsidRPr="00E12DA4">
        <w:t>(ODU2), C-R3 (ODU2 -&gt; PKT)</w:t>
      </w:r>
    </w:p>
    <w:p w:rsidR="00E12DA4" w:rsidRPr="00E12DA4" w:rsidRDefault="00E12DA4" w:rsidP="00E12DA4">
      <w:r>
        <w:t xml:space="preserve">MDSC should be capable via MPI i/f to request the setup of ODU2 transit service </w:t>
      </w:r>
      <w:r w:rsidR="004D4506">
        <w:t>with enough information that can permit transport PNC to instantiate</w:t>
      </w:r>
      <w:r w:rsidR="00C81477">
        <w:t xml:space="preserve"> and control</w:t>
      </w:r>
      <w:r w:rsidR="004D4506">
        <w:t xml:space="preserve"> the ODU2 segment through nodes S3, </w:t>
      </w:r>
      <w:del w:id="47" w:author="Italo Busi" w:date="2017-01-31T12:13:00Z">
        <w:r w:rsidR="004D4506" w:rsidDel="00B704DF">
          <w:delText>S6</w:delText>
        </w:r>
      </w:del>
      <w:ins w:id="48" w:author="Italo Busi" w:date="2017-01-31T12:13:00Z">
        <w:r w:rsidR="00B704DF">
          <w:t>S5</w:t>
        </w:r>
      </w:ins>
      <w:r w:rsidR="004D4506">
        <w:t xml:space="preserve">, </w:t>
      </w:r>
      <w:del w:id="49" w:author="Italo Busi" w:date="2017-01-31T12:13:00Z">
        <w:r w:rsidR="004D4506" w:rsidDel="00B704DF">
          <w:delText>S9</w:delText>
        </w:r>
      </w:del>
      <w:ins w:id="50" w:author="Italo Busi" w:date="2017-01-31T12:13:00Z">
        <w:r w:rsidR="00B704DF">
          <w:t>S6</w:t>
        </w:r>
      </w:ins>
      <w:r w:rsidR="004D4506">
        <w:t xml:space="preserve">. </w:t>
      </w:r>
    </w:p>
    <w:p w:rsidR="0006239E" w:rsidRPr="00A641A6" w:rsidRDefault="0006239E" w:rsidP="0006239E">
      <w:pPr>
        <w:pStyle w:val="Heading3"/>
      </w:pPr>
      <w:bookmarkStart w:id="51" w:name="_Toc473702025"/>
      <w:r w:rsidRPr="00A641A6">
        <w:t>EPL over ODU</w:t>
      </w:r>
      <w:bookmarkEnd w:id="51"/>
    </w:p>
    <w:p w:rsidR="005C1C95" w:rsidRDefault="005C1C95" w:rsidP="005C1C95">
      <w:pPr>
        <w:rPr>
          <w:highlight w:val="yellow"/>
        </w:rPr>
      </w:pPr>
      <w:r>
        <w:rPr>
          <w:highlight w:val="yellow"/>
        </w:rPr>
        <w:t>&lt;</w:t>
      </w:r>
      <w:r w:rsidRPr="005E111C">
        <w:rPr>
          <w:b/>
          <w:highlight w:val="yellow"/>
        </w:rPr>
        <w:t>Sergio/Italo/Haomian</w:t>
      </w:r>
      <w:r>
        <w:rPr>
          <w:highlight w:val="yellow"/>
        </w:rPr>
        <w:t>: Describe the EPL over ODU (e.g., 10GE) service example (e.g., slide 7 of the updated slideset)&gt;</w:t>
      </w:r>
    </w:p>
    <w:p w:rsidR="00B6472E" w:rsidRDefault="00B6472E" w:rsidP="00B6472E">
      <w:r w:rsidRPr="004333EE">
        <w:t>This use case</w:t>
      </w:r>
      <w:r>
        <w:t xml:space="preserve"> assumes that the physical link interconnecting IP routers and transport network is an Ethernet link. </w:t>
      </w:r>
    </w:p>
    <w:p w:rsidR="00B6472E" w:rsidRDefault="00B6472E" w:rsidP="00B6472E">
      <w:r>
        <w:t xml:space="preserve">If we consider the case of a 10Gb IP link between C-R1 to C-R3, we need to instantiate an EPL service between C-R1 and C-R3 supported by an ODU2 </w:t>
      </w:r>
      <w:ins w:id="52" w:author="Italo Busi" w:date="2017-01-31T12:13:00Z">
        <w:r w:rsidR="00B704DF">
          <w:t xml:space="preserve">end-to-end </w:t>
        </w:r>
      </w:ins>
      <w:r>
        <w:t xml:space="preserve">connection between S3 and </w:t>
      </w:r>
      <w:del w:id="53" w:author="Italo Busi" w:date="2017-01-31T12:13:00Z">
        <w:r w:rsidDel="00B704DF">
          <w:delText>S9</w:delText>
        </w:r>
      </w:del>
      <w:ins w:id="54" w:author="Italo Busi" w:date="2017-01-31T12:13:00Z">
        <w:r w:rsidR="00B704DF">
          <w:t>S6</w:t>
        </w:r>
      </w:ins>
      <w:r>
        <w:t xml:space="preserve">, crossing transport node </w:t>
      </w:r>
      <w:del w:id="55" w:author="Italo Busi" w:date="2017-01-31T12:13:00Z">
        <w:r w:rsidDel="00B704DF">
          <w:delText>S6</w:delText>
        </w:r>
      </w:del>
      <w:ins w:id="56" w:author="Italo Busi" w:date="2017-01-31T12:13:00Z">
        <w:r w:rsidR="00B704DF">
          <w:t>S5</w:t>
        </w:r>
      </w:ins>
      <w:r>
        <w:t xml:space="preserve">. </w:t>
      </w:r>
    </w:p>
    <w:p w:rsidR="00B6472E" w:rsidRDefault="00C81477" w:rsidP="00B6472E">
      <w:r>
        <w:t>T</w:t>
      </w:r>
      <w:r w:rsidR="00B6472E">
        <w:t>he traffic flow between C-R1 and C-R3 can be summarized as:</w:t>
      </w:r>
    </w:p>
    <w:p w:rsidR="00B6472E" w:rsidRPr="00B6472E" w:rsidRDefault="00B6472E" w:rsidP="00B6472E">
      <w:r w:rsidRPr="00B6472E">
        <w:t xml:space="preserve">C-R1 (PKT -&gt; ETH), S3 (ETH -&gt; ODU2), </w:t>
      </w:r>
      <w:del w:id="57" w:author="Italo Busi" w:date="2017-01-31T12:13:00Z">
        <w:r w:rsidRPr="00B6472E" w:rsidDel="00B704DF">
          <w:delText xml:space="preserve">S6 </w:delText>
        </w:r>
      </w:del>
      <w:ins w:id="58" w:author="Italo Busi" w:date="2017-01-31T12:13:00Z">
        <w:r w:rsidR="00B704DF" w:rsidRPr="00B6472E">
          <w:t>S</w:t>
        </w:r>
        <w:r w:rsidR="00B704DF">
          <w:t>5</w:t>
        </w:r>
        <w:r w:rsidR="00B704DF" w:rsidRPr="00B6472E">
          <w:t xml:space="preserve"> </w:t>
        </w:r>
      </w:ins>
      <w:r w:rsidRPr="00B6472E">
        <w:t xml:space="preserve">(ODU2), </w:t>
      </w:r>
      <w:del w:id="59" w:author="Italo Busi" w:date="2017-01-31T12:13:00Z">
        <w:r w:rsidRPr="00B6472E" w:rsidDel="00B704DF">
          <w:delText xml:space="preserve">S9 </w:delText>
        </w:r>
      </w:del>
      <w:ins w:id="60" w:author="Italo Busi" w:date="2017-01-31T12:13:00Z">
        <w:r w:rsidR="00B704DF" w:rsidRPr="00B6472E">
          <w:t>S</w:t>
        </w:r>
        <w:r w:rsidR="00B704DF">
          <w:t>6</w:t>
        </w:r>
        <w:r w:rsidR="00B704DF" w:rsidRPr="00B6472E">
          <w:t xml:space="preserve"> </w:t>
        </w:r>
      </w:ins>
      <w:r w:rsidRPr="00B6472E">
        <w:t>(ODU2 -&gt; ETH), C-R3 (ETH-&gt; PKT)</w:t>
      </w:r>
    </w:p>
    <w:p w:rsidR="00B6472E" w:rsidRDefault="00B6472E" w:rsidP="00B6472E">
      <w:pPr>
        <w:rPr>
          <w:highlight w:val="yellow"/>
        </w:rPr>
      </w:pPr>
      <w:r>
        <w:t xml:space="preserve">MDSC should be capable via MPI i/f to </w:t>
      </w:r>
      <w:r w:rsidR="007E5C12">
        <w:t xml:space="preserve">request the setup of EPL service </w:t>
      </w:r>
      <w:r>
        <w:t>with enough information that can permit transport PNC to in</w:t>
      </w:r>
      <w:r w:rsidR="007E5C12">
        <w:t xml:space="preserve">stantiate </w:t>
      </w:r>
      <w:r w:rsidR="00C81477">
        <w:t xml:space="preserve">and control </w:t>
      </w:r>
      <w:r w:rsidR="007E5C12">
        <w:t xml:space="preserve">the ODU2 </w:t>
      </w:r>
      <w:ins w:id="61" w:author="Italo Busi" w:date="2017-01-31T12:14:00Z">
        <w:r w:rsidR="00B704DF">
          <w:t xml:space="preserve">end-to-end </w:t>
        </w:r>
      </w:ins>
      <w:r w:rsidR="007E5C12">
        <w:t>connection</w:t>
      </w:r>
      <w:r>
        <w:t xml:space="preserve"> through nodes </w:t>
      </w:r>
      <w:r>
        <w:lastRenderedPageBreak/>
        <w:t xml:space="preserve">S3, </w:t>
      </w:r>
      <w:del w:id="62" w:author="Italo Busi" w:date="2017-01-31T12:14:00Z">
        <w:r w:rsidR="007E5C12" w:rsidDel="00B704DF">
          <w:delText>S6</w:delText>
        </w:r>
      </w:del>
      <w:ins w:id="63" w:author="Italo Busi" w:date="2017-01-31T12:14:00Z">
        <w:r w:rsidR="00B704DF">
          <w:t>S5</w:t>
        </w:r>
      </w:ins>
      <w:r w:rsidR="007E5C12">
        <w:t xml:space="preserve">, </w:t>
      </w:r>
      <w:del w:id="64" w:author="Italo Busi" w:date="2017-01-31T12:14:00Z">
        <w:r w:rsidR="007E5C12" w:rsidDel="00B704DF">
          <w:delText>S9</w:delText>
        </w:r>
      </w:del>
      <w:ins w:id="65" w:author="Italo Busi" w:date="2017-01-31T12:14:00Z">
        <w:r w:rsidR="00B704DF">
          <w:t>S6</w:t>
        </w:r>
      </w:ins>
      <w:r w:rsidR="007E5C12">
        <w:t>, as well as the adaptation functions</w:t>
      </w:r>
      <w:r w:rsidR="00C81477">
        <w:t xml:space="preserve"> inside S3 and </w:t>
      </w:r>
      <w:del w:id="66" w:author="Italo Busi" w:date="2017-01-31T12:14:00Z">
        <w:r w:rsidR="00C81477" w:rsidDel="00B704DF">
          <w:delText>S9</w:delText>
        </w:r>
      </w:del>
      <w:ins w:id="67" w:author="Italo Busi" w:date="2017-01-31T12:14:00Z">
        <w:r w:rsidR="00B704DF">
          <w:t>S6</w:t>
        </w:r>
      </w:ins>
      <w:r w:rsidR="00C81477">
        <w:t>: S3&amp;</w:t>
      </w:r>
      <w:del w:id="68" w:author="Italo Busi" w:date="2017-01-31T12:14:00Z">
        <w:r w:rsidR="00C81477" w:rsidDel="00B704DF">
          <w:delText>S9</w:delText>
        </w:r>
        <w:r w:rsidR="007E5C12" w:rsidDel="00B704DF">
          <w:delText xml:space="preserve"> </w:delText>
        </w:r>
      </w:del>
      <w:ins w:id="69" w:author="Italo Busi" w:date="2017-01-31T12:14:00Z">
        <w:r w:rsidR="00B704DF">
          <w:t xml:space="preserve">S6 </w:t>
        </w:r>
      </w:ins>
      <w:r w:rsidR="007E5C12">
        <w:t>(</w:t>
      </w:r>
      <w:r w:rsidR="007E5C12" w:rsidRPr="007E5C12">
        <w:t>ETH -&gt; ODU2</w:t>
      </w:r>
      <w:r w:rsidR="007E5C12">
        <w:t>) and S9</w:t>
      </w:r>
      <w:r w:rsidR="00C81477">
        <w:t>&amp;</w:t>
      </w:r>
      <w:del w:id="70" w:author="Italo Busi" w:date="2017-01-31T12:14:00Z">
        <w:r w:rsidR="00C81477" w:rsidDel="00B704DF">
          <w:delText>S3</w:delText>
        </w:r>
        <w:r w:rsidR="007E5C12" w:rsidDel="00B704DF">
          <w:delText xml:space="preserve"> </w:delText>
        </w:r>
      </w:del>
      <w:ins w:id="71" w:author="Italo Busi" w:date="2017-01-31T12:14:00Z">
        <w:r w:rsidR="00B704DF">
          <w:t xml:space="preserve">S6 </w:t>
        </w:r>
      </w:ins>
      <w:r w:rsidR="007E5C12">
        <w:t>(</w:t>
      </w:r>
      <w:r w:rsidR="007E5C12" w:rsidRPr="007E5C12">
        <w:t>ODU2 -&gt; ETH</w:t>
      </w:r>
      <w:r w:rsidR="007E5C12">
        <w:t>).</w:t>
      </w:r>
    </w:p>
    <w:p w:rsidR="0006239E" w:rsidRPr="00A641A6" w:rsidRDefault="0006239E" w:rsidP="0006239E">
      <w:pPr>
        <w:pStyle w:val="Heading3"/>
      </w:pPr>
      <w:bookmarkStart w:id="72" w:name="_Toc473702026"/>
      <w:r w:rsidRPr="00A641A6">
        <w:t>Other OTN Client Services</w:t>
      </w:r>
      <w:bookmarkEnd w:id="72"/>
    </w:p>
    <w:p w:rsidR="005C1C95" w:rsidRDefault="005C1C95" w:rsidP="005C1C95">
      <w:pPr>
        <w:rPr>
          <w:highlight w:val="yellow"/>
        </w:rPr>
      </w:pPr>
      <w:r>
        <w:rPr>
          <w:highlight w:val="yellow"/>
        </w:rPr>
        <w:t>&lt;</w:t>
      </w:r>
      <w:r w:rsidRPr="005C1C95">
        <w:rPr>
          <w:b/>
          <w:highlight w:val="yellow"/>
        </w:rPr>
        <w:t>Sergio/Italo/Haomian</w:t>
      </w:r>
      <w:r>
        <w:rPr>
          <w:highlight w:val="yellow"/>
        </w:rPr>
        <w:t>: Describe the Other OTN Client Private Line (e.g., STM-64 Private Line)</w:t>
      </w:r>
      <w:r w:rsidRPr="005C1C95">
        <w:rPr>
          <w:highlight w:val="yellow"/>
        </w:rPr>
        <w:t xml:space="preserve"> service example (e.g., slide </w:t>
      </w:r>
      <w:r>
        <w:rPr>
          <w:highlight w:val="yellow"/>
        </w:rPr>
        <w:t>6</w:t>
      </w:r>
      <w:r w:rsidRPr="005C1C95">
        <w:rPr>
          <w:highlight w:val="yellow"/>
        </w:rPr>
        <w:t xml:space="preserve"> of the updated slideset)&gt;</w:t>
      </w:r>
    </w:p>
    <w:p w:rsidR="00CE11AD" w:rsidRDefault="00CE11AD" w:rsidP="00CE11AD">
      <w:r>
        <w:t>[</w:t>
      </w:r>
      <w:r w:rsidRPr="001A1829">
        <w:t>ITU-T G.709-2016</w:t>
      </w:r>
      <w:r>
        <w:t>] defines mappings of different client layers into ODU.  Most of them are used to provide Private Line services</w:t>
      </w:r>
      <w:r w:rsidR="003C1131">
        <w:t xml:space="preserve"> over an OTN transport network supporting </w:t>
      </w:r>
      <w:r>
        <w:t xml:space="preserve">a </w:t>
      </w:r>
      <w:r w:rsidR="003C1131" w:rsidRPr="003C1131">
        <w:t>variety</w:t>
      </w:r>
      <w:r w:rsidR="003C1131">
        <w:t xml:space="preserve"> </w:t>
      </w:r>
      <w:r>
        <w:t xml:space="preserve">of </w:t>
      </w:r>
      <w:r w:rsidR="003C1131">
        <w:t>types of physical access links (</w:t>
      </w:r>
      <w:r w:rsidR="003C1131" w:rsidRPr="003C1131">
        <w:t xml:space="preserve">e.g., </w:t>
      </w:r>
      <w:r w:rsidR="00417A79">
        <w:t xml:space="preserve">Ethernet, </w:t>
      </w:r>
      <w:r w:rsidR="003C1131" w:rsidRPr="003C1131">
        <w:t>SDH STM-N, Fibre Channel, InfiniBand, ...).</w:t>
      </w:r>
    </w:p>
    <w:p w:rsidR="00CE11AD" w:rsidRDefault="00CE11AD" w:rsidP="00CE11AD">
      <w:r w:rsidRPr="003C1131">
        <w:t>This use case assumes that the physical link</w:t>
      </w:r>
      <w:r w:rsidR="003C1131" w:rsidRPr="003C1131">
        <w:t>s</w:t>
      </w:r>
      <w:r w:rsidRPr="003C1131">
        <w:t xml:space="preserve"> interconnecting IP routers and transport network </w:t>
      </w:r>
      <w:r w:rsidR="003C1131" w:rsidRPr="003C1131">
        <w:t xml:space="preserve">are </w:t>
      </w:r>
      <w:r w:rsidR="00417A79">
        <w:t xml:space="preserve">any </w:t>
      </w:r>
      <w:r w:rsidR="003C1131" w:rsidRPr="003C1131">
        <w:t>one of these possible options</w:t>
      </w:r>
      <w:r w:rsidRPr="003C1131">
        <w:t>.</w:t>
      </w:r>
      <w:r>
        <w:t xml:space="preserve"> </w:t>
      </w:r>
    </w:p>
    <w:p w:rsidR="00CE11AD" w:rsidRDefault="00CE11AD" w:rsidP="00CE11AD">
      <w:r w:rsidRPr="003C1131">
        <w:t>If we consider the case of a 10Gb IP link between C-R1 to C-R3</w:t>
      </w:r>
      <w:r w:rsidR="003C1131" w:rsidRPr="003C1131">
        <w:t xml:space="preserve"> using SDH physical links</w:t>
      </w:r>
      <w:r w:rsidRPr="003C1131">
        <w:t xml:space="preserve">, we need to instantiate an </w:t>
      </w:r>
      <w:r w:rsidR="003C1131" w:rsidRPr="003C1131">
        <w:t>STM-64 Private Line</w:t>
      </w:r>
      <w:r w:rsidRPr="003C1131">
        <w:t xml:space="preserve"> service between C-R1 and C-R3 supported by an ODU2 </w:t>
      </w:r>
      <w:ins w:id="73" w:author="Italo Busi" w:date="2017-01-31T12:15:00Z">
        <w:r w:rsidR="00B704DF">
          <w:t xml:space="preserve">end-to-end </w:t>
        </w:r>
      </w:ins>
      <w:r w:rsidRPr="003C1131">
        <w:t xml:space="preserve">connection between S3 and </w:t>
      </w:r>
      <w:del w:id="74" w:author="Italo Busi" w:date="2017-01-31T12:15:00Z">
        <w:r w:rsidRPr="003C1131" w:rsidDel="00B704DF">
          <w:delText>S9</w:delText>
        </w:r>
      </w:del>
      <w:ins w:id="75" w:author="Italo Busi" w:date="2017-01-31T12:15:00Z">
        <w:r w:rsidR="00B704DF" w:rsidRPr="003C1131">
          <w:t>S</w:t>
        </w:r>
        <w:r w:rsidR="00B704DF">
          <w:t>6</w:t>
        </w:r>
      </w:ins>
      <w:r w:rsidRPr="003C1131">
        <w:t xml:space="preserve">, crossing transport node </w:t>
      </w:r>
      <w:del w:id="76" w:author="Italo Busi" w:date="2017-01-31T12:15:00Z">
        <w:r w:rsidRPr="003C1131" w:rsidDel="00B704DF">
          <w:delText>S6</w:delText>
        </w:r>
      </w:del>
      <w:ins w:id="77" w:author="Italo Busi" w:date="2017-01-31T12:15:00Z">
        <w:r w:rsidR="00B704DF" w:rsidRPr="003C1131">
          <w:t>S</w:t>
        </w:r>
        <w:r w:rsidR="00B704DF">
          <w:t>5</w:t>
        </w:r>
      </w:ins>
      <w:r w:rsidRPr="003C1131">
        <w:t>.</w:t>
      </w:r>
      <w:r>
        <w:t xml:space="preserve"> </w:t>
      </w:r>
    </w:p>
    <w:p w:rsidR="00CE11AD" w:rsidRDefault="00CE11AD" w:rsidP="00CE11AD">
      <w:r>
        <w:t>The traffic flow between C-R1 and C-R3 can be summarized as:</w:t>
      </w:r>
    </w:p>
    <w:p w:rsidR="00CE11AD" w:rsidRPr="00B6472E" w:rsidRDefault="00A526CC" w:rsidP="00CE11AD">
      <w:r w:rsidRPr="00A526CC">
        <w:t xml:space="preserve">C-R1 (PKT -&gt; STM-64), S3 (STM-64 -&gt; ODU2), </w:t>
      </w:r>
      <w:del w:id="78" w:author="Italo Busi" w:date="2017-01-31T12:15:00Z">
        <w:r w:rsidRPr="00A526CC" w:rsidDel="00B704DF">
          <w:delText xml:space="preserve">S6 </w:delText>
        </w:r>
      </w:del>
      <w:ins w:id="79" w:author="Italo Busi" w:date="2017-01-31T12:15:00Z">
        <w:r w:rsidR="00B704DF" w:rsidRPr="00A526CC">
          <w:t>S</w:t>
        </w:r>
        <w:r w:rsidR="00B704DF">
          <w:t>5</w:t>
        </w:r>
        <w:r w:rsidR="00B704DF" w:rsidRPr="00A526CC">
          <w:t xml:space="preserve"> </w:t>
        </w:r>
      </w:ins>
      <w:r w:rsidRPr="00A526CC">
        <w:t xml:space="preserve">(ODU2), </w:t>
      </w:r>
      <w:del w:id="80" w:author="Italo Busi" w:date="2017-01-31T12:15:00Z">
        <w:r w:rsidRPr="00A526CC" w:rsidDel="00B704DF">
          <w:delText xml:space="preserve">S9 </w:delText>
        </w:r>
      </w:del>
      <w:ins w:id="81" w:author="Italo Busi" w:date="2017-01-31T12:15:00Z">
        <w:r w:rsidR="00B704DF" w:rsidRPr="00A526CC">
          <w:t>S</w:t>
        </w:r>
        <w:r w:rsidR="00B704DF">
          <w:t>6</w:t>
        </w:r>
        <w:r w:rsidR="00B704DF" w:rsidRPr="00A526CC">
          <w:t xml:space="preserve"> </w:t>
        </w:r>
      </w:ins>
      <w:r w:rsidRPr="00A526CC">
        <w:t>(ODU2 -&gt; STM-64), C-R3 (STM-64 -&gt; PKT)</w:t>
      </w:r>
    </w:p>
    <w:p w:rsidR="00CE11AD" w:rsidRPr="005C1C95" w:rsidRDefault="00CE11AD" w:rsidP="005C1C95">
      <w:pPr>
        <w:rPr>
          <w:highlight w:val="yellow"/>
        </w:rPr>
      </w:pPr>
      <w:r>
        <w:t xml:space="preserve">MDSC should be capable via MPI i/f to request the setup of </w:t>
      </w:r>
      <w:r w:rsidR="00A526CC">
        <w:t xml:space="preserve">an </w:t>
      </w:r>
      <w:r w:rsidR="00A526CC" w:rsidRPr="003C1131">
        <w:t xml:space="preserve">STM-64 Private Line </w:t>
      </w:r>
      <w:r>
        <w:t xml:space="preserve">service with enough information that can permit transport PNC to instantiate and control the ODU2 </w:t>
      </w:r>
      <w:ins w:id="82" w:author="Italo Busi" w:date="2017-01-31T12:15:00Z">
        <w:r w:rsidR="00B704DF">
          <w:t xml:space="preserve">end-to-end </w:t>
        </w:r>
      </w:ins>
      <w:r>
        <w:t xml:space="preserve">connection through nodes S3, </w:t>
      </w:r>
      <w:del w:id="83" w:author="Italo Busi" w:date="2017-01-31T12:15:00Z">
        <w:r w:rsidDel="00B704DF">
          <w:delText>S6</w:delText>
        </w:r>
      </w:del>
      <w:ins w:id="84" w:author="Italo Busi" w:date="2017-01-31T12:15:00Z">
        <w:r w:rsidR="00B704DF">
          <w:t>S5</w:t>
        </w:r>
      </w:ins>
      <w:r>
        <w:t xml:space="preserve">, </w:t>
      </w:r>
      <w:del w:id="85" w:author="Italo Busi" w:date="2017-01-31T12:15:00Z">
        <w:r w:rsidDel="00B704DF">
          <w:delText>S9</w:delText>
        </w:r>
      </w:del>
      <w:ins w:id="86" w:author="Italo Busi" w:date="2017-01-31T12:15:00Z">
        <w:r w:rsidR="00B704DF">
          <w:t>S6</w:t>
        </w:r>
      </w:ins>
      <w:r>
        <w:t xml:space="preserve">, as well as the adaptation functions inside S3 and </w:t>
      </w:r>
      <w:del w:id="87" w:author="Italo Busi" w:date="2017-01-31T12:15:00Z">
        <w:r w:rsidDel="00B704DF">
          <w:delText>S9</w:delText>
        </w:r>
      </w:del>
      <w:ins w:id="88" w:author="Italo Busi" w:date="2017-01-31T12:15:00Z">
        <w:r w:rsidR="00B704DF">
          <w:t>S6</w:t>
        </w:r>
      </w:ins>
      <w:r>
        <w:t>: S3&amp;</w:t>
      </w:r>
      <w:del w:id="89" w:author="Italo Busi" w:date="2017-01-31T12:15:00Z">
        <w:r w:rsidDel="00B704DF">
          <w:delText xml:space="preserve">S9 </w:delText>
        </w:r>
      </w:del>
      <w:ins w:id="90" w:author="Italo Busi" w:date="2017-01-31T12:15:00Z">
        <w:r w:rsidR="00B704DF">
          <w:t xml:space="preserve">S6 </w:t>
        </w:r>
      </w:ins>
      <w:r>
        <w:t>(</w:t>
      </w:r>
      <w:r w:rsidR="00A526CC" w:rsidRPr="00A526CC">
        <w:t>STM-64 -&gt; ODU2</w:t>
      </w:r>
      <w:r>
        <w:t>) and S9&amp;S3 (</w:t>
      </w:r>
      <w:r w:rsidR="00A526CC" w:rsidRPr="00A526CC">
        <w:t>STM-64 -&gt; PKT</w:t>
      </w:r>
      <w:r>
        <w:t>).</w:t>
      </w:r>
    </w:p>
    <w:p w:rsidR="0006239E" w:rsidRPr="00A641A6" w:rsidRDefault="0006239E" w:rsidP="0006239E">
      <w:pPr>
        <w:pStyle w:val="Heading3"/>
      </w:pPr>
      <w:bookmarkStart w:id="91" w:name="_Toc473702027"/>
      <w:r w:rsidRPr="00A641A6">
        <w:t>EVPL over ODU</w:t>
      </w:r>
      <w:bookmarkEnd w:id="91"/>
    </w:p>
    <w:p w:rsidR="005C1C95" w:rsidRDefault="005C1C95" w:rsidP="005C1C95">
      <w:pPr>
        <w:rPr>
          <w:highlight w:val="yellow"/>
        </w:rPr>
      </w:pPr>
      <w:r>
        <w:rPr>
          <w:highlight w:val="yellow"/>
        </w:rPr>
        <w:t xml:space="preserve">&lt;Describe the </w:t>
      </w:r>
      <w:r w:rsidRPr="00250FD6">
        <w:rPr>
          <w:highlight w:val="yellow"/>
        </w:rPr>
        <w:t>EVPL over ODU</w:t>
      </w:r>
      <w:r w:rsidRPr="005C1C95">
        <w:rPr>
          <w:highlight w:val="yellow"/>
        </w:rPr>
        <w:t xml:space="preserve"> </w:t>
      </w:r>
      <w:r w:rsidR="00A641A6">
        <w:rPr>
          <w:highlight w:val="yellow"/>
        </w:rPr>
        <w:t xml:space="preserve">(e.g., ODU0) </w:t>
      </w:r>
      <w:r w:rsidRPr="005C1C95">
        <w:rPr>
          <w:highlight w:val="yellow"/>
        </w:rPr>
        <w:t xml:space="preserve">service example (e.g., slide </w:t>
      </w:r>
      <w:r w:rsidR="00A641A6">
        <w:rPr>
          <w:highlight w:val="yellow"/>
        </w:rPr>
        <w:t>8</w:t>
      </w:r>
      <w:r w:rsidRPr="005C1C95">
        <w:rPr>
          <w:highlight w:val="yellow"/>
        </w:rPr>
        <w:t xml:space="preserve"> of the updated slideset)</w:t>
      </w:r>
      <w:r w:rsidR="00A641A6">
        <w:rPr>
          <w:highlight w:val="yellow"/>
        </w:rPr>
        <w:t xml:space="preserve">: </w:t>
      </w:r>
      <w:r w:rsidR="00A641A6">
        <w:rPr>
          <w:b/>
          <w:highlight w:val="yellow"/>
        </w:rPr>
        <w:t>in</w:t>
      </w:r>
      <w:r w:rsidR="00A641A6" w:rsidRPr="00A641A6">
        <w:rPr>
          <w:b/>
          <w:highlight w:val="yellow"/>
        </w:rPr>
        <w:t xml:space="preserve"> the -0</w:t>
      </w:r>
      <w:r w:rsidR="00A641A6">
        <w:rPr>
          <w:b/>
          <w:highlight w:val="yellow"/>
        </w:rPr>
        <w:t>1</w:t>
      </w:r>
      <w:r w:rsidR="00A641A6" w:rsidRPr="00A641A6">
        <w:rPr>
          <w:b/>
          <w:highlight w:val="yellow"/>
        </w:rPr>
        <w:t xml:space="preserve"> </w:t>
      </w:r>
      <w:r w:rsidR="00A641A6">
        <w:rPr>
          <w:b/>
          <w:highlight w:val="yellow"/>
        </w:rPr>
        <w:t>revision</w:t>
      </w:r>
      <w:r w:rsidRPr="005C1C95">
        <w:rPr>
          <w:highlight w:val="yellow"/>
        </w:rPr>
        <w:t>&gt;</w:t>
      </w:r>
    </w:p>
    <w:p w:rsidR="00B704DF" w:rsidRDefault="00B704DF" w:rsidP="00B704DF">
      <w:pPr>
        <w:rPr>
          <w:ins w:id="92" w:author="Italo Busi" w:date="2017-01-31T12:16:00Z"/>
          <w:highlight w:val="yellow"/>
        </w:rPr>
      </w:pPr>
      <w:ins w:id="93" w:author="Italo Busi" w:date="2017-01-31T12:16:00Z">
        <w:r>
          <w:t>For future revision</w:t>
        </w:r>
      </w:ins>
    </w:p>
    <w:p w:rsidR="00062A00" w:rsidRPr="005C1C95" w:rsidDel="00B704DF" w:rsidRDefault="00062A00" w:rsidP="005C1C95">
      <w:pPr>
        <w:rPr>
          <w:del w:id="94" w:author="Italo Busi" w:date="2017-01-31T12:16:00Z"/>
          <w:highlight w:val="yellow"/>
        </w:rPr>
      </w:pPr>
      <w:del w:id="95" w:author="Italo Busi" w:date="2017-01-31T12:16:00Z">
        <w:r w:rsidDel="00B704DF">
          <w:rPr>
            <w:highlight w:val="yellow"/>
          </w:rPr>
          <w:delText>For further study (to be addressed in future revisions of this document).</w:delText>
        </w:r>
      </w:del>
    </w:p>
    <w:p w:rsidR="0006239E" w:rsidRPr="00A641A6" w:rsidRDefault="0006239E" w:rsidP="0006239E">
      <w:pPr>
        <w:pStyle w:val="Heading3"/>
      </w:pPr>
      <w:bookmarkStart w:id="96" w:name="_Toc473702028"/>
      <w:r w:rsidRPr="00A641A6">
        <w:lastRenderedPageBreak/>
        <w:t>EVPLAN and EVPTree Services</w:t>
      </w:r>
      <w:bookmarkEnd w:id="96"/>
    </w:p>
    <w:p w:rsidR="000B5426" w:rsidRDefault="000B5426" w:rsidP="000B5426">
      <w:pPr>
        <w:rPr>
          <w:ins w:id="97" w:author="Italo Busi" w:date="2017-01-31T12:16:00Z"/>
          <w:highlight w:val="yellow"/>
        </w:rPr>
      </w:pPr>
      <w:ins w:id="98" w:author="Italo Busi" w:date="2017-01-31T12:16:00Z">
        <w:r>
          <w:t>For future revision</w:t>
        </w:r>
      </w:ins>
    </w:p>
    <w:p w:rsidR="0006239E" w:rsidDel="000B5426" w:rsidRDefault="0006239E" w:rsidP="0006239E">
      <w:pPr>
        <w:rPr>
          <w:del w:id="99" w:author="Italo Busi" w:date="2017-01-31T12:16:00Z"/>
          <w:highlight w:val="yellow"/>
        </w:rPr>
      </w:pPr>
      <w:del w:id="100" w:author="Italo Busi" w:date="2017-01-31T12:16:00Z">
        <w:r w:rsidDel="000B5426">
          <w:rPr>
            <w:highlight w:val="yellow"/>
          </w:rPr>
          <w:delText>For further study (to be addressed in future revisions of this document).</w:delText>
        </w:r>
      </w:del>
    </w:p>
    <w:p w:rsidR="0006239E" w:rsidRPr="00A641A6" w:rsidRDefault="0006239E" w:rsidP="0006239E">
      <w:pPr>
        <w:pStyle w:val="Heading3"/>
      </w:pPr>
      <w:bookmarkStart w:id="101" w:name="_Toc473702029"/>
      <w:r w:rsidRPr="00A641A6">
        <w:t>Virtual Network Services</w:t>
      </w:r>
      <w:bookmarkEnd w:id="101"/>
    </w:p>
    <w:p w:rsidR="000B5426" w:rsidRDefault="000B5426" w:rsidP="000B5426">
      <w:pPr>
        <w:rPr>
          <w:ins w:id="102" w:author="Italo Busi" w:date="2017-01-31T12:16:00Z"/>
          <w:highlight w:val="yellow"/>
        </w:rPr>
      </w:pPr>
      <w:ins w:id="103" w:author="Italo Busi" w:date="2017-01-31T12:16:00Z">
        <w:r>
          <w:t>For future revision</w:t>
        </w:r>
      </w:ins>
    </w:p>
    <w:p w:rsidR="0006239E" w:rsidDel="000B5426" w:rsidRDefault="0006239E" w:rsidP="0006239E">
      <w:pPr>
        <w:rPr>
          <w:del w:id="104" w:author="Italo Busi" w:date="2017-01-31T12:16:00Z"/>
          <w:highlight w:val="yellow"/>
        </w:rPr>
      </w:pPr>
      <w:del w:id="105" w:author="Italo Busi" w:date="2017-01-31T12:16:00Z">
        <w:r w:rsidDel="000B5426">
          <w:rPr>
            <w:highlight w:val="yellow"/>
          </w:rPr>
          <w:delText>For further study (to be addressed in future revisions of this document).</w:delText>
        </w:r>
      </w:del>
    </w:p>
    <w:p w:rsidR="0006239E" w:rsidRPr="002F2543" w:rsidRDefault="0006239E" w:rsidP="0006239E">
      <w:pPr>
        <w:pStyle w:val="Heading2"/>
      </w:pPr>
      <w:bookmarkStart w:id="106" w:name="_Toc473702030"/>
      <w:r w:rsidRPr="002F2543">
        <w:t>Multi-functional Access Links</w:t>
      </w:r>
      <w:bookmarkEnd w:id="106"/>
    </w:p>
    <w:p w:rsidR="00A641A6" w:rsidRPr="005C1C95" w:rsidRDefault="00A641A6" w:rsidP="00A641A6">
      <w:pPr>
        <w:rPr>
          <w:highlight w:val="yellow"/>
        </w:rPr>
      </w:pPr>
      <w:r>
        <w:rPr>
          <w:highlight w:val="yellow"/>
        </w:rPr>
        <w:t xml:space="preserve">&lt;Provides considerations about the multi-functional access links </w:t>
      </w:r>
      <w:r w:rsidRPr="005C1C95">
        <w:rPr>
          <w:highlight w:val="yellow"/>
        </w:rPr>
        <w:t xml:space="preserve">(e.g., slide </w:t>
      </w:r>
      <w:r>
        <w:rPr>
          <w:highlight w:val="yellow"/>
        </w:rPr>
        <w:t>9-10</w:t>
      </w:r>
      <w:r w:rsidRPr="005C1C95">
        <w:rPr>
          <w:highlight w:val="yellow"/>
        </w:rPr>
        <w:t xml:space="preserve"> of the updated slideset)</w:t>
      </w:r>
      <w:r>
        <w:rPr>
          <w:highlight w:val="yellow"/>
        </w:rPr>
        <w:t xml:space="preserve">: </w:t>
      </w:r>
      <w:r>
        <w:rPr>
          <w:b/>
          <w:highlight w:val="yellow"/>
        </w:rPr>
        <w:t>in</w:t>
      </w:r>
      <w:r w:rsidRPr="00A641A6">
        <w:rPr>
          <w:b/>
          <w:highlight w:val="yellow"/>
        </w:rPr>
        <w:t xml:space="preserve"> the -0</w:t>
      </w:r>
      <w:r>
        <w:rPr>
          <w:b/>
          <w:highlight w:val="yellow"/>
        </w:rPr>
        <w:t>1</w:t>
      </w:r>
      <w:r w:rsidRPr="00A641A6">
        <w:rPr>
          <w:b/>
          <w:highlight w:val="yellow"/>
        </w:rPr>
        <w:t xml:space="preserve"> </w:t>
      </w:r>
      <w:r>
        <w:rPr>
          <w:b/>
          <w:highlight w:val="yellow"/>
        </w:rPr>
        <w:t>revision</w:t>
      </w:r>
      <w:r w:rsidRPr="005C1C95">
        <w:rPr>
          <w:highlight w:val="yellow"/>
        </w:rPr>
        <w:t>&gt;</w:t>
      </w:r>
    </w:p>
    <w:p w:rsidR="000B5426" w:rsidRDefault="000B5426" w:rsidP="000B5426">
      <w:pPr>
        <w:rPr>
          <w:ins w:id="107" w:author="Italo Busi" w:date="2017-01-31T12:16:00Z"/>
          <w:highlight w:val="yellow"/>
        </w:rPr>
      </w:pPr>
      <w:ins w:id="108" w:author="Italo Busi" w:date="2017-01-31T12:16:00Z">
        <w:r>
          <w:t>For future revision</w:t>
        </w:r>
      </w:ins>
    </w:p>
    <w:p w:rsidR="00196BE9" w:rsidRPr="00FC417A" w:rsidRDefault="00196BE9" w:rsidP="00196BE9">
      <w:pPr>
        <w:pStyle w:val="Heading1"/>
      </w:pPr>
      <w:bookmarkStart w:id="109" w:name="_Toc473702031"/>
      <w:r>
        <w:t>Use Case 2: Single-domain with multi-layer</w:t>
      </w:r>
      <w:bookmarkEnd w:id="109"/>
    </w:p>
    <w:p w:rsidR="000B5426" w:rsidRDefault="000B5426" w:rsidP="000B5426">
      <w:pPr>
        <w:rPr>
          <w:ins w:id="110" w:author="Italo Busi" w:date="2017-01-31T12:16:00Z"/>
          <w:highlight w:val="yellow"/>
        </w:rPr>
      </w:pPr>
      <w:ins w:id="111" w:author="Italo Busi" w:date="2017-01-31T12:16:00Z">
        <w:r>
          <w:t>For future revision</w:t>
        </w:r>
      </w:ins>
    </w:p>
    <w:p w:rsidR="000D76AB" w:rsidDel="000B5426" w:rsidRDefault="000D76AB" w:rsidP="000D76AB">
      <w:pPr>
        <w:rPr>
          <w:del w:id="112" w:author="Italo Busi" w:date="2017-01-31T12:16:00Z"/>
        </w:rPr>
      </w:pPr>
      <w:del w:id="113" w:author="Italo Busi" w:date="2017-01-31T12:16:00Z">
        <w:r w:rsidRPr="00DF6A03" w:rsidDel="000B5426">
          <w:rPr>
            <w:highlight w:val="yellow"/>
          </w:rPr>
          <w:delText>This is for further study</w:delText>
        </w:r>
      </w:del>
    </w:p>
    <w:p w:rsidR="00196BE9" w:rsidRPr="00FC417A" w:rsidRDefault="00196BE9" w:rsidP="00196BE9">
      <w:pPr>
        <w:pStyle w:val="Heading1"/>
      </w:pPr>
      <w:bookmarkStart w:id="114" w:name="_Toc473702032"/>
      <w:r>
        <w:t>Use Case 3: Multi-domain with single-layer</w:t>
      </w:r>
      <w:bookmarkEnd w:id="114"/>
    </w:p>
    <w:p w:rsidR="000B5426" w:rsidRDefault="000B5426" w:rsidP="000B5426">
      <w:pPr>
        <w:rPr>
          <w:ins w:id="115" w:author="Italo Busi" w:date="2017-01-31T12:16:00Z"/>
          <w:highlight w:val="yellow"/>
        </w:rPr>
      </w:pPr>
      <w:ins w:id="116" w:author="Italo Busi" w:date="2017-01-31T12:16:00Z">
        <w:r>
          <w:t>For future revision</w:t>
        </w:r>
      </w:ins>
    </w:p>
    <w:p w:rsidR="000D76AB" w:rsidDel="000B5426" w:rsidRDefault="000D76AB" w:rsidP="000D76AB">
      <w:pPr>
        <w:rPr>
          <w:del w:id="117" w:author="Italo Busi" w:date="2017-01-31T12:16:00Z"/>
        </w:rPr>
      </w:pPr>
      <w:del w:id="118" w:author="Italo Busi" w:date="2017-01-31T12:16:00Z">
        <w:r w:rsidRPr="00DF6A03" w:rsidDel="000B5426">
          <w:rPr>
            <w:highlight w:val="yellow"/>
          </w:rPr>
          <w:delText>This is for further study</w:delText>
        </w:r>
      </w:del>
    </w:p>
    <w:p w:rsidR="00196BE9" w:rsidRPr="00FC417A" w:rsidRDefault="00196BE9" w:rsidP="00196BE9">
      <w:pPr>
        <w:pStyle w:val="Heading1"/>
      </w:pPr>
      <w:bookmarkStart w:id="119" w:name="_Toc473702033"/>
      <w:r>
        <w:t>Use Case 4: Multi-domain and multi-layer</w:t>
      </w:r>
      <w:bookmarkEnd w:id="119"/>
    </w:p>
    <w:p w:rsidR="000B5426" w:rsidRDefault="000B5426" w:rsidP="000B5426">
      <w:pPr>
        <w:rPr>
          <w:ins w:id="120" w:author="Italo Busi" w:date="2017-01-31T12:16:00Z"/>
          <w:highlight w:val="yellow"/>
        </w:rPr>
      </w:pPr>
      <w:bookmarkStart w:id="121" w:name="_Toc258322663"/>
      <w:ins w:id="122" w:author="Italo Busi" w:date="2017-01-31T12:16:00Z">
        <w:r>
          <w:t>For future revision</w:t>
        </w:r>
      </w:ins>
    </w:p>
    <w:p w:rsidR="000D76AB" w:rsidDel="000B5426" w:rsidRDefault="000D76AB" w:rsidP="000D76AB">
      <w:pPr>
        <w:rPr>
          <w:del w:id="123" w:author="Italo Busi" w:date="2017-01-31T12:16:00Z"/>
        </w:rPr>
      </w:pPr>
      <w:del w:id="124" w:author="Italo Busi" w:date="2017-01-31T12:16:00Z">
        <w:r w:rsidRPr="00DF6A03" w:rsidDel="000B5426">
          <w:rPr>
            <w:highlight w:val="yellow"/>
          </w:rPr>
          <w:delText>This is for further study</w:delText>
        </w:r>
      </w:del>
    </w:p>
    <w:p w:rsidR="006F6F19" w:rsidRPr="00FC417A" w:rsidRDefault="006F6F19" w:rsidP="001E3E79">
      <w:pPr>
        <w:pStyle w:val="Heading1"/>
      </w:pPr>
      <w:bookmarkStart w:id="125" w:name="_Toc473702034"/>
      <w:bookmarkEnd w:id="121"/>
      <w:r w:rsidRPr="00FC417A">
        <w:t>Security Considerations</w:t>
      </w:r>
      <w:bookmarkEnd w:id="125"/>
    </w:p>
    <w:p w:rsidR="00357EC0" w:rsidRDefault="00FC417A" w:rsidP="00357EC0">
      <w:r w:rsidRPr="00FC417A">
        <w:rPr>
          <w:highlight w:val="yellow"/>
        </w:rPr>
        <w:t>For further study</w:t>
      </w:r>
    </w:p>
    <w:p w:rsidR="00055923" w:rsidRPr="00FC417A" w:rsidRDefault="00055923" w:rsidP="00055923">
      <w:pPr>
        <w:pStyle w:val="Heading1"/>
      </w:pPr>
      <w:bookmarkStart w:id="126" w:name="_Toc473702035"/>
      <w:r w:rsidRPr="00FC417A">
        <w:t>IANA Considerations</w:t>
      </w:r>
      <w:bookmarkEnd w:id="126"/>
    </w:p>
    <w:p w:rsidR="00FC417A" w:rsidRPr="00055923" w:rsidRDefault="00C16759" w:rsidP="00FC417A">
      <w:pPr>
        <w:rPr>
          <w:rFonts w:eastAsia="Times New Roman"/>
        </w:rPr>
      </w:pPr>
      <w:r w:rsidRPr="00C16759">
        <w:rPr>
          <w:rPrChange w:id="127" w:author="Italo Busi" w:date="2017-01-31T12:18:00Z">
            <w:rPr>
              <w:highlight w:val="yellow"/>
            </w:rPr>
          </w:rPrChange>
        </w:rPr>
        <w:t>This document requires no IANA actions.</w:t>
      </w:r>
    </w:p>
    <w:p w:rsidR="002E1F5F" w:rsidRPr="004D4888" w:rsidRDefault="002E1F5F" w:rsidP="001E3E79">
      <w:pPr>
        <w:pStyle w:val="Heading1"/>
      </w:pPr>
      <w:bookmarkStart w:id="128" w:name="_Toc473702036"/>
      <w:r w:rsidRPr="004D4888">
        <w:lastRenderedPageBreak/>
        <w:t>References</w:t>
      </w:r>
      <w:bookmarkEnd w:id="128"/>
    </w:p>
    <w:p w:rsidR="002E1F5F" w:rsidRPr="004D4888" w:rsidRDefault="002E1F5F" w:rsidP="001E3E79">
      <w:pPr>
        <w:pStyle w:val="Heading2"/>
      </w:pPr>
      <w:bookmarkStart w:id="129" w:name="_Toc473702037"/>
      <w:r w:rsidRPr="004D4888">
        <w:t>Normative References</w:t>
      </w:r>
      <w:bookmarkEnd w:id="129"/>
    </w:p>
    <w:p w:rsidR="002770D3" w:rsidRDefault="002770D3" w:rsidP="00E915FE">
      <w:pPr>
        <w:pStyle w:val="RFCReferencesBookmark"/>
      </w:pPr>
      <w:r>
        <w:t>[RFC</w:t>
      </w:r>
      <w:r w:rsidR="001A1829">
        <w:t>7926]</w:t>
      </w:r>
      <w:r w:rsidR="001A1829">
        <w:tab/>
        <w:t>Farrel, A. et al., "Problem Statement and Architecture for Information Exchange between Interconnected Traffic-Engineered Networks", BCP 206, RFC 7926, July 2016</w:t>
      </w:r>
      <w:r w:rsidR="00A96613">
        <w:t>.</w:t>
      </w:r>
    </w:p>
    <w:p w:rsidR="001A1829" w:rsidRDefault="001A1829" w:rsidP="00E915FE">
      <w:pPr>
        <w:pStyle w:val="RFCReferencesBookmark"/>
      </w:pPr>
      <w:r>
        <w:t>[ITU-T G.709-2016]</w:t>
      </w:r>
      <w:r>
        <w:tab/>
      </w:r>
      <w:r w:rsidR="00A5416B" w:rsidRPr="00A5416B">
        <w:t>ITU-T Recommendation G.</w:t>
      </w:r>
      <w:r w:rsidR="00A5416B">
        <w:t>709</w:t>
      </w:r>
      <w:r w:rsidR="00A5416B" w:rsidRPr="00A5416B">
        <w:t xml:space="preserve"> (</w:t>
      </w:r>
      <w:r w:rsidR="00A96613">
        <w:t>06</w:t>
      </w:r>
      <w:r w:rsidR="00A5416B" w:rsidRPr="00A5416B">
        <w:t>/</w:t>
      </w:r>
      <w:r w:rsidR="00A96613">
        <w:t>16</w:t>
      </w:r>
      <w:r w:rsidR="00A5416B" w:rsidRPr="00A5416B">
        <w:t>),</w:t>
      </w:r>
      <w:r w:rsidR="00A96613">
        <w:t xml:space="preserve"> "</w:t>
      </w:r>
      <w:r w:rsidR="00A96613" w:rsidRPr="00170A96">
        <w:t>Interfaces for the optical transport network</w:t>
      </w:r>
      <w:r w:rsidR="00A96613">
        <w:t>", June 2016.</w:t>
      </w:r>
    </w:p>
    <w:p w:rsidR="002770D3" w:rsidRDefault="002770D3" w:rsidP="002770D3">
      <w:pPr>
        <w:pStyle w:val="RFCReferencesBookmark"/>
      </w:pPr>
      <w:moveToRangeStart w:id="130" w:author="Italo Busi" w:date="2017-01-31T12:21:00Z" w:name="move473628631"/>
      <w:moveTo w:id="131" w:author="Italo Busi" w:date="2017-01-31T12:21:00Z">
        <w:r>
          <w:t>[</w:t>
        </w:r>
        <w:r w:rsidRPr="00C7358D">
          <w:t>ACTN-Frame</w:t>
        </w:r>
        <w:r>
          <w:t>] </w:t>
        </w:r>
        <w:del w:id="132" w:author="Italo Busi" w:date="2017-01-31T12:23:00Z">
          <w:r w:rsidDel="002770D3">
            <w:delText>D.</w:delText>
          </w:r>
        </w:del>
        <w:r>
          <w:t xml:space="preserve"> Ceccarelli, </w:t>
        </w:r>
      </w:moveTo>
      <w:ins w:id="133" w:author="Italo Busi" w:date="2017-01-31T12:29:00Z">
        <w:r w:rsidR="001A1829">
          <w:t>D.,</w:t>
        </w:r>
        <w:r w:rsidR="001A1829" w:rsidRPr="00F20C55">
          <w:t xml:space="preserve"> </w:t>
        </w:r>
        <w:r w:rsidR="001A1829" w:rsidRPr="00CA1E01" w:rsidDel="00675F3C">
          <w:t>Lee, Y.</w:t>
        </w:r>
        <w:r w:rsidR="001A1829" w:rsidDel="00675F3C">
          <w:t xml:space="preserve"> </w:t>
        </w:r>
      </w:ins>
      <w:moveTo w:id="134" w:author="Italo Busi" w:date="2017-01-31T12:21:00Z">
        <w:r>
          <w:t>et al., "Framework for Abstraction and</w:t>
        </w:r>
        <w:r w:rsidRPr="005A5C29">
          <w:t xml:space="preserve"> </w:t>
        </w:r>
        <w:r>
          <w:t>Control of Transport Networks", draft-</w:t>
        </w:r>
        <w:r w:rsidRPr="005A5C29">
          <w:t>ietf</w:t>
        </w:r>
        <w:r>
          <w:t>-teas-actn-framework, work in progress.</w:t>
        </w:r>
      </w:moveTo>
      <w:r w:rsidR="001A1829">
        <w:tab/>
      </w:r>
    </w:p>
    <w:p w:rsidR="001A1829" w:rsidRPr="005A5C29" w:rsidRDefault="001A1829" w:rsidP="002770D3">
      <w:pPr>
        <w:pStyle w:val="RFCReferencesBookmark"/>
      </w:pPr>
      <w:r>
        <w:t>[ACTN-Abstraction]</w:t>
      </w:r>
      <w:r>
        <w:tab/>
      </w:r>
      <w:r w:rsidRPr="00CA1E01" w:rsidDel="00675F3C">
        <w:t>Lee, Y.</w:t>
      </w:r>
      <w:r w:rsidDel="00675F3C">
        <w:t xml:space="preserve"> et</w:t>
      </w:r>
      <w:r w:rsidRPr="00CA1E01" w:rsidDel="00675F3C">
        <w:t xml:space="preserve"> al.,</w:t>
      </w:r>
      <w:r>
        <w:t xml:space="preserve"> "</w:t>
      </w:r>
      <w:r w:rsidRPr="001A1829">
        <w:t xml:space="preserve"> Abstraction and Control of TE Networks (ACTN) Abstraction Methods</w:t>
      </w:r>
      <w:r>
        <w:t>", draft-lee-teas-actn-abstraction, work in progress.</w:t>
      </w:r>
    </w:p>
    <w:p w:rsidR="002E1F5F" w:rsidRPr="004D4888" w:rsidRDefault="002E1F5F" w:rsidP="001E3E79">
      <w:pPr>
        <w:pStyle w:val="Heading2"/>
      </w:pPr>
      <w:bookmarkStart w:id="135" w:name="_Toc473702038"/>
      <w:moveToRangeEnd w:id="130"/>
      <w:r w:rsidRPr="004D4888">
        <w:t>Informative References</w:t>
      </w:r>
      <w:bookmarkEnd w:id="135"/>
    </w:p>
    <w:p w:rsidR="001A1829" w:rsidRDefault="001A1829" w:rsidP="001A1829">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2770D3" w:rsidRDefault="002770D3" w:rsidP="001A1829">
      <w:pPr>
        <w:pStyle w:val="RFCReferencesBookmark"/>
      </w:pPr>
      <w:r w:rsidRPr="00CA1E01">
        <w:t>[</w:t>
      </w:r>
      <w:r>
        <w:t xml:space="preserve">ACTN-YANG] </w:t>
      </w:r>
      <w:proofErr w:type="gramStart"/>
      <w:r>
        <w:t>Zhang</w:t>
      </w:r>
      <w:r w:rsidRPr="00CA1E01">
        <w:t xml:space="preserve">, </w:t>
      </w:r>
      <w:r>
        <w:t>X</w:t>
      </w:r>
      <w:r w:rsidRPr="00CA1E01">
        <w:t>.</w:t>
      </w:r>
      <w:r>
        <w:t xml:space="preserve"> et</w:t>
      </w:r>
      <w:r w:rsidRPr="00CA1E01">
        <w:t xml:space="preserve"> </w:t>
      </w:r>
      <w:r>
        <w:t>al.</w:t>
      </w:r>
      <w:r w:rsidRPr="00CA1E01">
        <w:t>, "</w:t>
      </w:r>
      <w:r>
        <w:t>Applicability of YANG models for Abstraction and Control of Traffic</w:t>
      </w:r>
      <w:r w:rsidRPr="00CA1E01">
        <w:t xml:space="preserve"> </w:t>
      </w:r>
      <w:r>
        <w:t>Engineered Networks</w:t>
      </w:r>
      <w:r w:rsidRPr="00CA1E01">
        <w:t xml:space="preserve">", </w:t>
      </w:r>
      <w:r>
        <w:t>draft-zhang-teas-</w:t>
      </w:r>
      <w:proofErr w:type="spellStart"/>
      <w:r>
        <w:t>actn</w:t>
      </w:r>
      <w:proofErr w:type="spellEnd"/>
      <w:r>
        <w:t>-yang, work in progress</w:t>
      </w:r>
      <w:r w:rsidRPr="00CA1E01">
        <w:t>.</w:t>
      </w:r>
      <w:proofErr w:type="gramEnd"/>
    </w:p>
    <w:p w:rsidR="005A5C29" w:rsidRPr="005A5C29" w:rsidDel="002770D3" w:rsidRDefault="005A5C29" w:rsidP="005A5C29">
      <w:pPr>
        <w:pStyle w:val="RFCReferencesBookmark"/>
      </w:pPr>
      <w:moveFromRangeStart w:id="136" w:author="Italo Busi" w:date="2017-01-31T12:21:00Z" w:name="move473628631"/>
      <w:moveFrom w:id="137" w:author="Italo Busi" w:date="2017-01-31T12:21:00Z">
        <w:r w:rsidDel="002770D3">
          <w:t>[</w:t>
        </w:r>
        <w:r w:rsidRPr="005A5C29" w:rsidDel="002770D3">
          <w:rPr>
            <w:highlight w:val="green"/>
          </w:rPr>
          <w:t>ACTN-Frame</w:t>
        </w:r>
        <w:r w:rsidDel="002770D3">
          <w:t>] D. Ceccarelli, et al., "Framework for Abstraction and</w:t>
        </w:r>
        <w:r w:rsidRPr="005A5C29" w:rsidDel="002770D3">
          <w:t xml:space="preserve"> </w:t>
        </w:r>
        <w:r w:rsidDel="002770D3">
          <w:t>Control of Transport Networks", draft-</w:t>
        </w:r>
        <w:r w:rsidRPr="005A5C29" w:rsidDel="002770D3">
          <w:t>ietf</w:t>
        </w:r>
        <w:r w:rsidDel="002770D3">
          <w:t>-teas-actn-framework, work in progress.</w:t>
        </w:r>
      </w:moveFrom>
    </w:p>
    <w:p w:rsidR="001E3E79" w:rsidRPr="00FC417A" w:rsidRDefault="001E3E79" w:rsidP="001E3E79">
      <w:pPr>
        <w:pStyle w:val="Heading1"/>
      </w:pPr>
      <w:bookmarkStart w:id="138" w:name="_Toc473702039"/>
      <w:moveFromRangeEnd w:id="136"/>
      <w:r w:rsidRPr="00FC417A">
        <w:t>Acknowledgments</w:t>
      </w:r>
      <w:bookmarkEnd w:id="138"/>
    </w:p>
    <w:p w:rsidR="00F22914" w:rsidRDefault="001E3E79" w:rsidP="00F22914">
      <w:r w:rsidRPr="00DA1B42">
        <w:rPr>
          <w:highlight w:val="yellow"/>
        </w:rPr>
        <w:t>&lt;</w:t>
      </w:r>
      <w:r w:rsidR="00A96613" w:rsidRPr="00A96613">
        <w:rPr>
          <w:b/>
          <w:highlight w:val="yellow"/>
        </w:rPr>
        <w:t>Daniel/Italo:</w:t>
      </w:r>
      <w:r w:rsidR="00A96613">
        <w:rPr>
          <w:highlight w:val="yellow"/>
        </w:rPr>
        <w:t xml:space="preserve"> </w:t>
      </w:r>
      <w:r w:rsidRPr="00DA1B42">
        <w:rPr>
          <w:highlight w:val="yellow"/>
        </w:rPr>
        <w:t>Add any acknowledgements&gt;</w:t>
      </w:r>
    </w:p>
    <w:p w:rsidR="007C788C" w:rsidRDefault="007C788C" w:rsidP="007C788C">
      <w:r w:rsidRPr="00C7358D">
        <w:t xml:space="preserve">The authors would like to thank all members of the Transport NBI Design Team involved in the </w:t>
      </w:r>
      <w:r w:rsidR="00F03232" w:rsidRPr="00C7358D">
        <w:t>definition of use cases, gap analysis and guidelines for using the IETF YANG models at the Northbound Interface (NBI) of a Transport SDN Controller</w:t>
      </w:r>
      <w:r w:rsidRPr="00C7358D">
        <w:t>.</w:t>
      </w:r>
    </w:p>
    <w:p w:rsidR="00C7358D" w:rsidRDefault="00C7358D" w:rsidP="007C788C">
      <w:r w:rsidRPr="00C7358D">
        <w:rPr>
          <w:highlight w:val="yellow"/>
        </w:rPr>
        <w:t>&lt;List all the members of the DT&gt;</w:t>
      </w:r>
    </w:p>
    <w:p w:rsidR="00F03232" w:rsidRDefault="00F03232" w:rsidP="00C7358D">
      <w:r w:rsidRPr="00C7358D">
        <w:t>The authors would like to thank Xian Zhang</w:t>
      </w:r>
      <w:r w:rsidR="00C7358D">
        <w:t>,</w:t>
      </w:r>
      <w:r w:rsidRPr="00C7358D">
        <w:t xml:space="preserve"> Anurag Sharma</w:t>
      </w:r>
      <w:r w:rsidR="00C7358D">
        <w:t xml:space="preserve">, </w:t>
      </w:r>
      <w:r w:rsidR="00C7358D" w:rsidRPr="00C7358D">
        <w:rPr>
          <w:i/>
          <w:highlight w:val="yellow"/>
        </w:rPr>
        <w:t>&lt;&lt;complete the list of participants&gt;&gt;</w:t>
      </w:r>
      <w:r w:rsidRPr="00C7358D">
        <w:rPr>
          <w:i/>
        </w:rPr>
        <w:t>,</w:t>
      </w:r>
      <w:r w:rsidRPr="00C7358D">
        <w:t xml:space="preserve"> for having initiated </w:t>
      </w:r>
      <w:r w:rsidR="00C7358D">
        <w:t xml:space="preserve">work on gap analysis for transport NBI </w:t>
      </w:r>
      <w:r w:rsidRPr="00C7358D">
        <w:t>and having provided foundations work for the development of this document.</w:t>
      </w:r>
    </w:p>
    <w:p w:rsidR="00A41519" w:rsidRPr="00A41519" w:rsidRDefault="00A41519" w:rsidP="00A41519">
      <w:r w:rsidRPr="00FC417A">
        <w:lastRenderedPageBreak/>
        <w:t>This document was prepared using 2-Word-v2.0.template.dot.</w:t>
      </w:r>
    </w:p>
    <w:p w:rsidR="002E1F5F" w:rsidRDefault="002E1F5F" w:rsidP="002E1F5F">
      <w:pPr>
        <w:pStyle w:val="RFCH1-noTOCnonum"/>
      </w:pPr>
      <w:r w:rsidRPr="00A96613">
        <w:t>Authors’ Addresses</w:t>
      </w:r>
    </w:p>
    <w:p w:rsidR="00C7358D" w:rsidRPr="00FC78A3" w:rsidRDefault="00C7358D" w:rsidP="00C7358D">
      <w:pPr>
        <w:pStyle w:val="RFCFigure"/>
        <w:rPr>
          <w:rFonts w:cs="Times New Roman"/>
        </w:rPr>
      </w:pPr>
      <w:r w:rsidRPr="00FC78A3">
        <w:t>Italo Busi (Editor)</w:t>
      </w:r>
    </w:p>
    <w:p w:rsidR="00C7358D" w:rsidRPr="00FC78A3" w:rsidRDefault="00C7358D" w:rsidP="00C7358D">
      <w:pPr>
        <w:pStyle w:val="RFCFigure"/>
        <w:rPr>
          <w:rFonts w:cs="Times New Roman"/>
        </w:rPr>
      </w:pPr>
      <w:r w:rsidRPr="00FC78A3">
        <w:t>Huawei</w:t>
      </w:r>
    </w:p>
    <w:p w:rsidR="00C7358D" w:rsidRPr="00FC78A3" w:rsidRDefault="00C7358D" w:rsidP="00C7358D">
      <w:pPr>
        <w:pStyle w:val="RFCFigure"/>
        <w:rPr>
          <w:rFonts w:cs="Times New Roman"/>
        </w:rPr>
      </w:pPr>
      <w:r w:rsidRPr="00FC78A3">
        <w:t>Email: italo.busi@huawei.com</w:t>
      </w:r>
    </w:p>
    <w:p w:rsidR="00C7358D" w:rsidRPr="00FC78A3" w:rsidRDefault="00C7358D" w:rsidP="00C7358D"/>
    <w:p w:rsidR="002E1F5F" w:rsidRPr="00A96613" w:rsidRDefault="00A96613" w:rsidP="002E1F5F">
      <w:pPr>
        <w:pStyle w:val="RFCFigure"/>
        <w:rPr>
          <w:rFonts w:cs="Times New Roman"/>
        </w:rPr>
      </w:pPr>
      <w:r w:rsidRPr="00A96613">
        <w:t>Daniel King (Editor)</w:t>
      </w:r>
    </w:p>
    <w:p w:rsidR="002E1F5F" w:rsidRPr="00C7358D" w:rsidRDefault="00E74169" w:rsidP="002E1F5F">
      <w:pPr>
        <w:pStyle w:val="RFCFigure"/>
        <w:rPr>
          <w:rFonts w:cs="Times New Roman"/>
        </w:rPr>
      </w:pPr>
      <w:r>
        <w:t>Lancaster University</w:t>
      </w:r>
    </w:p>
    <w:p w:rsidR="002E1F5F" w:rsidRDefault="002E1F5F" w:rsidP="002E1F5F">
      <w:pPr>
        <w:pStyle w:val="RFCFigure"/>
        <w:rPr>
          <w:rFonts w:cs="Times New Roman"/>
        </w:rPr>
      </w:pPr>
      <w:r w:rsidRPr="00C7358D">
        <w:t xml:space="preserve">Email: </w:t>
      </w:r>
      <w:r w:rsidR="00E74169">
        <w:t>d.king@lancaster.ac.uk</w:t>
      </w:r>
    </w:p>
    <w:p w:rsidR="00A96613" w:rsidRPr="001D6AB1" w:rsidRDefault="00A96613" w:rsidP="00A96613">
      <w:bookmarkStart w:id="139" w:name="_GoBack"/>
      <w:bookmarkEnd w:id="139"/>
    </w:p>
    <w:p w:rsidR="00A96613" w:rsidRPr="00A96613" w:rsidRDefault="00A96613" w:rsidP="00A96613">
      <w:pPr>
        <w:pStyle w:val="RFCFigure"/>
        <w:rPr>
          <w:rFonts w:cs="Times New Roman"/>
          <w:lang w:val="it-IT"/>
        </w:rPr>
      </w:pPr>
      <w:r w:rsidRPr="00A96613">
        <w:rPr>
          <w:lang w:val="it-IT"/>
        </w:rPr>
        <w:t>Sergio Belotti</w:t>
      </w:r>
    </w:p>
    <w:p w:rsidR="00A96613" w:rsidRPr="00A96613" w:rsidRDefault="00A96613" w:rsidP="00A96613">
      <w:pPr>
        <w:pStyle w:val="RFCFigure"/>
        <w:rPr>
          <w:rFonts w:cs="Times New Roman"/>
          <w:lang w:val="it-IT"/>
        </w:rPr>
      </w:pPr>
      <w:r w:rsidRPr="00A96613">
        <w:rPr>
          <w:lang w:val="it-IT"/>
        </w:rPr>
        <w:t>Nokia</w:t>
      </w:r>
    </w:p>
    <w:p w:rsidR="00A96613" w:rsidRPr="00A96613" w:rsidRDefault="00A96613" w:rsidP="00A96613">
      <w:pPr>
        <w:pStyle w:val="RFCFigure"/>
        <w:rPr>
          <w:rFonts w:cs="Times New Roman"/>
          <w:lang w:val="it-IT"/>
        </w:rPr>
      </w:pPr>
      <w:r w:rsidRPr="00A96613">
        <w:rPr>
          <w:lang w:val="it-IT"/>
        </w:rPr>
        <w:t>Email: sergio.belotti@nokia.com</w:t>
      </w:r>
    </w:p>
    <w:p w:rsidR="00A96613" w:rsidRPr="00C7358D" w:rsidRDefault="00A96613" w:rsidP="00A96613">
      <w:pPr>
        <w:rPr>
          <w:lang w:val="it-IT"/>
        </w:rPr>
      </w:pPr>
    </w:p>
    <w:p w:rsidR="00A96613" w:rsidRPr="00A96613" w:rsidRDefault="00A96613" w:rsidP="00A96613">
      <w:pPr>
        <w:pStyle w:val="RFCFigure"/>
        <w:rPr>
          <w:rFonts w:cs="Times New Roman"/>
        </w:rPr>
      </w:pPr>
      <w:r w:rsidRPr="00A96613">
        <w:t>Gianmarco Bruno</w:t>
      </w:r>
    </w:p>
    <w:p w:rsidR="00A96613" w:rsidRPr="00C7358D" w:rsidRDefault="00A96613" w:rsidP="00A96613">
      <w:pPr>
        <w:pStyle w:val="RFCFigure"/>
        <w:rPr>
          <w:rFonts w:cs="Times New Roman"/>
          <w:highlight w:val="yellow"/>
        </w:rPr>
      </w:pPr>
      <w:r w:rsidRPr="00C7358D">
        <w:t>Ericsson</w:t>
      </w:r>
    </w:p>
    <w:p w:rsidR="00A96613" w:rsidRDefault="00A96613" w:rsidP="00A96613">
      <w:pPr>
        <w:pStyle w:val="RFCFigure"/>
        <w:rPr>
          <w:rFonts w:cs="Times New Roman"/>
        </w:rPr>
      </w:pPr>
      <w:r w:rsidRPr="00A96613">
        <w:t>Email: gianmarco.bruno@ericsson.com</w:t>
      </w:r>
    </w:p>
    <w:p w:rsidR="00A96613" w:rsidRPr="00A96613" w:rsidRDefault="00A96613" w:rsidP="00A96613"/>
    <w:p w:rsidR="00A96613" w:rsidRPr="00A96613" w:rsidRDefault="00A96613" w:rsidP="00A96613">
      <w:pPr>
        <w:pStyle w:val="RFCFigure"/>
        <w:rPr>
          <w:rFonts w:cs="Times New Roman"/>
        </w:rPr>
      </w:pPr>
      <w:r w:rsidRPr="00A96613">
        <w:t>Young Lee</w:t>
      </w:r>
    </w:p>
    <w:p w:rsidR="00A96613" w:rsidRPr="00A96613" w:rsidRDefault="00A96613" w:rsidP="00A96613">
      <w:pPr>
        <w:pStyle w:val="RFCFigure"/>
        <w:rPr>
          <w:rFonts w:cs="Times New Roman"/>
        </w:rPr>
      </w:pPr>
      <w:r w:rsidRPr="00A96613">
        <w:t>Huawei</w:t>
      </w:r>
    </w:p>
    <w:p w:rsidR="00A96613" w:rsidRDefault="00A96613" w:rsidP="00A96613">
      <w:pPr>
        <w:pStyle w:val="RFCFigure"/>
        <w:rPr>
          <w:rFonts w:cs="Times New Roman"/>
        </w:rPr>
      </w:pPr>
      <w:r w:rsidRPr="00A96613">
        <w:t>Email: leeyoung@huawei.com</w:t>
      </w:r>
    </w:p>
    <w:p w:rsidR="00A96613" w:rsidRPr="00C7358D" w:rsidRDefault="00A96613" w:rsidP="00A96613"/>
    <w:p w:rsidR="00A96613" w:rsidRPr="00C7358D" w:rsidRDefault="00A96613" w:rsidP="00A96613">
      <w:pPr>
        <w:pStyle w:val="RFCFigure"/>
        <w:rPr>
          <w:rFonts w:cs="Times New Roman"/>
        </w:rPr>
      </w:pPr>
      <w:r w:rsidRPr="00C7358D">
        <w:t>Victor Lopez</w:t>
      </w:r>
    </w:p>
    <w:p w:rsidR="00A96613" w:rsidRPr="00C5208A" w:rsidRDefault="00A96613" w:rsidP="00A96613">
      <w:pPr>
        <w:pStyle w:val="RFCFigure"/>
        <w:rPr>
          <w:rFonts w:cs="Times New Roman"/>
          <w:lang w:val="it-IT"/>
        </w:rPr>
      </w:pPr>
      <w:r w:rsidRPr="00C5208A">
        <w:rPr>
          <w:lang w:val="it-IT"/>
        </w:rPr>
        <w:t>Telefonica</w:t>
      </w:r>
    </w:p>
    <w:p w:rsidR="00A96613" w:rsidRPr="00C5208A" w:rsidRDefault="00A96613" w:rsidP="00A96613">
      <w:pPr>
        <w:pStyle w:val="RFCFigure"/>
        <w:rPr>
          <w:rFonts w:cs="Times New Roman"/>
          <w:lang w:val="it-IT"/>
        </w:rPr>
      </w:pPr>
      <w:r w:rsidRPr="00C5208A">
        <w:rPr>
          <w:lang w:val="it-IT"/>
        </w:rPr>
        <w:t>Email: victor.lopezalvarez@telefonica.com</w:t>
      </w:r>
    </w:p>
    <w:p w:rsidR="00A96613" w:rsidRPr="00C7358D" w:rsidRDefault="00A96613" w:rsidP="00A96613">
      <w:pPr>
        <w:rPr>
          <w:lang w:val="it-IT"/>
        </w:rPr>
      </w:pPr>
    </w:p>
    <w:p w:rsidR="00A96613" w:rsidRPr="00A96613" w:rsidRDefault="00A96613" w:rsidP="00A96613">
      <w:pPr>
        <w:pStyle w:val="RFCFigure"/>
        <w:rPr>
          <w:rFonts w:cs="Times New Roman"/>
          <w:highlight w:val="yellow"/>
          <w:lang w:val="it-IT"/>
        </w:rPr>
      </w:pPr>
      <w:r w:rsidRPr="00A96613">
        <w:rPr>
          <w:lang w:val="it-IT"/>
        </w:rPr>
        <w:t>Carlo Perocchio</w:t>
      </w:r>
    </w:p>
    <w:p w:rsidR="00A96613" w:rsidRPr="00A96613" w:rsidRDefault="00A96613" w:rsidP="00A96613">
      <w:pPr>
        <w:pStyle w:val="RFCFigure"/>
        <w:rPr>
          <w:rFonts w:cs="Times New Roman"/>
          <w:highlight w:val="yellow"/>
          <w:lang w:val="it-IT"/>
        </w:rPr>
      </w:pPr>
      <w:r w:rsidRPr="00A96613">
        <w:rPr>
          <w:lang w:val="it-IT"/>
        </w:rPr>
        <w:t>Ericsson</w:t>
      </w:r>
    </w:p>
    <w:p w:rsidR="00A96613" w:rsidRPr="00A96613" w:rsidRDefault="00A96613" w:rsidP="00A96613">
      <w:pPr>
        <w:pStyle w:val="RFCFigure"/>
        <w:rPr>
          <w:rFonts w:cs="Times New Roman"/>
          <w:lang w:val="it-IT"/>
        </w:rPr>
      </w:pPr>
      <w:r w:rsidRPr="00A96613">
        <w:rPr>
          <w:lang w:val="it-IT"/>
        </w:rPr>
        <w:t>Email: carlo.perocchio@ericsson.com</w:t>
      </w:r>
    </w:p>
    <w:p w:rsidR="00A96613" w:rsidRPr="00A96613" w:rsidRDefault="00A96613" w:rsidP="00A96613">
      <w:pPr>
        <w:rPr>
          <w:lang w:val="it-IT"/>
        </w:rPr>
      </w:pPr>
    </w:p>
    <w:p w:rsidR="00A96613" w:rsidRPr="00A96613" w:rsidRDefault="00A96613" w:rsidP="00A96613">
      <w:pPr>
        <w:pStyle w:val="RFCFigure"/>
        <w:rPr>
          <w:rFonts w:cs="Times New Roman"/>
        </w:rPr>
      </w:pPr>
      <w:r w:rsidRPr="00A96613">
        <w:t>Haomian Zh</w:t>
      </w:r>
      <w:r w:rsidR="000C5995">
        <w:t>e</w:t>
      </w:r>
      <w:r w:rsidRPr="00A96613">
        <w:t>ng</w:t>
      </w:r>
    </w:p>
    <w:p w:rsidR="00A96613" w:rsidRPr="00A96613" w:rsidRDefault="00A96613" w:rsidP="00A96613">
      <w:pPr>
        <w:pStyle w:val="RFCFigure"/>
        <w:rPr>
          <w:rFonts w:cs="Times New Roman"/>
        </w:rPr>
      </w:pPr>
      <w:r w:rsidRPr="00A96613">
        <w:t>Huawei</w:t>
      </w:r>
    </w:p>
    <w:p w:rsidR="00A96613" w:rsidRDefault="00A96613" w:rsidP="00A96613">
      <w:pPr>
        <w:pStyle w:val="RFCFigure"/>
        <w:rPr>
          <w:rFonts w:cs="Times New Roman"/>
        </w:rPr>
      </w:pPr>
      <w:r w:rsidRPr="00A96613">
        <w:t>Email: zhenghaomian@huawei.com</w:t>
      </w:r>
    </w:p>
    <w:p w:rsidR="002E1F5F" w:rsidRPr="001D6AB1" w:rsidRDefault="002E1F5F" w:rsidP="002E1F5F"/>
    <w:sectPr w:rsidR="002E1F5F" w:rsidRPr="001D6AB1" w:rsidSect="00F56B61">
      <w:headerReference w:type="default" r:id="rId9"/>
      <w:footerReference w:type="default" r:id="rId10"/>
      <w:headerReference w:type="first" r:id="rId11"/>
      <w:footerReference w:type="first" r:id="rId12"/>
      <w:type w:val="continuous"/>
      <w:pgSz w:w="12240" w:h="15840" w:code="1"/>
      <w:pgMar w:top="1440" w:right="1152" w:bottom="1200" w:left="720" w:header="1440" w:footer="120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Italo Busi" w:date="2017-01-31T11:59:00Z" w:initials="IB">
    <w:p w:rsidR="00A5416B" w:rsidRDefault="00A5416B">
      <w:pPr>
        <w:pStyle w:val="CommentText"/>
      </w:pPr>
      <w:r>
        <w:rPr>
          <w:rStyle w:val="CommentReference"/>
        </w:rPr>
        <w:annotationRef/>
      </w:r>
      <w:r>
        <w:t>Our focus is a single-domain transport network. Text rephrased to indicate this.</w:t>
      </w:r>
    </w:p>
  </w:comment>
  <w:comment w:id="15" w:author="Italo Busi" w:date="2017-01-31T12:02:00Z" w:initials="IB">
    <w:p w:rsidR="00A5416B" w:rsidRDefault="00A5416B">
      <w:pPr>
        <w:pStyle w:val="CommentText"/>
      </w:pPr>
      <w:r>
        <w:rPr>
          <w:rStyle w:val="CommentReference"/>
        </w:rPr>
        <w:annotationRef/>
      </w:r>
      <w:r>
        <w:t>The transport network is agnostic to the IP services supported by the IP network. It basically provides connections support IP adjacency between IP routers (see also text in section 3.3).</w:t>
      </w:r>
    </w:p>
    <w:p w:rsidR="00A5416B" w:rsidRDefault="00A5416B">
      <w:pPr>
        <w:pStyle w:val="CommentText"/>
      </w:pPr>
      <w:r>
        <w:t>Need to reconcile a bit the two descriptions.</w:t>
      </w:r>
    </w:p>
  </w:comment>
  <w:comment w:id="18" w:author="Italo Busi" w:date="2017-01-31T12:11:00Z" w:initials="IB">
    <w:p w:rsidR="00A5416B" w:rsidRDefault="00A5416B">
      <w:pPr>
        <w:pStyle w:val="CommentText"/>
      </w:pPr>
      <w:r>
        <w:rPr>
          <w:rStyle w:val="CommentReference"/>
        </w:rPr>
        <w:annotationRef/>
      </w:r>
      <w:r>
        <w:t>Whether the mapping is into the ODU containers or other media (e.g., Ethernet) depends on the service configuration (see section 3.3)</w:t>
      </w:r>
    </w:p>
    <w:p w:rsidR="00A5416B" w:rsidRDefault="00A5416B">
      <w:pPr>
        <w:pStyle w:val="CommentText"/>
      </w:pPr>
      <w:r>
        <w:t>We can align the text in this section with some duplicated/overlapping text in section 3.3</w:t>
      </w:r>
    </w:p>
  </w:comment>
  <w:comment w:id="34" w:author="Daniele Ceccarelli" w:date="2017-01-30T15:49:00Z" w:initials="DC">
    <w:p w:rsidR="00A5416B" w:rsidRDefault="00A5416B" w:rsidP="0020263B">
      <w:pPr>
        <w:pStyle w:val="CommentText"/>
      </w:pPr>
      <w:r>
        <w:rPr>
          <w:rStyle w:val="CommentReference"/>
        </w:rPr>
        <w:annotationRef/>
      </w:r>
      <w:r>
        <w:t xml:space="preserve">When I proposed the distinction between Type A and Type B I wasn’t referring to a full mesh vs a partial mesh, that’s in the end just a configuration parameter or an agreement between the PCN and the MDSC. What I was referring to is a case in which the grey topology (being it Type A or Type B in this definition) is automatically generated by the PNC and a grey topology that is built slice by slice by means of a path computation request and reply interaction between MDSC and PNC. </w:t>
      </w:r>
    </w:p>
    <w:p w:rsidR="00A5416B" w:rsidRDefault="00A5416B" w:rsidP="0020263B">
      <w:pPr>
        <w:pStyle w:val="CommentText"/>
      </w:pPr>
    </w:p>
    <w:p w:rsidR="00A5416B" w:rsidRDefault="00A5416B" w:rsidP="0020263B">
      <w:pPr>
        <w:pStyle w:val="CommentText"/>
      </w:pPr>
      <w:r>
        <w:t>Conceptually I don’t see a big difference between type A and type B but we can leave it and add (just did it) a section on “hot to build the grey topology”.</w:t>
      </w:r>
    </w:p>
  </w:comment>
  <w:comment w:id="36" w:author="Italo Busi" w:date="2017-01-31T12:11:00Z" w:initials="IB">
    <w:p w:rsidR="00A5416B" w:rsidRDefault="00A5416B">
      <w:pPr>
        <w:pStyle w:val="CommentText"/>
      </w:pPr>
      <w:r>
        <w:rPr>
          <w:rStyle w:val="CommentReference"/>
        </w:rPr>
        <w:annotationRef/>
      </w:r>
      <w:r>
        <w:t>We need to reconcile this text with the text in 3.1.1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37E81D" w15:done="0"/>
  <w15:commentEx w15:paraId="46B34468" w15:done="0"/>
  <w15:commentEx w15:paraId="45E1712F" w15:done="0"/>
  <w15:commentEx w15:paraId="71638DAE" w15:done="0"/>
  <w15:commentEx w15:paraId="133F4FF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17D" w:rsidRDefault="00D6717D">
      <w:r>
        <w:separator/>
      </w:r>
    </w:p>
  </w:endnote>
  <w:endnote w:type="continuationSeparator" w:id="0">
    <w:p w:rsidR="00D6717D" w:rsidRDefault="00D671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B" w:rsidRDefault="00A5416B" w:rsidP="00F410C4">
    <w:pPr>
      <w:pStyle w:val="Footer"/>
    </w:pPr>
    <w:r>
      <w:rPr>
        <w:highlight w:val="yellow"/>
      </w:rPr>
      <w:br/>
    </w:r>
    <w:r>
      <w:rPr>
        <w:highlight w:val="yellow"/>
      </w:rPr>
      <w:br/>
    </w:r>
    <w:r w:rsidR="00F03232">
      <w:t>King, Busi et al.</w:t>
    </w:r>
    <w:r>
      <w:rPr>
        <w:rFonts w:cs="Times New Roman"/>
      </w:rPr>
      <w:tab/>
    </w:r>
    <w:r>
      <w:t xml:space="preserve">Expires </w: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sidR="0034459D">
      <w:rPr>
        <w:noProof/>
      </w:rPr>
      <w:instrText>2</w:instrText>
    </w:r>
    <w:r w:rsidR="00C16759">
      <w:rPr>
        <w:noProof/>
      </w:rPr>
      <w:fldChar w:fldCharType="end"/>
    </w:r>
    <w:r>
      <w:instrText xml:space="preserve"> = 1 July </w:instrText>
    </w:r>
    <w:r w:rsidR="00C16759">
      <w:fldChar w:fldCharType="begin"/>
    </w:r>
    <w:r>
      <w:instrText xml:space="preserve"> IF </w:instrText>
    </w:r>
    <w:r w:rsidR="00C16759">
      <w:fldChar w:fldCharType="begin"/>
    </w:r>
    <w:r w:rsidR="001E53C0">
      <w:instrText xml:space="preserve"> SAVEDATE \@ "M" \* MERGEFORMAT \* MERGEFORMAT </w:instrText>
    </w:r>
    <w:r w:rsidR="00C16759">
      <w:fldChar w:fldCharType="separate"/>
    </w:r>
    <w:r w:rsidR="0034459D">
      <w:rPr>
        <w:noProof/>
      </w:rPr>
      <w:instrText>2</w:instrText>
    </w:r>
    <w:r w:rsidR="00C16759">
      <w:rPr>
        <w:noProof/>
      </w:rPr>
      <w:fldChar w:fldCharType="end"/>
    </w:r>
    <w:r>
      <w:instrText xml:space="preserve"> = 2 August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3 September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4 October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5 November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6 December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7 January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8 February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9 March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10 April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11 May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12 June "Fail"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sidR="000C5995">
      <w:rPr>
        <w:noProof/>
      </w:rPr>
      <w:instrText>August</w:instrText>
    </w:r>
    <w:r w:rsidR="00C16759">
      <w:fldChar w:fldCharType="end"/>
    </w:r>
    <w:r>
      <w:instrText xml:space="preserve"> \* MERGEFORMAT </w:instrText>
    </w:r>
    <w:r w:rsidR="00C16759">
      <w:fldChar w:fldCharType="separate"/>
    </w:r>
    <w:r w:rsidR="000C5995">
      <w:rPr>
        <w:noProof/>
      </w:rPr>
      <w:t>August</w:t>
    </w:r>
    <w:r w:rsidR="00C16759">
      <w:fldChar w:fldCharType="end"/>
    </w:r>
    <w:r>
      <w:t xml:space="preserve"> </w:t>
    </w:r>
    <w:r w:rsidR="00C16759">
      <w:fldChar w:fldCharType="begin"/>
    </w:r>
    <w:r w:rsidR="001E53C0">
      <w:instrText xml:space="preserve"> SAVEDATE  \@ "d," </w:instrText>
    </w:r>
    <w:r w:rsidR="00C16759">
      <w:fldChar w:fldCharType="separate"/>
    </w:r>
    <w:r w:rsidR="0034459D">
      <w:rPr>
        <w:noProof/>
      </w:rPr>
      <w:t>1,</w:t>
    </w:r>
    <w:r w:rsidR="00C16759">
      <w:rPr>
        <w:noProof/>
      </w:rPr>
      <w:fldChar w:fldCharType="end"/>
    </w:r>
    <w:r w:rsidRPr="00052D45">
      <w:t xml:space="preserve"> </w: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sidR="0034459D">
      <w:rPr>
        <w:noProof/>
      </w:rPr>
      <w:instrText>2</w:instrText>
    </w:r>
    <w:r w:rsidR="00C16759">
      <w:rPr>
        <w:noProof/>
      </w:rPr>
      <w:fldChar w:fldCharType="end"/>
    </w:r>
    <w:r>
      <w:instrText xml:space="preserve"> &lt; 7 </w:instrText>
    </w:r>
    <w:r w:rsidR="00C16759">
      <w:fldChar w:fldCharType="begin"/>
    </w:r>
    <w:r w:rsidR="001E53C0">
      <w:instrText xml:space="preserve"> SAVEDATE \@ "YYYY" \* MERGEFORMAT </w:instrText>
    </w:r>
    <w:r w:rsidR="00C16759">
      <w:fldChar w:fldCharType="separate"/>
    </w:r>
    <w:r w:rsidR="0034459D">
      <w:rPr>
        <w:noProof/>
      </w:rPr>
      <w:instrText>2017</w:instrText>
    </w:r>
    <w:r w:rsidR="00C16759">
      <w:rPr>
        <w:noProof/>
      </w:rPr>
      <w:fldChar w:fldCharType="end"/>
    </w:r>
    <w:r>
      <w:instrText xml:space="preserve">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10</w:instrText>
    </w:r>
    <w:r w:rsidR="00C16759">
      <w:rPr>
        <w:noProof/>
      </w:rPr>
      <w:fldChar w:fldCharType="end"/>
    </w:r>
    <w:r>
      <w:instrText xml:space="preserve"> &gt; 6 </w:instrText>
    </w:r>
    <w:r w:rsidR="00C16759">
      <w:fldChar w:fldCharType="begin"/>
    </w:r>
    <w:r>
      <w:instrText xml:space="preserve"> = </w:instrText>
    </w:r>
    <w:r w:rsidR="00C16759">
      <w:fldChar w:fldCharType="begin"/>
    </w:r>
    <w:r w:rsidR="001E53C0">
      <w:instrText xml:space="preserve"> SAVEDATE \@ "YYYY" \* MERGEFORMAT </w:instrText>
    </w:r>
    <w:r w:rsidR="00C16759">
      <w:fldChar w:fldCharType="separate"/>
    </w:r>
    <w:r>
      <w:rPr>
        <w:noProof/>
      </w:rPr>
      <w:instrText>2013</w:instrText>
    </w:r>
    <w:r w:rsidR="00C16759">
      <w:rPr>
        <w:noProof/>
      </w:rPr>
      <w:fldChar w:fldCharType="end"/>
    </w:r>
    <w:r>
      <w:instrText xml:space="preserve"> + 1 \* MERGEFORMAT </w:instrText>
    </w:r>
    <w:r w:rsidR="00C16759">
      <w:fldChar w:fldCharType="separate"/>
    </w:r>
    <w:r>
      <w:rPr>
        <w:noProof/>
      </w:rPr>
      <w:instrText>2014</w:instrText>
    </w:r>
    <w:r w:rsidR="00C16759">
      <w:fldChar w:fldCharType="end"/>
    </w:r>
    <w:r>
      <w:instrText xml:space="preserve"> "Fail" \* MERGEFORMAT  \* MERGEFORMAT </w:instrText>
    </w:r>
    <w:r w:rsidR="00C16759">
      <w:fldChar w:fldCharType="separate"/>
    </w:r>
    <w:r>
      <w:rPr>
        <w:noProof/>
      </w:rPr>
      <w:instrText>2014</w:instrText>
    </w:r>
    <w:r w:rsidR="00C16759">
      <w:fldChar w:fldCharType="end"/>
    </w:r>
    <w:r>
      <w:instrText xml:space="preserve"> \* MERGEFORMAT </w:instrText>
    </w:r>
    <w:r w:rsidR="00C16759">
      <w:fldChar w:fldCharType="separate"/>
    </w:r>
    <w:r w:rsidR="000C5995">
      <w:rPr>
        <w:noProof/>
      </w:rPr>
      <w:t>2017</w:t>
    </w:r>
    <w:r w:rsidR="00C16759">
      <w:fldChar w:fldCharType="end"/>
    </w:r>
    <w:r>
      <w:rPr>
        <w:rFonts w:cs="Times New Roman"/>
      </w:rPr>
      <w:tab/>
    </w:r>
    <w:r>
      <w:t xml:space="preserve">[Page </w:t>
    </w:r>
    <w:r w:rsidR="00C16759">
      <w:fldChar w:fldCharType="begin"/>
    </w:r>
    <w:r w:rsidR="001E53C0">
      <w:instrText xml:space="preserve"> PAGE </w:instrText>
    </w:r>
    <w:r w:rsidR="00C16759">
      <w:fldChar w:fldCharType="separate"/>
    </w:r>
    <w:r w:rsidR="000C5995">
      <w:rPr>
        <w:noProof/>
      </w:rPr>
      <w:t>12</w:t>
    </w:r>
    <w:r w:rsidR="00C16759">
      <w:rPr>
        <w:noProof/>
      </w:rPr>
      <w:fldChar w:fldCharType="end"/>
    </w:r>
    <w:r>
      <w:t>]</w:t>
    </w:r>
  </w:p>
  <w:p w:rsidR="00A5416B" w:rsidRDefault="00A5416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B" w:rsidRDefault="00A5416B" w:rsidP="00F410C4">
    <w:pPr>
      <w:pStyle w:val="Footer"/>
      <w:rPr>
        <w:highlight w:val="yellow"/>
      </w:rPr>
    </w:pPr>
  </w:p>
  <w:p w:rsidR="00A5416B" w:rsidRDefault="00A5416B" w:rsidP="00F410C4">
    <w:pPr>
      <w:pStyle w:val="Footer"/>
      <w:rPr>
        <w:highlight w:val="yellow"/>
      </w:rPr>
    </w:pPr>
  </w:p>
  <w:p w:rsidR="00A5416B" w:rsidRDefault="00A5416B" w:rsidP="00F410C4">
    <w:pPr>
      <w:pStyle w:val="Footer"/>
      <w:rPr>
        <w:highlight w:val="yellow"/>
      </w:rPr>
    </w:pPr>
  </w:p>
  <w:p w:rsidR="00A5416B" w:rsidRDefault="00F03232" w:rsidP="00F410C4">
    <w:pPr>
      <w:pStyle w:val="Footer"/>
    </w:pPr>
    <w:r>
      <w:t>King, Busi et al.</w:t>
    </w:r>
    <w:r w:rsidR="00A5416B">
      <w:tab/>
      <w:t xml:space="preserve">Expires </w: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34459D">
      <w:rPr>
        <w:noProof/>
      </w:rPr>
      <w:instrText>2</w:instrText>
    </w:r>
    <w:r w:rsidR="00C16759">
      <w:rPr>
        <w:noProof/>
      </w:rPr>
      <w:fldChar w:fldCharType="end"/>
    </w:r>
    <w:r w:rsidR="00A5416B">
      <w:instrText xml:space="preserve"> = 1 July </w:instrText>
    </w:r>
    <w:r w:rsidR="00C16759">
      <w:fldChar w:fldCharType="begin"/>
    </w:r>
    <w:r w:rsidR="00A5416B">
      <w:instrText xml:space="preserve"> IF </w:instrText>
    </w:r>
    <w:r w:rsidR="00C16759">
      <w:fldChar w:fldCharType="begin"/>
    </w:r>
    <w:r w:rsidR="001E53C0">
      <w:instrText xml:space="preserve"> SAVEDATE \@ "M" \* MERGEFORMAT \* MERGEFORMAT </w:instrText>
    </w:r>
    <w:r w:rsidR="00C16759">
      <w:fldChar w:fldCharType="separate"/>
    </w:r>
    <w:r w:rsidR="0034459D">
      <w:rPr>
        <w:noProof/>
      </w:rPr>
      <w:instrText>2</w:instrText>
    </w:r>
    <w:r w:rsidR="00C16759">
      <w:rPr>
        <w:noProof/>
      </w:rPr>
      <w:fldChar w:fldCharType="end"/>
    </w:r>
    <w:r w:rsidR="00A5416B">
      <w:instrText xml:space="preserve"> = 2 August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0</w:instrText>
    </w:r>
    <w:r w:rsidR="00C16759">
      <w:rPr>
        <w:noProof/>
      </w:rPr>
      <w:fldChar w:fldCharType="end"/>
    </w:r>
    <w:r w:rsidR="00A5416B">
      <w:instrText xml:space="preserve"> = 3 September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0</w:instrText>
    </w:r>
    <w:r w:rsidR="00C16759">
      <w:rPr>
        <w:noProof/>
      </w:rPr>
      <w:fldChar w:fldCharType="end"/>
    </w:r>
    <w:r w:rsidR="00A5416B">
      <w:instrText xml:space="preserve"> = 4 October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0</w:instrText>
    </w:r>
    <w:r w:rsidR="00C16759">
      <w:rPr>
        <w:noProof/>
      </w:rPr>
      <w:fldChar w:fldCharType="end"/>
    </w:r>
    <w:r w:rsidR="00A5416B">
      <w:instrText xml:space="preserve"> = 5 November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0</w:instrText>
    </w:r>
    <w:r w:rsidR="00C16759">
      <w:rPr>
        <w:noProof/>
      </w:rPr>
      <w:fldChar w:fldCharType="end"/>
    </w:r>
    <w:r w:rsidR="00A5416B">
      <w:instrText xml:space="preserve"> = 6 December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0</w:instrText>
    </w:r>
    <w:r w:rsidR="00C16759">
      <w:rPr>
        <w:noProof/>
      </w:rPr>
      <w:fldChar w:fldCharType="end"/>
    </w:r>
    <w:r w:rsidR="00A5416B">
      <w:instrText xml:space="preserve"> = 7 January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0</w:instrText>
    </w:r>
    <w:r w:rsidR="00C16759">
      <w:rPr>
        <w:noProof/>
      </w:rPr>
      <w:fldChar w:fldCharType="end"/>
    </w:r>
    <w:r w:rsidR="00A5416B">
      <w:instrText xml:space="preserve"> = 8 February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0</w:instrText>
    </w:r>
    <w:r w:rsidR="00C16759">
      <w:rPr>
        <w:noProof/>
      </w:rPr>
      <w:fldChar w:fldCharType="end"/>
    </w:r>
    <w:r w:rsidR="00A5416B">
      <w:instrText xml:space="preserve"> = 9 March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0</w:instrText>
    </w:r>
    <w:r w:rsidR="00C16759">
      <w:rPr>
        <w:noProof/>
      </w:rPr>
      <w:fldChar w:fldCharType="end"/>
    </w:r>
    <w:r w:rsidR="00A5416B">
      <w:instrText xml:space="preserve"> = 10 April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0</w:instrText>
    </w:r>
    <w:r w:rsidR="00C16759">
      <w:rPr>
        <w:noProof/>
      </w:rPr>
      <w:fldChar w:fldCharType="end"/>
    </w:r>
    <w:r w:rsidR="00A5416B">
      <w:instrText xml:space="preserve"> = 11 May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0</w:instrText>
    </w:r>
    <w:r w:rsidR="00C16759">
      <w:rPr>
        <w:noProof/>
      </w:rPr>
      <w:fldChar w:fldCharType="end"/>
    </w:r>
    <w:r w:rsidR="00A5416B">
      <w:instrText xml:space="preserve"> = 12 June "Fail" \* MERGEFORMAT </w:instrText>
    </w:r>
    <w:r w:rsidR="00C16759">
      <w:fldChar w:fldCharType="separate"/>
    </w:r>
    <w:r w:rsidR="00A5416B">
      <w:rPr>
        <w:noProof/>
      </w:rPr>
      <w:instrText>Fail</w:instrText>
    </w:r>
    <w:r w:rsidR="00C16759">
      <w:fldChar w:fldCharType="end"/>
    </w:r>
    <w:r w:rsidR="00A5416B">
      <w:instrText xml:space="preserve"> \* MERGEFORMAT </w:instrText>
    </w:r>
    <w:r w:rsidR="00C16759">
      <w:fldChar w:fldCharType="separate"/>
    </w:r>
    <w:r w:rsidR="00A5416B">
      <w:rPr>
        <w:noProof/>
      </w:rPr>
      <w:instrText>Fail</w:instrText>
    </w:r>
    <w:r w:rsidR="00C16759">
      <w:fldChar w:fldCharType="end"/>
    </w:r>
    <w:r w:rsidR="00A5416B">
      <w:instrText xml:space="preserve"> \* MERGEFORMAT </w:instrText>
    </w:r>
    <w:r w:rsidR="00C16759">
      <w:fldChar w:fldCharType="separate"/>
    </w:r>
    <w:r w:rsidR="00A5416B">
      <w:rPr>
        <w:noProof/>
      </w:rPr>
      <w:instrText>Fail</w:instrText>
    </w:r>
    <w:r w:rsidR="00C16759">
      <w:fldChar w:fldCharType="end"/>
    </w:r>
    <w:r w:rsidR="00A5416B">
      <w:instrText xml:space="preserve"> \* MERGEFORMAT </w:instrText>
    </w:r>
    <w:r w:rsidR="00C16759">
      <w:fldChar w:fldCharType="separate"/>
    </w:r>
    <w:r w:rsidR="00A5416B">
      <w:rPr>
        <w:noProof/>
      </w:rPr>
      <w:instrText>Fail</w:instrText>
    </w:r>
    <w:r w:rsidR="00C16759">
      <w:fldChar w:fldCharType="end"/>
    </w:r>
    <w:r w:rsidR="00A5416B">
      <w:instrText xml:space="preserve"> \* MERGEFORMAT </w:instrText>
    </w:r>
    <w:r w:rsidR="00C16759">
      <w:fldChar w:fldCharType="separate"/>
    </w:r>
    <w:r w:rsidR="00A5416B">
      <w:rPr>
        <w:noProof/>
      </w:rPr>
      <w:instrText>Fail</w:instrText>
    </w:r>
    <w:r w:rsidR="00C16759">
      <w:fldChar w:fldCharType="end"/>
    </w:r>
    <w:r w:rsidR="00A5416B">
      <w:instrText xml:space="preserve"> \* MERGEFORMAT </w:instrText>
    </w:r>
    <w:r w:rsidR="00C16759">
      <w:fldChar w:fldCharType="separate"/>
    </w:r>
    <w:r w:rsidR="00A5416B">
      <w:rPr>
        <w:noProof/>
      </w:rPr>
      <w:instrText>Fail</w:instrText>
    </w:r>
    <w:r w:rsidR="00C16759">
      <w:fldChar w:fldCharType="end"/>
    </w:r>
    <w:r w:rsidR="00A5416B">
      <w:instrText xml:space="preserve"> \* MERGEFORMAT </w:instrText>
    </w:r>
    <w:r w:rsidR="00C16759">
      <w:fldChar w:fldCharType="separate"/>
    </w:r>
    <w:r w:rsidR="00A5416B">
      <w:rPr>
        <w:noProof/>
      </w:rPr>
      <w:instrText>Fail</w:instrText>
    </w:r>
    <w:r w:rsidR="00C16759">
      <w:fldChar w:fldCharType="end"/>
    </w:r>
    <w:r w:rsidR="00A5416B">
      <w:instrText xml:space="preserve"> \* MERGEFORMAT </w:instrText>
    </w:r>
    <w:r w:rsidR="00C16759">
      <w:fldChar w:fldCharType="separate"/>
    </w:r>
    <w:r w:rsidR="00A5416B">
      <w:rPr>
        <w:noProof/>
      </w:rPr>
      <w:instrText>Fail</w:instrText>
    </w:r>
    <w:r w:rsidR="00C16759">
      <w:fldChar w:fldCharType="end"/>
    </w:r>
    <w:r w:rsidR="00A5416B">
      <w:instrText xml:space="preserve">  \* MERGEFORMAT </w:instrText>
    </w:r>
    <w:r w:rsidR="00C16759">
      <w:fldChar w:fldCharType="separate"/>
    </w:r>
    <w:r w:rsidR="00A5416B">
      <w:rPr>
        <w:noProof/>
      </w:rPr>
      <w:instrText>Fail</w:instrText>
    </w:r>
    <w:r w:rsidR="00C16759">
      <w:fldChar w:fldCharType="end"/>
    </w:r>
    <w:r w:rsidR="00A5416B">
      <w:instrText xml:space="preserve"> \* MERGEFORMAT </w:instrText>
    </w:r>
    <w:r w:rsidR="00C16759">
      <w:fldChar w:fldCharType="separate"/>
    </w:r>
    <w:r w:rsidR="00A5416B">
      <w:rPr>
        <w:noProof/>
      </w:rPr>
      <w:instrText>Fail</w:instrText>
    </w:r>
    <w:r w:rsidR="00C16759">
      <w:fldChar w:fldCharType="end"/>
    </w:r>
    <w:r w:rsidR="00A5416B">
      <w:instrText xml:space="preserve"> \* MERGEFORMAT </w:instrText>
    </w:r>
    <w:r w:rsidR="00C16759">
      <w:fldChar w:fldCharType="separate"/>
    </w:r>
    <w:r w:rsidR="000C5995">
      <w:rPr>
        <w:noProof/>
      </w:rPr>
      <w:instrText>August</w:instrText>
    </w:r>
    <w:r w:rsidR="00C16759">
      <w:fldChar w:fldCharType="end"/>
    </w:r>
    <w:r w:rsidR="00A5416B">
      <w:instrText xml:space="preserve"> \* MERGEFORMAT </w:instrText>
    </w:r>
    <w:r w:rsidR="00C16759">
      <w:fldChar w:fldCharType="separate"/>
    </w:r>
    <w:r w:rsidR="000C5995">
      <w:rPr>
        <w:noProof/>
      </w:rPr>
      <w:t>August</w:t>
    </w:r>
    <w:r w:rsidR="00C16759">
      <w:fldChar w:fldCharType="end"/>
    </w:r>
    <w:r w:rsidR="00A5416B">
      <w:t xml:space="preserve"> </w:t>
    </w:r>
    <w:r w:rsidR="00C16759">
      <w:fldChar w:fldCharType="begin"/>
    </w:r>
    <w:r w:rsidR="001E53C0">
      <w:instrText xml:space="preserve"> SAVEDATE  \@ "d," </w:instrText>
    </w:r>
    <w:r w:rsidR="00C16759">
      <w:fldChar w:fldCharType="separate"/>
    </w:r>
    <w:r w:rsidR="0034459D">
      <w:rPr>
        <w:noProof/>
      </w:rPr>
      <w:t>1,</w:t>
    </w:r>
    <w:r w:rsidR="00C16759">
      <w:rPr>
        <w:noProof/>
      </w:rPr>
      <w:fldChar w:fldCharType="end"/>
    </w:r>
    <w:r w:rsidR="00A5416B" w:rsidRPr="00052D45">
      <w:t xml:space="preserve"> </w: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34459D">
      <w:rPr>
        <w:noProof/>
      </w:rPr>
      <w:instrText>2</w:instrText>
    </w:r>
    <w:r w:rsidR="00C16759">
      <w:rPr>
        <w:noProof/>
      </w:rPr>
      <w:fldChar w:fldCharType="end"/>
    </w:r>
    <w:r w:rsidR="00A5416B">
      <w:instrText xml:space="preserve"> &lt; 7 </w:instrText>
    </w:r>
    <w:r w:rsidR="00C16759">
      <w:fldChar w:fldCharType="begin"/>
    </w:r>
    <w:r w:rsidR="001E53C0">
      <w:instrText xml:space="preserve"> SAVEDATE \@ "YYYY" \* MERGEFORMAT </w:instrText>
    </w:r>
    <w:r w:rsidR="00C16759">
      <w:fldChar w:fldCharType="separate"/>
    </w:r>
    <w:r w:rsidR="0034459D">
      <w:rPr>
        <w:noProof/>
      </w:rPr>
      <w:instrText>2017</w:instrText>
    </w:r>
    <w:r w:rsidR="00C16759">
      <w:rPr>
        <w:noProof/>
      </w:rPr>
      <w:fldChar w:fldCharType="end"/>
    </w:r>
    <w:r w:rsidR="00A5416B">
      <w:instrText xml:space="preserve"> </w:instrText>
    </w:r>
    <w:r w:rsidR="00C16759">
      <w:fldChar w:fldCharType="begin"/>
    </w:r>
    <w:r w:rsidR="00A5416B">
      <w:instrText xml:space="preserve"> IF </w:instrText>
    </w:r>
    <w:r w:rsidR="00C16759">
      <w:fldChar w:fldCharType="begin"/>
    </w:r>
    <w:r w:rsidR="001E53C0">
      <w:instrText xml:space="preserve"> SAVEDATE \@ "M" \* MERGEFORMAT </w:instrText>
    </w:r>
    <w:r w:rsidR="00C16759">
      <w:fldChar w:fldCharType="separate"/>
    </w:r>
    <w:r w:rsidR="00A5416B">
      <w:rPr>
        <w:noProof/>
      </w:rPr>
      <w:instrText>10</w:instrText>
    </w:r>
    <w:r w:rsidR="00C16759">
      <w:rPr>
        <w:noProof/>
      </w:rPr>
      <w:fldChar w:fldCharType="end"/>
    </w:r>
    <w:r w:rsidR="00A5416B">
      <w:instrText xml:space="preserve"> &gt; 6 </w:instrText>
    </w:r>
    <w:r w:rsidR="00C16759">
      <w:fldChar w:fldCharType="begin"/>
    </w:r>
    <w:r w:rsidR="00A5416B">
      <w:instrText xml:space="preserve"> = </w:instrText>
    </w:r>
    <w:r w:rsidR="00C16759">
      <w:fldChar w:fldCharType="begin"/>
    </w:r>
    <w:r w:rsidR="001E53C0">
      <w:instrText xml:space="preserve"> SAVEDATE \@ "YYYY" \* MERGEFORMAT </w:instrText>
    </w:r>
    <w:r w:rsidR="00C16759">
      <w:fldChar w:fldCharType="separate"/>
    </w:r>
    <w:r w:rsidR="00A5416B">
      <w:rPr>
        <w:noProof/>
      </w:rPr>
      <w:instrText>2013</w:instrText>
    </w:r>
    <w:r w:rsidR="00C16759">
      <w:rPr>
        <w:noProof/>
      </w:rPr>
      <w:fldChar w:fldCharType="end"/>
    </w:r>
    <w:r w:rsidR="00A5416B">
      <w:instrText xml:space="preserve"> + 1 \* MERGEFORMAT </w:instrText>
    </w:r>
    <w:r w:rsidR="00C16759">
      <w:fldChar w:fldCharType="separate"/>
    </w:r>
    <w:r w:rsidR="00A5416B">
      <w:rPr>
        <w:noProof/>
      </w:rPr>
      <w:instrText>2014</w:instrText>
    </w:r>
    <w:r w:rsidR="00C16759">
      <w:fldChar w:fldCharType="end"/>
    </w:r>
    <w:r w:rsidR="00A5416B">
      <w:instrText xml:space="preserve"> "Fail" \* MERGEFORMAT  \* MERGEFORMAT </w:instrText>
    </w:r>
    <w:r w:rsidR="00C16759">
      <w:fldChar w:fldCharType="separate"/>
    </w:r>
    <w:r w:rsidR="00A5416B">
      <w:rPr>
        <w:noProof/>
      </w:rPr>
      <w:instrText>2014</w:instrText>
    </w:r>
    <w:r w:rsidR="00C16759">
      <w:fldChar w:fldCharType="end"/>
    </w:r>
    <w:r w:rsidR="00A5416B">
      <w:instrText xml:space="preserve"> \* MERGEFORMAT </w:instrText>
    </w:r>
    <w:r w:rsidR="00C16759">
      <w:fldChar w:fldCharType="separate"/>
    </w:r>
    <w:r w:rsidR="000C5995">
      <w:rPr>
        <w:noProof/>
      </w:rPr>
      <w:t>2017</w:t>
    </w:r>
    <w:r w:rsidR="00C16759">
      <w:fldChar w:fldCharType="end"/>
    </w:r>
    <w:r w:rsidR="00A5416B">
      <w:tab/>
      <w:t xml:space="preserve">[Page </w:t>
    </w:r>
    <w:r w:rsidR="00C16759">
      <w:fldChar w:fldCharType="begin"/>
    </w:r>
    <w:r w:rsidR="001E53C0">
      <w:instrText xml:space="preserve"> PAGE </w:instrText>
    </w:r>
    <w:r w:rsidR="00C16759">
      <w:fldChar w:fldCharType="separate"/>
    </w:r>
    <w:r w:rsidR="000C5995">
      <w:rPr>
        <w:noProof/>
      </w:rPr>
      <w:t>1</w:t>
    </w:r>
    <w:r w:rsidR="00C16759">
      <w:rPr>
        <w:noProof/>
      </w:rPr>
      <w:fldChar w:fldCharType="end"/>
    </w:r>
    <w:r w:rsidR="00A5416B">
      <w:t>]</w:t>
    </w:r>
  </w:p>
  <w:p w:rsidR="00A5416B" w:rsidRDefault="00A5416B"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17D" w:rsidRDefault="00D6717D">
      <w:r>
        <w:separator/>
      </w:r>
    </w:p>
  </w:footnote>
  <w:footnote w:type="continuationSeparator" w:id="0">
    <w:p w:rsidR="00D6717D" w:rsidRDefault="00D671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B" w:rsidRDefault="00A5416B" w:rsidP="00F410C4">
    <w:pPr>
      <w:pStyle w:val="Header"/>
    </w:pPr>
    <w:r>
      <w:rPr>
        <w:lang w:eastAsia="ko-KR"/>
      </w:rPr>
      <w:t>Internet-Draft</w:t>
    </w:r>
    <w:r>
      <w:rPr>
        <w:rFonts w:cs="Times New Roman"/>
        <w:lang w:eastAsia="ko-KR"/>
      </w:rPr>
      <w:tab/>
    </w:r>
    <w:r w:rsidR="00F03232">
      <w:rPr>
        <w:lang w:eastAsia="ko-KR"/>
      </w:rPr>
      <w:t>Transport NBI Use Cases</w:t>
    </w:r>
    <w:r>
      <w:rPr>
        <w:lang w:eastAsia="ko-KR"/>
      </w:rPr>
      <w:t xml:space="preserve"> </w:t>
    </w:r>
    <w:r>
      <w:rPr>
        <w:lang w:eastAsia="ko-KR"/>
      </w:rPr>
      <w:tab/>
    </w:r>
    <w:r w:rsidR="00C16759">
      <w:fldChar w:fldCharType="begin"/>
    </w:r>
    <w:r w:rsidR="001E53C0">
      <w:instrText xml:space="preserve"> SAVEDATE \@ "MMMM yyyy" \* MERGEFORMAT </w:instrText>
    </w:r>
    <w:r w:rsidR="00C16759">
      <w:fldChar w:fldCharType="separate"/>
    </w:r>
    <w:r w:rsidR="0034459D">
      <w:rPr>
        <w:noProof/>
      </w:rPr>
      <w:t>February 2017</w:t>
    </w:r>
    <w:r w:rsidR="00C16759">
      <w:rPr>
        <w:noProof/>
      </w:rPr>
      <w:fldChar w:fldCharType="end"/>
    </w:r>
  </w:p>
  <w:p w:rsidR="00A5416B" w:rsidRDefault="00A5416B"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B" w:rsidRDefault="00A5416B" w:rsidP="00F410C4">
    <w:pPr>
      <w:pStyle w:val="Header"/>
      <w:rPr>
        <w:highlight w:val="yellow"/>
      </w:rPr>
    </w:pPr>
  </w:p>
  <w:p w:rsidR="00A5416B" w:rsidRDefault="00A5416B" w:rsidP="00F410C4">
    <w:pPr>
      <w:pStyle w:val="Header"/>
      <w:rPr>
        <w:highlight w:val="yellow"/>
      </w:rPr>
    </w:pPr>
  </w:p>
  <w:p w:rsidR="00A5416B" w:rsidRDefault="00A5416B" w:rsidP="00F410C4">
    <w:pPr>
      <w:pStyle w:val="Header"/>
    </w:pPr>
    <w:r w:rsidRPr="002A1EE9">
      <w:t>CCAMP Working Group</w:t>
    </w:r>
    <w:r>
      <w:tab/>
    </w:r>
    <w:r w:rsidRPr="00F410C4">
      <w:tab/>
    </w:r>
    <w:r w:rsidR="00A51823">
      <w:t>I</w:t>
    </w:r>
    <w:r w:rsidR="00F03232">
      <w:t xml:space="preserve">. </w:t>
    </w:r>
    <w:r w:rsidR="00A51823">
      <w:t>Busi</w:t>
    </w:r>
    <w:r w:rsidR="00F03232">
      <w:t xml:space="preserve"> (Ed.)</w:t>
    </w:r>
  </w:p>
  <w:p w:rsidR="00A5416B" w:rsidRDefault="00A5416B" w:rsidP="00F410C4">
    <w:pPr>
      <w:pStyle w:val="Header"/>
    </w:pPr>
    <w:r>
      <w:t>Internet Draft</w:t>
    </w:r>
    <w:r>
      <w:tab/>
    </w:r>
    <w:r w:rsidRPr="00F410C4">
      <w:tab/>
    </w:r>
    <w:r w:rsidR="00A51823">
      <w:t>Huawei</w:t>
    </w:r>
  </w:p>
  <w:p w:rsidR="00F03232" w:rsidRDefault="00A5416B" w:rsidP="00F410C4">
    <w:pPr>
      <w:pStyle w:val="Header"/>
    </w:pPr>
    <w:r>
      <w:t xml:space="preserve">Intended status: </w:t>
    </w:r>
    <w:r w:rsidRPr="00F03232">
      <w:t>Informational</w:t>
    </w:r>
    <w:r>
      <w:tab/>
    </w:r>
    <w:r w:rsidRPr="00F410C4">
      <w:tab/>
    </w:r>
    <w:r w:rsidR="00A51823">
      <w:t>D. King</w:t>
    </w:r>
    <w:r w:rsidR="00F03232">
      <w:t xml:space="preserve"> (Ed.)</w:t>
    </w:r>
  </w:p>
  <w:p w:rsidR="00F03232" w:rsidRDefault="00F03232" w:rsidP="00F410C4">
    <w:pPr>
      <w:pStyle w:val="Header"/>
    </w:pPr>
    <w:r>
      <w:tab/>
    </w:r>
    <w:r>
      <w:tab/>
    </w:r>
    <w:r w:rsidR="00A51823">
      <w:t>Lancaster University</w:t>
    </w:r>
  </w:p>
  <w:p w:rsidR="00A5416B" w:rsidRDefault="00F03232" w:rsidP="00F410C4">
    <w:pPr>
      <w:pStyle w:val="Header"/>
    </w:pPr>
    <w:r>
      <w:tab/>
    </w:r>
    <w:r>
      <w:tab/>
    </w:r>
    <w:r w:rsidR="00C16759">
      <w:fldChar w:fldCharType="begin"/>
    </w:r>
    <w:r w:rsidR="001E53C0">
      <w:instrText xml:space="preserve"> SAVEDATE  \@ "MMMM d, yyyy" </w:instrText>
    </w:r>
    <w:r w:rsidR="00C16759">
      <w:fldChar w:fldCharType="separate"/>
    </w:r>
    <w:r w:rsidR="0034459D">
      <w:rPr>
        <w:noProof/>
      </w:rPr>
      <w:t>February 1, 2017</w:t>
    </w:r>
    <w:r w:rsidR="00C16759">
      <w:rPr>
        <w:noProof/>
      </w:rPr>
      <w:fldChar w:fldCharType="end"/>
    </w:r>
  </w:p>
  <w:p w:rsidR="00A5416B" w:rsidRDefault="00A5416B" w:rsidP="00F410C4">
    <w:pPr>
      <w:pStyle w:val="Header"/>
    </w:pPr>
    <w:r>
      <w:t xml:space="preserve">Expires: </w: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sidR="0034459D">
      <w:rPr>
        <w:noProof/>
      </w:rPr>
      <w:instrText>2</w:instrText>
    </w:r>
    <w:r w:rsidR="00C16759">
      <w:rPr>
        <w:noProof/>
      </w:rPr>
      <w:fldChar w:fldCharType="end"/>
    </w:r>
    <w:r>
      <w:instrText xml:space="preserve"> = 1 July </w:instrText>
    </w:r>
    <w:r w:rsidR="00C16759">
      <w:fldChar w:fldCharType="begin"/>
    </w:r>
    <w:r>
      <w:instrText xml:space="preserve"> IF </w:instrText>
    </w:r>
    <w:r w:rsidR="00C16759">
      <w:fldChar w:fldCharType="begin"/>
    </w:r>
    <w:r w:rsidR="001E53C0">
      <w:instrText xml:space="preserve"> SAVEDATE \@ "M" \* MERGEFORMAT \* MERGEFORMAT </w:instrText>
    </w:r>
    <w:r w:rsidR="00C16759">
      <w:fldChar w:fldCharType="separate"/>
    </w:r>
    <w:r w:rsidR="0034459D">
      <w:rPr>
        <w:noProof/>
      </w:rPr>
      <w:instrText>2</w:instrText>
    </w:r>
    <w:r w:rsidR="00C16759">
      <w:rPr>
        <w:noProof/>
      </w:rPr>
      <w:fldChar w:fldCharType="end"/>
    </w:r>
    <w:r>
      <w:instrText xml:space="preserve"> = 2 August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3 September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4 October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5 November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6 December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7 January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8 February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9 March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10 April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11 May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0</w:instrText>
    </w:r>
    <w:r w:rsidR="00C16759">
      <w:rPr>
        <w:noProof/>
      </w:rPr>
      <w:fldChar w:fldCharType="end"/>
    </w:r>
    <w:r>
      <w:instrText xml:space="preserve"> = 12 June "Fail"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Pr>
        <w:noProof/>
      </w:rPr>
      <w:instrText>Fail</w:instrText>
    </w:r>
    <w:r w:rsidR="00C16759">
      <w:fldChar w:fldCharType="end"/>
    </w:r>
    <w:r>
      <w:instrText xml:space="preserve"> \* MERGEFORMAT </w:instrText>
    </w:r>
    <w:r w:rsidR="00C16759">
      <w:fldChar w:fldCharType="separate"/>
    </w:r>
    <w:r w:rsidR="000C5995">
      <w:rPr>
        <w:noProof/>
      </w:rPr>
      <w:instrText>August</w:instrText>
    </w:r>
    <w:r w:rsidR="00C16759">
      <w:fldChar w:fldCharType="end"/>
    </w:r>
    <w:r>
      <w:instrText xml:space="preserve"> \* MERGEFORMAT </w:instrText>
    </w:r>
    <w:r w:rsidR="00C16759">
      <w:fldChar w:fldCharType="separate"/>
    </w:r>
    <w:r w:rsidR="000C5995">
      <w:rPr>
        <w:noProof/>
      </w:rPr>
      <w:t>August</w:t>
    </w:r>
    <w:r w:rsidR="00C16759">
      <w:fldChar w:fldCharType="end"/>
    </w:r>
    <w:r>
      <w:t xml:space="preserve"> </w: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sidR="0034459D">
      <w:rPr>
        <w:noProof/>
      </w:rPr>
      <w:instrText>2</w:instrText>
    </w:r>
    <w:r w:rsidR="00C16759">
      <w:rPr>
        <w:noProof/>
      </w:rPr>
      <w:fldChar w:fldCharType="end"/>
    </w:r>
    <w:r>
      <w:instrText xml:space="preserve"> &lt; 7 </w:instrText>
    </w:r>
    <w:r w:rsidR="00C16759">
      <w:fldChar w:fldCharType="begin"/>
    </w:r>
    <w:r w:rsidR="001E53C0">
      <w:instrText xml:space="preserve"> SAVEDATE \@ "YYYY" \* MERGEFORMAT </w:instrText>
    </w:r>
    <w:r w:rsidR="00C16759">
      <w:fldChar w:fldCharType="separate"/>
    </w:r>
    <w:r w:rsidR="0034459D">
      <w:rPr>
        <w:noProof/>
      </w:rPr>
      <w:instrText>2017</w:instrText>
    </w:r>
    <w:r w:rsidR="00C16759">
      <w:rPr>
        <w:noProof/>
      </w:rPr>
      <w:fldChar w:fldCharType="end"/>
    </w:r>
    <w:r>
      <w:instrText xml:space="preserve"> </w:instrText>
    </w:r>
    <w:r w:rsidR="00C16759">
      <w:fldChar w:fldCharType="begin"/>
    </w:r>
    <w:r>
      <w:instrText xml:space="preserve"> IF </w:instrText>
    </w:r>
    <w:r w:rsidR="00C16759">
      <w:fldChar w:fldCharType="begin"/>
    </w:r>
    <w:r w:rsidR="001E53C0">
      <w:instrText xml:space="preserve"> SAVEDATE \@ "M" \* MERGEFORMAT </w:instrText>
    </w:r>
    <w:r w:rsidR="00C16759">
      <w:fldChar w:fldCharType="separate"/>
    </w:r>
    <w:r>
      <w:rPr>
        <w:noProof/>
      </w:rPr>
      <w:instrText>10</w:instrText>
    </w:r>
    <w:r w:rsidR="00C16759">
      <w:rPr>
        <w:noProof/>
      </w:rPr>
      <w:fldChar w:fldCharType="end"/>
    </w:r>
    <w:r>
      <w:instrText xml:space="preserve"> &gt; 6 </w:instrText>
    </w:r>
    <w:r w:rsidR="00C16759">
      <w:fldChar w:fldCharType="begin"/>
    </w:r>
    <w:r>
      <w:instrText xml:space="preserve"> = </w:instrText>
    </w:r>
    <w:r w:rsidR="00C16759">
      <w:fldChar w:fldCharType="begin"/>
    </w:r>
    <w:r w:rsidR="001E53C0">
      <w:instrText xml:space="preserve"> SAVEDATE \@ "YYYY" \* MERGEFORMAT </w:instrText>
    </w:r>
    <w:r w:rsidR="00C16759">
      <w:fldChar w:fldCharType="separate"/>
    </w:r>
    <w:r>
      <w:rPr>
        <w:noProof/>
      </w:rPr>
      <w:instrText>2013</w:instrText>
    </w:r>
    <w:r w:rsidR="00C16759">
      <w:rPr>
        <w:noProof/>
      </w:rPr>
      <w:fldChar w:fldCharType="end"/>
    </w:r>
    <w:r>
      <w:instrText xml:space="preserve"> + 1 \* MERGEFORMAT </w:instrText>
    </w:r>
    <w:r w:rsidR="00C16759">
      <w:fldChar w:fldCharType="separate"/>
    </w:r>
    <w:r>
      <w:rPr>
        <w:noProof/>
      </w:rPr>
      <w:instrText>2014</w:instrText>
    </w:r>
    <w:r w:rsidR="00C16759">
      <w:fldChar w:fldCharType="end"/>
    </w:r>
    <w:r>
      <w:instrText xml:space="preserve"> "Fail" \* MERGEFORMAT  \* MERGEFORMAT </w:instrText>
    </w:r>
    <w:r w:rsidR="00C16759">
      <w:fldChar w:fldCharType="separate"/>
    </w:r>
    <w:r>
      <w:rPr>
        <w:noProof/>
      </w:rPr>
      <w:instrText>2014</w:instrText>
    </w:r>
    <w:r w:rsidR="00C16759">
      <w:fldChar w:fldCharType="end"/>
    </w:r>
    <w:r>
      <w:instrText xml:space="preserve"> \* MERGEFORMAT </w:instrText>
    </w:r>
    <w:r w:rsidR="00C16759">
      <w:fldChar w:fldCharType="separate"/>
    </w:r>
    <w:r w:rsidR="000C5995">
      <w:rPr>
        <w:noProof/>
      </w:rPr>
      <w:t>2017</w:t>
    </w:r>
    <w:r w:rsidR="00C16759">
      <w:fldChar w:fldCharType="end"/>
    </w:r>
  </w:p>
  <w:p w:rsidR="00A5416B" w:rsidRDefault="00A5416B" w:rsidP="00F410C4">
    <w:pPr>
      <w:pStyle w:val="Header"/>
    </w:pPr>
    <w:r>
      <w:tab/>
    </w:r>
  </w:p>
  <w:p w:rsidR="00A5416B" w:rsidRDefault="00A5416B"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CDD2F54"/>
    <w:multiLevelType w:val="hybridMultilevel"/>
    <w:tmpl w:val="0512BD1A"/>
    <w:lvl w:ilvl="0" w:tplc="0A5A9BE0">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9516B85"/>
    <w:multiLevelType w:val="hybridMultilevel"/>
    <w:tmpl w:val="4014D3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5">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0">
    <w:nsid w:val="785815BC"/>
    <w:multiLevelType w:val="hybridMultilevel"/>
    <w:tmpl w:val="073265CC"/>
    <w:lvl w:ilvl="0" w:tplc="73F635F2">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26"/>
  </w:num>
  <w:num w:numId="3">
    <w:abstractNumId w:val="25"/>
  </w:num>
  <w:num w:numId="4">
    <w:abstractNumId w:val="3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4"/>
  </w:num>
  <w:num w:numId="17">
    <w:abstractNumId w:val="12"/>
  </w:num>
  <w:num w:numId="18">
    <w:abstractNumId w:val="21"/>
  </w:num>
  <w:num w:numId="19">
    <w:abstractNumId w:val="21"/>
    <w:lvlOverride w:ilvl="0">
      <w:startOverride w:val="1"/>
    </w:lvlOverride>
  </w:num>
  <w:num w:numId="20">
    <w:abstractNumId w:val="18"/>
  </w:num>
  <w:num w:numId="21">
    <w:abstractNumId w:val="11"/>
  </w:num>
  <w:num w:numId="22">
    <w:abstractNumId w:val="27"/>
  </w:num>
  <w:num w:numId="23">
    <w:abstractNumId w:val="30"/>
  </w:num>
  <w:num w:numId="24">
    <w:abstractNumId w:val="16"/>
  </w:num>
  <w:num w:numId="25">
    <w:abstractNumId w:val="30"/>
    <w:lvlOverride w:ilvl="0">
      <w:startOverride w:val="1"/>
    </w:lvlOverride>
  </w:num>
  <w:num w:numId="26">
    <w:abstractNumId w:val="31"/>
  </w:num>
  <w:num w:numId="27">
    <w:abstractNumId w:val="13"/>
  </w:num>
  <w:num w:numId="28">
    <w:abstractNumId w:val="28"/>
  </w:num>
  <w:num w:numId="29">
    <w:abstractNumId w:val="20"/>
  </w:num>
  <w:num w:numId="30">
    <w:abstractNumId w:val="30"/>
  </w:num>
  <w:num w:numId="31">
    <w:abstractNumId w:val="22"/>
  </w:num>
  <w:num w:numId="32">
    <w:abstractNumId w:val="15"/>
  </w:num>
  <w:num w:numId="33">
    <w:abstractNumId w:val="19"/>
  </w:num>
  <w:num w:numId="34">
    <w:abstractNumId w:val="17"/>
  </w:num>
  <w:num w:numId="35">
    <w:abstractNumId w:val="10"/>
  </w:num>
  <w:num w:numId="36">
    <w:abstractNumId w:val="1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ing">
    <w15:presenceInfo w15:providerId="Windows Live" w15:userId="d67d4e4b1d981c1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attachedTemplate r:id="rId1"/>
  <w:stylePaneFormatFilter w:val="3F01"/>
  <w:defaultTabStop w:val="720"/>
  <w:doNotHyphenateCaps/>
  <w:characterSpacingControl w:val="doNotCompress"/>
  <w:hdrShapeDefaults>
    <o:shapedefaults v:ext="edit" spidmax="7170"/>
  </w:hdrShapeDefaults>
  <w:footnotePr>
    <w:footnote w:id="-1"/>
    <w:footnote w:id="0"/>
  </w:footnotePr>
  <w:endnotePr>
    <w:endnote w:id="-1"/>
    <w:endnote w:id="0"/>
  </w:endnotePr>
  <w:compat>
    <w:useFELayout/>
  </w:compat>
  <w:rsids>
    <w:rsidRoot w:val="002A1EE9"/>
    <w:rsid w:val="000017CE"/>
    <w:rsid w:val="00013C75"/>
    <w:rsid w:val="0001519F"/>
    <w:rsid w:val="00042ACC"/>
    <w:rsid w:val="000440BE"/>
    <w:rsid w:val="00045A33"/>
    <w:rsid w:val="00052D45"/>
    <w:rsid w:val="00055923"/>
    <w:rsid w:val="000566F5"/>
    <w:rsid w:val="00061E5D"/>
    <w:rsid w:val="0006239E"/>
    <w:rsid w:val="00062A00"/>
    <w:rsid w:val="00072E31"/>
    <w:rsid w:val="00073B3B"/>
    <w:rsid w:val="00076378"/>
    <w:rsid w:val="0007656C"/>
    <w:rsid w:val="000936DF"/>
    <w:rsid w:val="00093D38"/>
    <w:rsid w:val="000B1845"/>
    <w:rsid w:val="000B5426"/>
    <w:rsid w:val="000C5995"/>
    <w:rsid w:val="000D2E68"/>
    <w:rsid w:val="000D76AB"/>
    <w:rsid w:val="000E2C73"/>
    <w:rsid w:val="000F2D89"/>
    <w:rsid w:val="000F5662"/>
    <w:rsid w:val="00100BDA"/>
    <w:rsid w:val="001024B5"/>
    <w:rsid w:val="0010341A"/>
    <w:rsid w:val="0010357E"/>
    <w:rsid w:val="0010654D"/>
    <w:rsid w:val="00135F4C"/>
    <w:rsid w:val="00145EA7"/>
    <w:rsid w:val="00146E66"/>
    <w:rsid w:val="00147470"/>
    <w:rsid w:val="0015401E"/>
    <w:rsid w:val="00155BE7"/>
    <w:rsid w:val="00156C7B"/>
    <w:rsid w:val="00160DC6"/>
    <w:rsid w:val="0018134A"/>
    <w:rsid w:val="00194571"/>
    <w:rsid w:val="0019497B"/>
    <w:rsid w:val="00196BE9"/>
    <w:rsid w:val="001A1829"/>
    <w:rsid w:val="001A3789"/>
    <w:rsid w:val="001A38B4"/>
    <w:rsid w:val="001A48EF"/>
    <w:rsid w:val="001B3CF4"/>
    <w:rsid w:val="001B565E"/>
    <w:rsid w:val="001C56D0"/>
    <w:rsid w:val="001D16B1"/>
    <w:rsid w:val="001D3A8D"/>
    <w:rsid w:val="001D4EF1"/>
    <w:rsid w:val="001D6AB1"/>
    <w:rsid w:val="001E2222"/>
    <w:rsid w:val="001E3DE1"/>
    <w:rsid w:val="001E3E79"/>
    <w:rsid w:val="001E489A"/>
    <w:rsid w:val="001E53C0"/>
    <w:rsid w:val="001F394B"/>
    <w:rsid w:val="001F50EC"/>
    <w:rsid w:val="001F6550"/>
    <w:rsid w:val="0020263B"/>
    <w:rsid w:val="00221738"/>
    <w:rsid w:val="002263B7"/>
    <w:rsid w:val="002344D0"/>
    <w:rsid w:val="00234834"/>
    <w:rsid w:val="00237595"/>
    <w:rsid w:val="00237697"/>
    <w:rsid w:val="00240916"/>
    <w:rsid w:val="00250FD6"/>
    <w:rsid w:val="00254FD6"/>
    <w:rsid w:val="00260298"/>
    <w:rsid w:val="00275C44"/>
    <w:rsid w:val="002770D3"/>
    <w:rsid w:val="0027759C"/>
    <w:rsid w:val="00291216"/>
    <w:rsid w:val="002917BD"/>
    <w:rsid w:val="002A1EE9"/>
    <w:rsid w:val="002A707B"/>
    <w:rsid w:val="002B1977"/>
    <w:rsid w:val="002B6872"/>
    <w:rsid w:val="002C1F42"/>
    <w:rsid w:val="002D2F11"/>
    <w:rsid w:val="002D3F48"/>
    <w:rsid w:val="002E1F5F"/>
    <w:rsid w:val="002E2943"/>
    <w:rsid w:val="002E41B0"/>
    <w:rsid w:val="002E5DA5"/>
    <w:rsid w:val="002F2543"/>
    <w:rsid w:val="002F361B"/>
    <w:rsid w:val="0030239C"/>
    <w:rsid w:val="00305B15"/>
    <w:rsid w:val="00316413"/>
    <w:rsid w:val="00316AC2"/>
    <w:rsid w:val="00324CD0"/>
    <w:rsid w:val="00330A6E"/>
    <w:rsid w:val="003349FE"/>
    <w:rsid w:val="00334C43"/>
    <w:rsid w:val="00341FFA"/>
    <w:rsid w:val="00342A68"/>
    <w:rsid w:val="0034459D"/>
    <w:rsid w:val="00345474"/>
    <w:rsid w:val="00357EC0"/>
    <w:rsid w:val="00364225"/>
    <w:rsid w:val="003749F5"/>
    <w:rsid w:val="003755C4"/>
    <w:rsid w:val="00390725"/>
    <w:rsid w:val="00396CDC"/>
    <w:rsid w:val="003A1329"/>
    <w:rsid w:val="003B156D"/>
    <w:rsid w:val="003B3D19"/>
    <w:rsid w:val="003C1131"/>
    <w:rsid w:val="003C429A"/>
    <w:rsid w:val="003C7575"/>
    <w:rsid w:val="003F04FF"/>
    <w:rsid w:val="003F7D1C"/>
    <w:rsid w:val="003F7DA5"/>
    <w:rsid w:val="00417A79"/>
    <w:rsid w:val="00426A67"/>
    <w:rsid w:val="004333EE"/>
    <w:rsid w:val="004359FC"/>
    <w:rsid w:val="00444B78"/>
    <w:rsid w:val="004538BC"/>
    <w:rsid w:val="004538EF"/>
    <w:rsid w:val="004546DB"/>
    <w:rsid w:val="00461FA8"/>
    <w:rsid w:val="004645E0"/>
    <w:rsid w:val="0048240F"/>
    <w:rsid w:val="004B4A07"/>
    <w:rsid w:val="004B54F1"/>
    <w:rsid w:val="004D4506"/>
    <w:rsid w:val="004D4888"/>
    <w:rsid w:val="004E25F7"/>
    <w:rsid w:val="004F02F6"/>
    <w:rsid w:val="004F73D6"/>
    <w:rsid w:val="005010FF"/>
    <w:rsid w:val="00507FD8"/>
    <w:rsid w:val="00511103"/>
    <w:rsid w:val="00514A3B"/>
    <w:rsid w:val="005259DC"/>
    <w:rsid w:val="0052735F"/>
    <w:rsid w:val="00560064"/>
    <w:rsid w:val="005613B7"/>
    <w:rsid w:val="00564677"/>
    <w:rsid w:val="00564AA2"/>
    <w:rsid w:val="0057143A"/>
    <w:rsid w:val="00581197"/>
    <w:rsid w:val="00581409"/>
    <w:rsid w:val="00593FFF"/>
    <w:rsid w:val="00597ACE"/>
    <w:rsid w:val="005A5C29"/>
    <w:rsid w:val="005B1400"/>
    <w:rsid w:val="005B57D1"/>
    <w:rsid w:val="005C03FF"/>
    <w:rsid w:val="005C1C95"/>
    <w:rsid w:val="005E111C"/>
    <w:rsid w:val="005E13F3"/>
    <w:rsid w:val="005F1D39"/>
    <w:rsid w:val="00605243"/>
    <w:rsid w:val="00606ACD"/>
    <w:rsid w:val="006148C6"/>
    <w:rsid w:val="0063752C"/>
    <w:rsid w:val="00642655"/>
    <w:rsid w:val="006472B9"/>
    <w:rsid w:val="006558A7"/>
    <w:rsid w:val="00657594"/>
    <w:rsid w:val="006616F2"/>
    <w:rsid w:val="006677A8"/>
    <w:rsid w:val="00675B6D"/>
    <w:rsid w:val="00683FBF"/>
    <w:rsid w:val="00696527"/>
    <w:rsid w:val="006A1998"/>
    <w:rsid w:val="006A3A24"/>
    <w:rsid w:val="006A74C7"/>
    <w:rsid w:val="006B2726"/>
    <w:rsid w:val="006B6757"/>
    <w:rsid w:val="006C2D4D"/>
    <w:rsid w:val="006C3558"/>
    <w:rsid w:val="006C6C70"/>
    <w:rsid w:val="006D5DE5"/>
    <w:rsid w:val="006E1129"/>
    <w:rsid w:val="006E1AC3"/>
    <w:rsid w:val="006E3627"/>
    <w:rsid w:val="006E47D5"/>
    <w:rsid w:val="006F2D73"/>
    <w:rsid w:val="006F4076"/>
    <w:rsid w:val="006F6F19"/>
    <w:rsid w:val="007124AB"/>
    <w:rsid w:val="00713412"/>
    <w:rsid w:val="0072225C"/>
    <w:rsid w:val="00750C66"/>
    <w:rsid w:val="007535B4"/>
    <w:rsid w:val="00753DF3"/>
    <w:rsid w:val="007555B0"/>
    <w:rsid w:val="00756310"/>
    <w:rsid w:val="00757691"/>
    <w:rsid w:val="00776578"/>
    <w:rsid w:val="00782D41"/>
    <w:rsid w:val="00785BEE"/>
    <w:rsid w:val="007A01B5"/>
    <w:rsid w:val="007A4717"/>
    <w:rsid w:val="007A64CF"/>
    <w:rsid w:val="007C788C"/>
    <w:rsid w:val="007D1124"/>
    <w:rsid w:val="007D2F46"/>
    <w:rsid w:val="007D525E"/>
    <w:rsid w:val="007D61D1"/>
    <w:rsid w:val="007E33B0"/>
    <w:rsid w:val="007E4DB0"/>
    <w:rsid w:val="007E5C12"/>
    <w:rsid w:val="007F7864"/>
    <w:rsid w:val="007F7886"/>
    <w:rsid w:val="007F7DB5"/>
    <w:rsid w:val="00803157"/>
    <w:rsid w:val="00803480"/>
    <w:rsid w:val="00803AE2"/>
    <w:rsid w:val="00804F21"/>
    <w:rsid w:val="00811A9C"/>
    <w:rsid w:val="008122D3"/>
    <w:rsid w:val="00812F2F"/>
    <w:rsid w:val="0081357B"/>
    <w:rsid w:val="00834330"/>
    <w:rsid w:val="0084471F"/>
    <w:rsid w:val="00850297"/>
    <w:rsid w:val="008529E2"/>
    <w:rsid w:val="00870AAD"/>
    <w:rsid w:val="0089160A"/>
    <w:rsid w:val="00892A1A"/>
    <w:rsid w:val="00894237"/>
    <w:rsid w:val="008A009C"/>
    <w:rsid w:val="008A122B"/>
    <w:rsid w:val="008A3CFF"/>
    <w:rsid w:val="008C625D"/>
    <w:rsid w:val="008C7637"/>
    <w:rsid w:val="008D50C0"/>
    <w:rsid w:val="008E5B2C"/>
    <w:rsid w:val="008E670E"/>
    <w:rsid w:val="008F2F4F"/>
    <w:rsid w:val="008F7CEA"/>
    <w:rsid w:val="00900561"/>
    <w:rsid w:val="00903BA9"/>
    <w:rsid w:val="009077E0"/>
    <w:rsid w:val="00915D0D"/>
    <w:rsid w:val="0091607B"/>
    <w:rsid w:val="00921F11"/>
    <w:rsid w:val="00924B0B"/>
    <w:rsid w:val="00936A66"/>
    <w:rsid w:val="00937E3A"/>
    <w:rsid w:val="009439D8"/>
    <w:rsid w:val="00945D73"/>
    <w:rsid w:val="00945E70"/>
    <w:rsid w:val="009473D2"/>
    <w:rsid w:val="00967E52"/>
    <w:rsid w:val="009812A3"/>
    <w:rsid w:val="009876A3"/>
    <w:rsid w:val="00993797"/>
    <w:rsid w:val="00995102"/>
    <w:rsid w:val="009A0EE2"/>
    <w:rsid w:val="009B0913"/>
    <w:rsid w:val="009C5F01"/>
    <w:rsid w:val="009D0796"/>
    <w:rsid w:val="009D0BF8"/>
    <w:rsid w:val="009D50BB"/>
    <w:rsid w:val="009E0865"/>
    <w:rsid w:val="009E6BEB"/>
    <w:rsid w:val="009F077F"/>
    <w:rsid w:val="009F5CD1"/>
    <w:rsid w:val="00A0090F"/>
    <w:rsid w:val="00A00A19"/>
    <w:rsid w:val="00A00E1A"/>
    <w:rsid w:val="00A06E25"/>
    <w:rsid w:val="00A12D65"/>
    <w:rsid w:val="00A15E3F"/>
    <w:rsid w:val="00A179ED"/>
    <w:rsid w:val="00A34B93"/>
    <w:rsid w:val="00A41241"/>
    <w:rsid w:val="00A41519"/>
    <w:rsid w:val="00A43372"/>
    <w:rsid w:val="00A454F5"/>
    <w:rsid w:val="00A47C47"/>
    <w:rsid w:val="00A51823"/>
    <w:rsid w:val="00A526CC"/>
    <w:rsid w:val="00A5416B"/>
    <w:rsid w:val="00A5738F"/>
    <w:rsid w:val="00A641A6"/>
    <w:rsid w:val="00A65A11"/>
    <w:rsid w:val="00A73565"/>
    <w:rsid w:val="00A7613F"/>
    <w:rsid w:val="00A8355A"/>
    <w:rsid w:val="00A91C7F"/>
    <w:rsid w:val="00A95159"/>
    <w:rsid w:val="00A95721"/>
    <w:rsid w:val="00A96613"/>
    <w:rsid w:val="00AA6E08"/>
    <w:rsid w:val="00AC5A30"/>
    <w:rsid w:val="00AE009F"/>
    <w:rsid w:val="00AE0541"/>
    <w:rsid w:val="00AE084D"/>
    <w:rsid w:val="00AE33E0"/>
    <w:rsid w:val="00AE5C87"/>
    <w:rsid w:val="00AF3B48"/>
    <w:rsid w:val="00B016B1"/>
    <w:rsid w:val="00B01DFE"/>
    <w:rsid w:val="00B05D40"/>
    <w:rsid w:val="00B06B29"/>
    <w:rsid w:val="00B11E11"/>
    <w:rsid w:val="00B2129D"/>
    <w:rsid w:val="00B21B97"/>
    <w:rsid w:val="00B2624A"/>
    <w:rsid w:val="00B3007E"/>
    <w:rsid w:val="00B317B5"/>
    <w:rsid w:val="00B35499"/>
    <w:rsid w:val="00B40C03"/>
    <w:rsid w:val="00B51104"/>
    <w:rsid w:val="00B54959"/>
    <w:rsid w:val="00B62498"/>
    <w:rsid w:val="00B63947"/>
    <w:rsid w:val="00B6472E"/>
    <w:rsid w:val="00B6754D"/>
    <w:rsid w:val="00B704DF"/>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50E1"/>
    <w:rsid w:val="00C16759"/>
    <w:rsid w:val="00C17E38"/>
    <w:rsid w:val="00C214D4"/>
    <w:rsid w:val="00C46F76"/>
    <w:rsid w:val="00C56495"/>
    <w:rsid w:val="00C56846"/>
    <w:rsid w:val="00C63A15"/>
    <w:rsid w:val="00C65842"/>
    <w:rsid w:val="00C7358D"/>
    <w:rsid w:val="00C744E6"/>
    <w:rsid w:val="00C80D09"/>
    <w:rsid w:val="00C81477"/>
    <w:rsid w:val="00C83B79"/>
    <w:rsid w:val="00C93CE6"/>
    <w:rsid w:val="00C95C21"/>
    <w:rsid w:val="00C963D9"/>
    <w:rsid w:val="00C97092"/>
    <w:rsid w:val="00CA0E16"/>
    <w:rsid w:val="00CA6987"/>
    <w:rsid w:val="00CC4069"/>
    <w:rsid w:val="00CD6DCF"/>
    <w:rsid w:val="00CE11AD"/>
    <w:rsid w:val="00CE150A"/>
    <w:rsid w:val="00CF0B71"/>
    <w:rsid w:val="00CF3625"/>
    <w:rsid w:val="00CF60A5"/>
    <w:rsid w:val="00CF7C74"/>
    <w:rsid w:val="00D127FF"/>
    <w:rsid w:val="00D15777"/>
    <w:rsid w:val="00D2158F"/>
    <w:rsid w:val="00D25E62"/>
    <w:rsid w:val="00D26534"/>
    <w:rsid w:val="00D33C11"/>
    <w:rsid w:val="00D37305"/>
    <w:rsid w:val="00D37D2D"/>
    <w:rsid w:val="00D41291"/>
    <w:rsid w:val="00D4322A"/>
    <w:rsid w:val="00D45E14"/>
    <w:rsid w:val="00D574B3"/>
    <w:rsid w:val="00D60B40"/>
    <w:rsid w:val="00D6717D"/>
    <w:rsid w:val="00D73EE8"/>
    <w:rsid w:val="00D7733F"/>
    <w:rsid w:val="00D84811"/>
    <w:rsid w:val="00D90D8B"/>
    <w:rsid w:val="00D95463"/>
    <w:rsid w:val="00D96499"/>
    <w:rsid w:val="00DA1B42"/>
    <w:rsid w:val="00DA5FC8"/>
    <w:rsid w:val="00DA63A1"/>
    <w:rsid w:val="00DB0170"/>
    <w:rsid w:val="00DB1636"/>
    <w:rsid w:val="00DB6399"/>
    <w:rsid w:val="00DC09AA"/>
    <w:rsid w:val="00DC520D"/>
    <w:rsid w:val="00DC5824"/>
    <w:rsid w:val="00DD736A"/>
    <w:rsid w:val="00DE12AA"/>
    <w:rsid w:val="00DF7911"/>
    <w:rsid w:val="00E05D4B"/>
    <w:rsid w:val="00E12DA4"/>
    <w:rsid w:val="00E134C8"/>
    <w:rsid w:val="00E254CE"/>
    <w:rsid w:val="00E25F78"/>
    <w:rsid w:val="00E326DD"/>
    <w:rsid w:val="00E347B6"/>
    <w:rsid w:val="00E42CB0"/>
    <w:rsid w:val="00E74169"/>
    <w:rsid w:val="00E84240"/>
    <w:rsid w:val="00E843A6"/>
    <w:rsid w:val="00E85F3E"/>
    <w:rsid w:val="00E863F1"/>
    <w:rsid w:val="00E87DEC"/>
    <w:rsid w:val="00E915FE"/>
    <w:rsid w:val="00E96A9C"/>
    <w:rsid w:val="00EA7A99"/>
    <w:rsid w:val="00EB308C"/>
    <w:rsid w:val="00EB41EC"/>
    <w:rsid w:val="00EB7FCA"/>
    <w:rsid w:val="00EC02B5"/>
    <w:rsid w:val="00EC19FB"/>
    <w:rsid w:val="00EC4C17"/>
    <w:rsid w:val="00EC518B"/>
    <w:rsid w:val="00EC570E"/>
    <w:rsid w:val="00ED2D12"/>
    <w:rsid w:val="00ED3200"/>
    <w:rsid w:val="00EE2C82"/>
    <w:rsid w:val="00EE3193"/>
    <w:rsid w:val="00EE3E41"/>
    <w:rsid w:val="00EE6D6D"/>
    <w:rsid w:val="00F03232"/>
    <w:rsid w:val="00F03DA7"/>
    <w:rsid w:val="00F1749E"/>
    <w:rsid w:val="00F22914"/>
    <w:rsid w:val="00F22A55"/>
    <w:rsid w:val="00F317DA"/>
    <w:rsid w:val="00F35EE7"/>
    <w:rsid w:val="00F410C4"/>
    <w:rsid w:val="00F5239A"/>
    <w:rsid w:val="00F56B61"/>
    <w:rsid w:val="00F8116F"/>
    <w:rsid w:val="00F837F0"/>
    <w:rsid w:val="00F91EC9"/>
    <w:rsid w:val="00FA2EF5"/>
    <w:rsid w:val="00FA3CB2"/>
    <w:rsid w:val="00FA7437"/>
    <w:rsid w:val="00FC1076"/>
    <w:rsid w:val="00FC417A"/>
    <w:rsid w:val="00FC78A3"/>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1D16B1"/>
    <w:pPr>
      <w:numPr>
        <w:numId w:val="36"/>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ind w:left="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ListParagraph">
    <w:name w:val="List Paragraph"/>
    <w:basedOn w:val="Normal"/>
    <w:uiPriority w:val="34"/>
    <w:qFormat/>
    <w:rsid w:val="00250FD6"/>
    <w:pPr>
      <w:ind w:left="720"/>
      <w:contextualSpacing/>
    </w:pPr>
  </w:style>
  <w:style w:type="character" w:styleId="CommentReference">
    <w:name w:val="annotation reference"/>
    <w:basedOn w:val="DefaultParagraphFont"/>
    <w:unhideWhenUsed/>
    <w:rsid w:val="00C56846"/>
    <w:rPr>
      <w:sz w:val="21"/>
      <w:szCs w:val="21"/>
    </w:rPr>
  </w:style>
  <w:style w:type="paragraph" w:styleId="CommentText">
    <w:name w:val="annotation text"/>
    <w:basedOn w:val="Normal"/>
    <w:link w:val="CommentTextChar"/>
    <w:unhideWhenUsed/>
    <w:rsid w:val="00C56846"/>
  </w:style>
  <w:style w:type="character" w:customStyle="1" w:styleId="CommentTextChar">
    <w:name w:val="Comment Text Char"/>
    <w:basedOn w:val="DefaultParagraphFont"/>
    <w:link w:val="CommentText"/>
    <w:rsid w:val="00C56846"/>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C56846"/>
    <w:rPr>
      <w:b/>
      <w:bCs/>
    </w:rPr>
  </w:style>
  <w:style w:type="character" w:customStyle="1" w:styleId="CommentSubjectChar">
    <w:name w:val="Comment Subject Char"/>
    <w:basedOn w:val="CommentTextChar"/>
    <w:link w:val="CommentSubject"/>
    <w:semiHidden/>
    <w:rsid w:val="00C56846"/>
    <w:rPr>
      <w:rFonts w:ascii="Courier New" w:eastAsia="Batang" w:hAnsi="Courier New" w:cs="Courier New"/>
      <w:b/>
      <w:bCs/>
      <w:sz w:val="24"/>
      <w:szCs w:val="24"/>
      <w:lang w:eastAsia="en-US"/>
    </w:rPr>
  </w:style>
  <w:style w:type="paragraph" w:styleId="Revision">
    <w:name w:val="Revision"/>
    <w:hidden/>
    <w:uiPriority w:val="99"/>
    <w:semiHidden/>
    <w:rsid w:val="00C81477"/>
    <w:rPr>
      <w:rFonts w:ascii="Courier New" w:eastAsia="Batang" w:hAnsi="Courier New" w:cs="Courier New"/>
      <w:sz w:val="24"/>
      <w:szCs w:val="24"/>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32103204">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263302061">
      <w:bodyDiv w:val="1"/>
      <w:marLeft w:val="0"/>
      <w:marRight w:val="0"/>
      <w:marTop w:val="0"/>
      <w:marBottom w:val="0"/>
      <w:divBdr>
        <w:top w:val="none" w:sz="0" w:space="0" w:color="auto"/>
        <w:left w:val="none" w:sz="0" w:space="0" w:color="auto"/>
        <w:bottom w:val="none" w:sz="0" w:space="0" w:color="auto"/>
        <w:right w:val="none" w:sz="0" w:space="0" w:color="auto"/>
      </w:divBdr>
    </w:div>
    <w:div w:id="1344556557">
      <w:bodyDiv w:val="1"/>
      <w:marLeft w:val="0"/>
      <w:marRight w:val="0"/>
      <w:marTop w:val="0"/>
      <w:marBottom w:val="0"/>
      <w:divBdr>
        <w:top w:val="none" w:sz="0" w:space="0" w:color="auto"/>
        <w:left w:val="none" w:sz="0" w:space="0" w:color="auto"/>
        <w:bottom w:val="none" w:sz="0" w:space="0" w:color="auto"/>
        <w:right w:val="none" w:sz="0" w:space="0" w:color="auto"/>
      </w:divBdr>
    </w:div>
    <w:div w:id="137777537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elotti\Download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394DB-6C9B-40F2-9E50-13C29613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9</TotalTime>
  <Pages>12</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22070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5</cp:revision>
  <cp:lastPrinted>2004-10-22T21:03:00Z</cp:lastPrinted>
  <dcterms:created xsi:type="dcterms:W3CDTF">2017-02-01T07:41:00Z</dcterms:created>
  <dcterms:modified xsi:type="dcterms:W3CDTF">2017-02-01T07:46:00Z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2015_ms_pID_725343">
    <vt:lpwstr>(2)BXBa+ZjRVwWb6zQFYWrLcNEKxcwJWLR7QRB9p4cOaUKZCxFsQjv+rgxhFLULPW3GI12H7faK
pJTekO4mYST6rqoZi/psc03yRWcC20LyDYt5AL/xRYlD79PD39jr86gdMwCnrOOFziksewyJ
g/789TMLusD10g+95/FG01kdj74XsORo9Z7N+BmcyqDcjHCKYi0n6pR5ZZPVJCfu4qQOaDE+
vOVx6Az/LQ5fIxGPst</vt:lpwstr>
  </property>
  <property fmtid="{D5CDD505-2E9C-101B-9397-08002B2CF9AE}" pid="4" name="_2015_ms_pID_7253431">
    <vt:lpwstr>gYKeY7t5LLZ2+vbsuMqs9VoY27hj5gLZvik4CiugxFfzprFXIVo8IR
LgKvn4/ot1CYuSyh6HnjWjIaqhnEQRZhUb2NVgXhmV1VLM3pRBhh2TRTNUI35PULdVWlGbYs
7mUdAFba+JV5Tvkso03tHZKQBCbxXqVThId5ZnpkLOUw1g==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1485934926</vt:lpwstr>
  </property>
</Properties>
</file>