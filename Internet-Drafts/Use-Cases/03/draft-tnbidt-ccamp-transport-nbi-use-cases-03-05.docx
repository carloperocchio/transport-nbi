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4D7AEC">
        <w:rPr>
          <w:noProof/>
        </w:rPr>
        <w:instrText>7</w:instrText>
      </w:r>
      <w:r w:rsidR="00CD6700" w:rsidRPr="00C1184A">
        <w:fldChar w:fldCharType="end"/>
      </w:r>
      <w:r w:rsidRPr="00C1184A">
        <w:instrText xml:space="preserve"> = 1 July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 MERGEFORMAT </w:instrText>
      </w:r>
      <w:r w:rsidR="00CD6700" w:rsidRPr="00C1184A">
        <w:fldChar w:fldCharType="separate"/>
      </w:r>
      <w:r w:rsidR="004D7AEC">
        <w:rPr>
          <w:noProof/>
        </w:rPr>
        <w:instrText>7</w:instrText>
      </w:r>
      <w:r w:rsidR="00CD6700" w:rsidRPr="00C1184A">
        <w:fldChar w:fldCharType="end"/>
      </w:r>
      <w:r w:rsidRPr="00C1184A">
        <w:instrText xml:space="preserve"> = 2 August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4D7AEC">
        <w:rPr>
          <w:noProof/>
        </w:rPr>
        <w:instrText>7</w:instrText>
      </w:r>
      <w:r w:rsidR="00CD6700" w:rsidRPr="00C1184A">
        <w:fldChar w:fldCharType="end"/>
      </w:r>
      <w:r w:rsidRPr="00C1184A">
        <w:instrText xml:space="preserve"> = 3 September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4D7AEC">
        <w:rPr>
          <w:noProof/>
        </w:rPr>
        <w:instrText>7</w:instrText>
      </w:r>
      <w:r w:rsidR="00CD6700" w:rsidRPr="00C1184A">
        <w:fldChar w:fldCharType="end"/>
      </w:r>
      <w:r w:rsidRPr="00C1184A">
        <w:instrText xml:space="preserve"> = 4 October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4D7AEC">
        <w:rPr>
          <w:noProof/>
        </w:rPr>
        <w:instrText>7</w:instrText>
      </w:r>
      <w:r w:rsidR="00CD6700" w:rsidRPr="00C1184A">
        <w:fldChar w:fldCharType="end"/>
      </w:r>
      <w:r w:rsidRPr="00C1184A">
        <w:instrText xml:space="preserve"> = 5 November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4D7AEC">
        <w:rPr>
          <w:noProof/>
        </w:rPr>
        <w:instrText>7</w:instrText>
      </w:r>
      <w:r w:rsidR="00CD6700" w:rsidRPr="00C1184A">
        <w:fldChar w:fldCharType="end"/>
      </w:r>
      <w:r w:rsidRPr="00C1184A">
        <w:instrText xml:space="preserve"> = 6 December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4D7AEC">
        <w:rPr>
          <w:noProof/>
        </w:rPr>
        <w:instrText>7</w:instrText>
      </w:r>
      <w:r w:rsidR="00CD6700" w:rsidRPr="00C1184A">
        <w:fldChar w:fldCharType="end"/>
      </w:r>
      <w:r w:rsidRPr="00C1184A">
        <w:instrText xml:space="preserve"> = 7 January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8 February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9 March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10 April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11 May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12 June "Fail"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4D7AEC" w:rsidRPr="00C1184A">
        <w:rPr>
          <w:noProof/>
        </w:rPr>
        <w:instrText>January</w:instrText>
      </w:r>
      <w:r w:rsidR="00CD6700" w:rsidRPr="00C1184A">
        <w:fldChar w:fldCharType="end"/>
      </w:r>
      <w:r w:rsidRPr="00C1184A">
        <w:instrText xml:space="preserve"> \* MERGEFORMAT </w:instrText>
      </w:r>
      <w:r w:rsidR="00CD6700" w:rsidRPr="00C1184A">
        <w:fldChar w:fldCharType="separate"/>
      </w:r>
      <w:r w:rsidR="004D7AEC" w:rsidRPr="00C1184A">
        <w:rPr>
          <w:noProof/>
        </w:rPr>
        <w:instrText>January</w:instrText>
      </w:r>
      <w:r w:rsidR="00CD6700" w:rsidRPr="00C1184A">
        <w:fldChar w:fldCharType="end"/>
      </w:r>
      <w:r w:rsidRPr="00C1184A">
        <w:instrText xml:space="preserve"> \* MERGEFORMAT </w:instrText>
      </w:r>
      <w:r w:rsidR="00CD6700" w:rsidRPr="00C1184A">
        <w:fldChar w:fldCharType="separate"/>
      </w:r>
      <w:r w:rsidR="004D7AEC" w:rsidRPr="00C1184A">
        <w:rPr>
          <w:noProof/>
        </w:rPr>
        <w:instrText>January</w:instrText>
      </w:r>
      <w:r w:rsidR="00CD6700" w:rsidRPr="00C1184A">
        <w:fldChar w:fldCharType="end"/>
      </w:r>
      <w:r w:rsidRPr="00C1184A">
        <w:instrText xml:space="preserve">  \* MERGEFORMAT </w:instrText>
      </w:r>
      <w:r w:rsidR="00CD6700" w:rsidRPr="00C1184A">
        <w:fldChar w:fldCharType="separate"/>
      </w:r>
      <w:r w:rsidR="004D7AEC" w:rsidRPr="00C1184A">
        <w:rPr>
          <w:noProof/>
        </w:rPr>
        <w:instrText>January</w:instrText>
      </w:r>
      <w:r w:rsidR="00CD6700" w:rsidRPr="00C1184A">
        <w:fldChar w:fldCharType="end"/>
      </w:r>
      <w:r w:rsidRPr="00C1184A">
        <w:instrText xml:space="preserve"> \* MERGEFORMAT </w:instrText>
      </w:r>
      <w:r w:rsidR="00CD6700" w:rsidRPr="00C1184A">
        <w:fldChar w:fldCharType="separate"/>
      </w:r>
      <w:r w:rsidR="004D7AEC" w:rsidRPr="00C1184A">
        <w:rPr>
          <w:noProof/>
        </w:rPr>
        <w:instrText>January</w:instrText>
      </w:r>
      <w:r w:rsidR="00CD6700" w:rsidRPr="00C1184A">
        <w:fldChar w:fldCharType="end"/>
      </w:r>
      <w:r w:rsidRPr="00C1184A">
        <w:instrText xml:space="preserve"> \* MERGEFORMAT </w:instrText>
      </w:r>
      <w:r w:rsidR="00CD6700" w:rsidRPr="00C1184A">
        <w:fldChar w:fldCharType="separate"/>
      </w:r>
      <w:r w:rsidR="004D7AEC" w:rsidRPr="00C1184A">
        <w:rPr>
          <w:noProof/>
        </w:rPr>
        <w:instrText>January</w:instrText>
      </w:r>
      <w:r w:rsidR="00CD6700" w:rsidRPr="00C1184A">
        <w:fldChar w:fldCharType="end"/>
      </w:r>
      <w:r w:rsidRPr="00C1184A">
        <w:instrText xml:space="preserve"> \* MERGEFORMAT </w:instrText>
      </w:r>
      <w:r w:rsidR="00CD6700" w:rsidRPr="00C1184A">
        <w:fldChar w:fldCharType="separate"/>
      </w:r>
      <w:r w:rsidR="004D7AEC" w:rsidRPr="00C1184A">
        <w:rPr>
          <w:noProof/>
        </w:rPr>
        <w:t>January</w:t>
      </w:r>
      <w:r w:rsidR="00CD6700" w:rsidRPr="00C1184A">
        <w:fldChar w:fldCharType="end"/>
      </w:r>
      <w:r w:rsidRPr="00C1184A">
        <w:t xml:space="preserve"> </w:t>
      </w:r>
      <w:r w:rsidR="00CD6700" w:rsidRPr="00C1184A">
        <w:fldChar w:fldCharType="begin"/>
      </w:r>
      <w:r w:rsidRPr="00C1184A">
        <w:instrText xml:space="preserve"> DATE  \@ "d," </w:instrText>
      </w:r>
      <w:r w:rsidR="00CD6700" w:rsidRPr="00C1184A">
        <w:fldChar w:fldCharType="separate"/>
      </w:r>
      <w:r w:rsidR="004D7AEC">
        <w:rPr>
          <w:noProof/>
        </w:rPr>
        <w:t>1,</w:t>
      </w:r>
      <w:r w:rsidR="00CD6700" w:rsidRPr="00C1184A">
        <w:fldChar w:fldCharType="end"/>
      </w:r>
      <w:r w:rsidRPr="00C1184A">
        <w:t xml:space="preserve"> </w: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4D7AEC">
        <w:rPr>
          <w:noProof/>
        </w:rPr>
        <w:instrText>7</w:instrText>
      </w:r>
      <w:r w:rsidR="00CD6700" w:rsidRPr="00C1184A">
        <w:fldChar w:fldCharType="end"/>
      </w:r>
      <w:r w:rsidRPr="00C1184A">
        <w:instrText xml:space="preserve"> &lt; 7 </w:instrText>
      </w:r>
      <w:r w:rsidR="00CD6700" w:rsidRPr="00C1184A">
        <w:fldChar w:fldCharType="begin"/>
      </w:r>
      <w:r w:rsidRPr="00C1184A">
        <w:instrText xml:space="preserve"> SAVEDATE \@ "YYYY" \* MERGEFORMAT </w:instrText>
      </w:r>
      <w:r w:rsidR="00CD6700" w:rsidRPr="00C1184A">
        <w:fldChar w:fldCharType="separate"/>
      </w:r>
      <w:r w:rsidR="00F13664">
        <w:rPr>
          <w:noProof/>
        </w:rPr>
        <w:instrText>2017</w:instrText>
      </w:r>
      <w:r w:rsidR="00CD6700" w:rsidRPr="00C1184A">
        <w:fldChar w:fldCharType="end"/>
      </w:r>
      <w:r w:rsidRPr="00C1184A">
        <w:instrText xml:space="preserve">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4D7AEC">
        <w:rPr>
          <w:noProof/>
        </w:rPr>
        <w:instrText>7</w:instrText>
      </w:r>
      <w:r w:rsidR="00CD6700" w:rsidRPr="00C1184A">
        <w:fldChar w:fldCharType="end"/>
      </w:r>
      <w:r w:rsidRPr="00C1184A">
        <w:instrText xml:space="preserve"> &gt; 6 </w:instrText>
      </w:r>
      <w:r w:rsidR="00CD6700" w:rsidRPr="00C1184A">
        <w:fldChar w:fldCharType="begin"/>
      </w:r>
      <w:r w:rsidRPr="00C1184A">
        <w:instrText xml:space="preserve"> = </w:instrText>
      </w:r>
      <w:r w:rsidR="00CD6700" w:rsidRPr="00C1184A">
        <w:fldChar w:fldCharType="begin"/>
      </w:r>
      <w:r w:rsidRPr="00C1184A">
        <w:instrText xml:space="preserve"> SAVEDATE \@ "YYYY" \* MERGEFORMAT </w:instrText>
      </w:r>
      <w:r w:rsidR="00CD6700" w:rsidRPr="00C1184A">
        <w:fldChar w:fldCharType="separate"/>
      </w:r>
      <w:r w:rsidR="004D7AEC">
        <w:rPr>
          <w:noProof/>
        </w:rPr>
        <w:instrText>2017</w:instrText>
      </w:r>
      <w:r w:rsidR="00CD6700" w:rsidRPr="00C1184A">
        <w:fldChar w:fldCharType="end"/>
      </w:r>
      <w:r w:rsidRPr="00C1184A">
        <w:instrText xml:space="preserve"> + 1 \* MERGEFORMAT </w:instrText>
      </w:r>
      <w:r w:rsidR="00CD6700" w:rsidRPr="00C1184A">
        <w:fldChar w:fldCharType="separate"/>
      </w:r>
      <w:r w:rsidR="00753DF3" w:rsidRPr="00C1184A">
        <w:rPr>
          <w:noProof/>
        </w:rPr>
        <w:instrText>2009</w:instrText>
      </w:r>
      <w:r w:rsidR="00CD6700" w:rsidRPr="00C1184A">
        <w:fldChar w:fldCharType="end"/>
      </w:r>
      <w:r w:rsidRPr="00C1184A">
        <w:instrText xml:space="preserve"> "Fail" \* MERGEFORMAT  \* MERGEFORMAT </w:instrText>
      </w:r>
      <w:r w:rsidR="00CD6700" w:rsidRPr="00C1184A">
        <w:fldChar w:fldCharType="separate"/>
      </w:r>
      <w:r w:rsidR="004D7AEC" w:rsidRPr="00C1184A">
        <w:rPr>
          <w:noProof/>
        </w:rPr>
        <w:instrText>2009</w:instrText>
      </w:r>
      <w:r w:rsidR="00CD6700" w:rsidRPr="00C1184A">
        <w:fldChar w:fldCharType="end"/>
      </w:r>
      <w:r w:rsidRPr="00C1184A">
        <w:instrText xml:space="preserve"> \* MERGEFORMAT </w:instrText>
      </w:r>
      <w:r w:rsidR="00CD6700" w:rsidRPr="00C1184A">
        <w:fldChar w:fldCharType="separate"/>
      </w:r>
      <w:r w:rsidR="004D7AEC" w:rsidRPr="00C1184A">
        <w:rPr>
          <w:noProof/>
        </w:rPr>
        <w:t>2009</w:t>
      </w:r>
      <w:r w:rsidR="00CD6700"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Pr="00F13664">
        <w:fldChar w:fldCharType="begin"/>
      </w:r>
      <w:r w:rsidRPr="00F13664">
        <w:instrText xml:space="preserve"> SAVEDATE  \@ "yyyy"  \* MERGEFORMAT </w:instrText>
      </w:r>
      <w:r w:rsidRPr="00F13664">
        <w:fldChar w:fldCharType="separate"/>
      </w:r>
      <w:r w:rsidR="004D7AEC">
        <w:rPr>
          <w:noProof/>
        </w:rPr>
        <w:t>2017</w:t>
      </w:r>
      <w:r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p w:rsidR="00362DF6" w:rsidRDefault="00CD6700">
      <w:pPr>
        <w:pStyle w:val="TOC1"/>
        <w:rPr>
          <w:ins w:id="0" w:author="King, Daniel" w:date="2017-09-01T07:54:00Z"/>
          <w:rFonts w:asciiTheme="minorHAnsi" w:eastAsiaTheme="minorEastAsia" w:hAnsiTheme="minorHAnsi" w:cstheme="minorBidi"/>
          <w:sz w:val="22"/>
          <w:szCs w:val="22"/>
          <w:lang w:val="en-GB" w:eastAsia="en-GB"/>
        </w:rPr>
      </w:pPr>
      <w:r>
        <w:fldChar w:fldCharType="begin"/>
      </w:r>
      <w:r w:rsidR="00581409">
        <w:instrText xml:space="preserve"> TOC \o \h \z \u </w:instrText>
      </w:r>
      <w:r>
        <w:fldChar w:fldCharType="separate"/>
      </w:r>
      <w:ins w:id="1" w:author="King, Daniel" w:date="2017-09-01T07:54:00Z">
        <w:r w:rsidR="00362DF6" w:rsidRPr="00395B57">
          <w:rPr>
            <w:rStyle w:val="Hyperlink"/>
          </w:rPr>
          <w:fldChar w:fldCharType="begin"/>
        </w:r>
        <w:r w:rsidR="00362DF6" w:rsidRPr="00395B57">
          <w:rPr>
            <w:rStyle w:val="Hyperlink"/>
          </w:rPr>
          <w:instrText xml:space="preserve"> </w:instrText>
        </w:r>
        <w:r w:rsidR="00362DF6">
          <w:instrText>HYPERLINK \l "_Toc492015786"</w:instrText>
        </w:r>
        <w:r w:rsidR="00362DF6" w:rsidRPr="00395B57">
          <w:rPr>
            <w:rStyle w:val="Hyperlink"/>
          </w:rPr>
          <w:instrText xml:space="preserve"> </w:instrText>
        </w:r>
        <w:r w:rsidR="00362DF6" w:rsidRPr="00395B57">
          <w:rPr>
            <w:rStyle w:val="Hyperlink"/>
          </w:rPr>
        </w:r>
        <w:r w:rsidR="00362DF6" w:rsidRPr="00395B57">
          <w:rPr>
            <w:rStyle w:val="Hyperlink"/>
          </w:rPr>
          <w:fldChar w:fldCharType="separate"/>
        </w:r>
        <w:r w:rsidR="00362DF6" w:rsidRPr="00395B57">
          <w:rPr>
            <w:rStyle w:val="Hyperlink"/>
          </w:rPr>
          <w:t>1. Introduction</w:t>
        </w:r>
        <w:r w:rsidR="00362DF6">
          <w:rPr>
            <w:webHidden/>
          </w:rPr>
          <w:tab/>
        </w:r>
        <w:r w:rsidR="00362DF6">
          <w:rPr>
            <w:webHidden/>
          </w:rPr>
          <w:fldChar w:fldCharType="begin"/>
        </w:r>
        <w:r w:rsidR="00362DF6">
          <w:rPr>
            <w:webHidden/>
          </w:rPr>
          <w:instrText xml:space="preserve"> PAGEREF _Toc492015786 \h </w:instrText>
        </w:r>
        <w:r w:rsidR="00362DF6">
          <w:rPr>
            <w:webHidden/>
          </w:rPr>
        </w:r>
      </w:ins>
      <w:r w:rsidR="00362DF6">
        <w:rPr>
          <w:webHidden/>
        </w:rPr>
        <w:fldChar w:fldCharType="separate"/>
      </w:r>
      <w:ins w:id="2" w:author="King, Daniel" w:date="2017-09-01T07:54:00Z">
        <w:r w:rsidR="00362DF6">
          <w:rPr>
            <w:webHidden/>
          </w:rPr>
          <w:t>3</w:t>
        </w:r>
        <w:r w:rsidR="00362DF6">
          <w:rPr>
            <w:webHidden/>
          </w:rPr>
          <w:fldChar w:fldCharType="end"/>
        </w:r>
        <w:r w:rsidR="00362DF6" w:rsidRPr="00395B57">
          <w:rPr>
            <w:rStyle w:val="Hyperlink"/>
          </w:rPr>
          <w:fldChar w:fldCharType="end"/>
        </w:r>
      </w:ins>
    </w:p>
    <w:p w:rsidR="00362DF6" w:rsidRDefault="00362DF6">
      <w:pPr>
        <w:pStyle w:val="TOC2"/>
        <w:rPr>
          <w:ins w:id="3" w:author="King, Daniel" w:date="2017-09-01T07:54:00Z"/>
          <w:rFonts w:asciiTheme="minorHAnsi" w:eastAsiaTheme="minorEastAsia" w:hAnsiTheme="minorHAnsi" w:cstheme="minorBidi"/>
          <w:sz w:val="22"/>
          <w:szCs w:val="22"/>
          <w:lang w:val="en-GB" w:eastAsia="en-GB"/>
        </w:rPr>
      </w:pPr>
      <w:ins w:id="4" w:author="King, Daniel" w:date="2017-09-01T07:54:00Z">
        <w:r w:rsidRPr="00395B57">
          <w:rPr>
            <w:rStyle w:val="Hyperlink"/>
          </w:rPr>
          <w:fldChar w:fldCharType="begin"/>
        </w:r>
        <w:r w:rsidRPr="00395B57">
          <w:rPr>
            <w:rStyle w:val="Hyperlink"/>
          </w:rPr>
          <w:instrText xml:space="preserve"> </w:instrText>
        </w:r>
        <w:r>
          <w:instrText>HYPERLINK \l "_Toc492015787"</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1.1. Scope of this document</w:t>
        </w:r>
        <w:r>
          <w:rPr>
            <w:webHidden/>
          </w:rPr>
          <w:tab/>
        </w:r>
        <w:r>
          <w:rPr>
            <w:webHidden/>
          </w:rPr>
          <w:fldChar w:fldCharType="begin"/>
        </w:r>
        <w:r>
          <w:rPr>
            <w:webHidden/>
          </w:rPr>
          <w:instrText xml:space="preserve"> PAGEREF _Toc492015787 \h </w:instrText>
        </w:r>
        <w:r>
          <w:rPr>
            <w:webHidden/>
          </w:rPr>
        </w:r>
      </w:ins>
      <w:r>
        <w:rPr>
          <w:webHidden/>
        </w:rPr>
        <w:fldChar w:fldCharType="separate"/>
      </w:r>
      <w:ins w:id="5" w:author="King, Daniel" w:date="2017-09-01T07:54:00Z">
        <w:r>
          <w:rPr>
            <w:webHidden/>
          </w:rPr>
          <w:t>3</w:t>
        </w:r>
        <w:r>
          <w:rPr>
            <w:webHidden/>
          </w:rPr>
          <w:fldChar w:fldCharType="end"/>
        </w:r>
        <w:r w:rsidRPr="00395B57">
          <w:rPr>
            <w:rStyle w:val="Hyperlink"/>
          </w:rPr>
          <w:fldChar w:fldCharType="end"/>
        </w:r>
      </w:ins>
    </w:p>
    <w:p w:rsidR="00362DF6" w:rsidRDefault="00362DF6">
      <w:pPr>
        <w:pStyle w:val="TOC1"/>
        <w:rPr>
          <w:ins w:id="6" w:author="King, Daniel" w:date="2017-09-01T07:54:00Z"/>
          <w:rFonts w:asciiTheme="minorHAnsi" w:eastAsiaTheme="minorEastAsia" w:hAnsiTheme="minorHAnsi" w:cstheme="minorBidi"/>
          <w:sz w:val="22"/>
          <w:szCs w:val="22"/>
          <w:lang w:val="en-GB" w:eastAsia="en-GB"/>
        </w:rPr>
      </w:pPr>
      <w:ins w:id="7" w:author="King, Daniel" w:date="2017-09-01T07:54:00Z">
        <w:r w:rsidRPr="00395B57">
          <w:rPr>
            <w:rStyle w:val="Hyperlink"/>
          </w:rPr>
          <w:fldChar w:fldCharType="begin"/>
        </w:r>
        <w:r w:rsidRPr="00395B57">
          <w:rPr>
            <w:rStyle w:val="Hyperlink"/>
          </w:rPr>
          <w:instrText xml:space="preserve"> </w:instrText>
        </w:r>
        <w:r>
          <w:instrText>HYPERLINK \l "_Toc492015788"</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2. Conventions used in this document</w:t>
        </w:r>
        <w:r>
          <w:rPr>
            <w:webHidden/>
          </w:rPr>
          <w:tab/>
        </w:r>
        <w:r>
          <w:rPr>
            <w:webHidden/>
          </w:rPr>
          <w:fldChar w:fldCharType="begin"/>
        </w:r>
        <w:r>
          <w:rPr>
            <w:webHidden/>
          </w:rPr>
          <w:instrText xml:space="preserve"> PAGEREF _Toc492015788 \h </w:instrText>
        </w:r>
        <w:r>
          <w:rPr>
            <w:webHidden/>
          </w:rPr>
        </w:r>
      </w:ins>
      <w:r>
        <w:rPr>
          <w:webHidden/>
        </w:rPr>
        <w:fldChar w:fldCharType="separate"/>
      </w:r>
      <w:ins w:id="8" w:author="King, Daniel" w:date="2017-09-01T07:54:00Z">
        <w:r>
          <w:rPr>
            <w:webHidden/>
          </w:rPr>
          <w:t>4</w:t>
        </w:r>
        <w:r>
          <w:rPr>
            <w:webHidden/>
          </w:rPr>
          <w:fldChar w:fldCharType="end"/>
        </w:r>
        <w:r w:rsidRPr="00395B57">
          <w:rPr>
            <w:rStyle w:val="Hyperlink"/>
          </w:rPr>
          <w:fldChar w:fldCharType="end"/>
        </w:r>
      </w:ins>
    </w:p>
    <w:p w:rsidR="00362DF6" w:rsidRDefault="00362DF6">
      <w:pPr>
        <w:pStyle w:val="TOC2"/>
        <w:rPr>
          <w:ins w:id="9" w:author="King, Daniel" w:date="2017-09-01T07:54:00Z"/>
          <w:rFonts w:asciiTheme="minorHAnsi" w:eastAsiaTheme="minorEastAsia" w:hAnsiTheme="minorHAnsi" w:cstheme="minorBidi"/>
          <w:sz w:val="22"/>
          <w:szCs w:val="22"/>
          <w:lang w:val="en-GB" w:eastAsia="en-GB"/>
        </w:rPr>
      </w:pPr>
      <w:ins w:id="10" w:author="King, Daniel" w:date="2017-09-01T07:54:00Z">
        <w:r w:rsidRPr="00395B57">
          <w:rPr>
            <w:rStyle w:val="Hyperlink"/>
          </w:rPr>
          <w:fldChar w:fldCharType="begin"/>
        </w:r>
        <w:r w:rsidRPr="00395B57">
          <w:rPr>
            <w:rStyle w:val="Hyperlink"/>
          </w:rPr>
          <w:instrText xml:space="preserve"> </w:instrText>
        </w:r>
        <w:r>
          <w:instrText>HYPERLINK \l "_Toc492015789"</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2.1. Terminology</w:t>
        </w:r>
        <w:r>
          <w:rPr>
            <w:webHidden/>
          </w:rPr>
          <w:tab/>
        </w:r>
        <w:r>
          <w:rPr>
            <w:webHidden/>
          </w:rPr>
          <w:fldChar w:fldCharType="begin"/>
        </w:r>
        <w:r>
          <w:rPr>
            <w:webHidden/>
          </w:rPr>
          <w:instrText xml:space="preserve"> PAGEREF _Toc492015789 \h </w:instrText>
        </w:r>
        <w:r>
          <w:rPr>
            <w:webHidden/>
          </w:rPr>
        </w:r>
      </w:ins>
      <w:r>
        <w:rPr>
          <w:webHidden/>
        </w:rPr>
        <w:fldChar w:fldCharType="separate"/>
      </w:r>
      <w:ins w:id="11" w:author="King, Daniel" w:date="2017-09-01T07:54:00Z">
        <w:r>
          <w:rPr>
            <w:webHidden/>
          </w:rPr>
          <w:t>4</w:t>
        </w:r>
        <w:r>
          <w:rPr>
            <w:webHidden/>
          </w:rPr>
          <w:fldChar w:fldCharType="end"/>
        </w:r>
        <w:r w:rsidRPr="00395B57">
          <w:rPr>
            <w:rStyle w:val="Hyperlink"/>
          </w:rPr>
          <w:fldChar w:fldCharType="end"/>
        </w:r>
      </w:ins>
    </w:p>
    <w:p w:rsidR="00362DF6" w:rsidRDefault="00362DF6">
      <w:pPr>
        <w:pStyle w:val="TOC1"/>
        <w:rPr>
          <w:ins w:id="12" w:author="King, Daniel" w:date="2017-09-01T07:54:00Z"/>
          <w:rFonts w:asciiTheme="minorHAnsi" w:eastAsiaTheme="minorEastAsia" w:hAnsiTheme="minorHAnsi" w:cstheme="minorBidi"/>
          <w:sz w:val="22"/>
          <w:szCs w:val="22"/>
          <w:lang w:val="en-GB" w:eastAsia="en-GB"/>
        </w:rPr>
      </w:pPr>
      <w:ins w:id="13" w:author="King, Daniel" w:date="2017-09-01T07:54:00Z">
        <w:r w:rsidRPr="00395B57">
          <w:rPr>
            <w:rStyle w:val="Hyperlink"/>
          </w:rPr>
          <w:fldChar w:fldCharType="begin"/>
        </w:r>
        <w:r w:rsidRPr="00395B57">
          <w:rPr>
            <w:rStyle w:val="Hyperlink"/>
          </w:rPr>
          <w:instrText xml:space="preserve"> </w:instrText>
        </w:r>
        <w:r>
          <w:instrText>HYPERLINK \l "_Toc492015790"</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 Use Case 1: Single-domain with single-layer</w:t>
        </w:r>
        <w:r>
          <w:rPr>
            <w:webHidden/>
          </w:rPr>
          <w:tab/>
        </w:r>
        <w:r>
          <w:rPr>
            <w:webHidden/>
          </w:rPr>
          <w:fldChar w:fldCharType="begin"/>
        </w:r>
        <w:r>
          <w:rPr>
            <w:webHidden/>
          </w:rPr>
          <w:instrText xml:space="preserve"> PAGEREF _Toc492015790 \h </w:instrText>
        </w:r>
        <w:r>
          <w:rPr>
            <w:webHidden/>
          </w:rPr>
        </w:r>
      </w:ins>
      <w:r>
        <w:rPr>
          <w:webHidden/>
        </w:rPr>
        <w:fldChar w:fldCharType="separate"/>
      </w:r>
      <w:ins w:id="14" w:author="King, Daniel" w:date="2017-09-01T07:54:00Z">
        <w:r>
          <w:rPr>
            <w:webHidden/>
          </w:rPr>
          <w:t>4</w:t>
        </w:r>
        <w:r>
          <w:rPr>
            <w:webHidden/>
          </w:rPr>
          <w:fldChar w:fldCharType="end"/>
        </w:r>
        <w:r w:rsidRPr="00395B57">
          <w:rPr>
            <w:rStyle w:val="Hyperlink"/>
          </w:rPr>
          <w:fldChar w:fldCharType="end"/>
        </w:r>
      </w:ins>
    </w:p>
    <w:p w:rsidR="00362DF6" w:rsidRDefault="00362DF6">
      <w:pPr>
        <w:pStyle w:val="TOC2"/>
        <w:rPr>
          <w:ins w:id="15" w:author="King, Daniel" w:date="2017-09-01T07:54:00Z"/>
          <w:rFonts w:asciiTheme="minorHAnsi" w:eastAsiaTheme="minorEastAsia" w:hAnsiTheme="minorHAnsi" w:cstheme="minorBidi"/>
          <w:sz w:val="22"/>
          <w:szCs w:val="22"/>
          <w:lang w:val="en-GB" w:eastAsia="en-GB"/>
        </w:rPr>
      </w:pPr>
      <w:ins w:id="16" w:author="King, Daniel" w:date="2017-09-01T07:54:00Z">
        <w:r w:rsidRPr="00395B57">
          <w:rPr>
            <w:rStyle w:val="Hyperlink"/>
          </w:rPr>
          <w:fldChar w:fldCharType="begin"/>
        </w:r>
        <w:r w:rsidRPr="00395B57">
          <w:rPr>
            <w:rStyle w:val="Hyperlink"/>
          </w:rPr>
          <w:instrText xml:space="preserve"> </w:instrText>
        </w:r>
        <w:r>
          <w:instrText>HYPERLINK \l "_Toc492015791"</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3.1. Reference Network</w:t>
        </w:r>
        <w:r>
          <w:rPr>
            <w:webHidden/>
          </w:rPr>
          <w:tab/>
        </w:r>
        <w:r>
          <w:rPr>
            <w:webHidden/>
          </w:rPr>
          <w:fldChar w:fldCharType="begin"/>
        </w:r>
        <w:r>
          <w:rPr>
            <w:webHidden/>
          </w:rPr>
          <w:instrText xml:space="preserve"> PAGEREF _Toc492015791 \h </w:instrText>
        </w:r>
        <w:r>
          <w:rPr>
            <w:webHidden/>
          </w:rPr>
        </w:r>
      </w:ins>
      <w:r>
        <w:rPr>
          <w:webHidden/>
        </w:rPr>
        <w:fldChar w:fldCharType="separate"/>
      </w:r>
      <w:ins w:id="17" w:author="King, Daniel" w:date="2017-09-01T07:54:00Z">
        <w:r>
          <w:rPr>
            <w:webHidden/>
          </w:rPr>
          <w:t>4</w:t>
        </w:r>
        <w:r>
          <w:rPr>
            <w:webHidden/>
          </w:rPr>
          <w:fldChar w:fldCharType="end"/>
        </w:r>
        <w:r w:rsidRPr="00395B57">
          <w:rPr>
            <w:rStyle w:val="Hyperlink"/>
          </w:rPr>
          <w:fldChar w:fldCharType="end"/>
        </w:r>
      </w:ins>
    </w:p>
    <w:p w:rsidR="00362DF6" w:rsidRDefault="00362DF6">
      <w:pPr>
        <w:pStyle w:val="TOC3"/>
        <w:rPr>
          <w:ins w:id="18" w:author="King, Daniel" w:date="2017-09-01T07:54:00Z"/>
          <w:rFonts w:asciiTheme="minorHAnsi" w:eastAsiaTheme="minorEastAsia" w:hAnsiTheme="minorHAnsi" w:cstheme="minorBidi"/>
          <w:sz w:val="22"/>
          <w:szCs w:val="22"/>
          <w:lang w:val="en-GB" w:eastAsia="en-GB"/>
        </w:rPr>
      </w:pPr>
      <w:ins w:id="19" w:author="King, Daniel" w:date="2017-09-01T07:54:00Z">
        <w:r w:rsidRPr="00395B57">
          <w:rPr>
            <w:rStyle w:val="Hyperlink"/>
          </w:rPr>
          <w:fldChar w:fldCharType="begin"/>
        </w:r>
        <w:r w:rsidRPr="00395B57">
          <w:rPr>
            <w:rStyle w:val="Hyperlink"/>
          </w:rPr>
          <w:instrText xml:space="preserve"> </w:instrText>
        </w:r>
        <w:r>
          <w:instrText>HYPERLINK \l "_Toc492015792"</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3.1.1. Single Transport Domain - OTN Network</w:t>
        </w:r>
        <w:r>
          <w:rPr>
            <w:webHidden/>
          </w:rPr>
          <w:tab/>
        </w:r>
        <w:r>
          <w:rPr>
            <w:webHidden/>
          </w:rPr>
          <w:fldChar w:fldCharType="begin"/>
        </w:r>
        <w:r>
          <w:rPr>
            <w:webHidden/>
          </w:rPr>
          <w:instrText xml:space="preserve"> PAGEREF _Toc492015792 \h </w:instrText>
        </w:r>
        <w:r>
          <w:rPr>
            <w:webHidden/>
          </w:rPr>
        </w:r>
      </w:ins>
      <w:r>
        <w:rPr>
          <w:webHidden/>
        </w:rPr>
        <w:fldChar w:fldCharType="separate"/>
      </w:r>
      <w:ins w:id="20" w:author="King, Daniel" w:date="2017-09-01T07:54:00Z">
        <w:r>
          <w:rPr>
            <w:webHidden/>
          </w:rPr>
          <w:t>4</w:t>
        </w:r>
        <w:r>
          <w:rPr>
            <w:webHidden/>
          </w:rPr>
          <w:fldChar w:fldCharType="end"/>
        </w:r>
        <w:r w:rsidRPr="00395B57">
          <w:rPr>
            <w:rStyle w:val="Hyperlink"/>
          </w:rPr>
          <w:fldChar w:fldCharType="end"/>
        </w:r>
      </w:ins>
    </w:p>
    <w:p w:rsidR="00362DF6" w:rsidRDefault="00362DF6">
      <w:pPr>
        <w:pStyle w:val="TOC2"/>
        <w:rPr>
          <w:ins w:id="21" w:author="King, Daniel" w:date="2017-09-01T07:54:00Z"/>
          <w:rFonts w:asciiTheme="minorHAnsi" w:eastAsiaTheme="minorEastAsia" w:hAnsiTheme="minorHAnsi" w:cstheme="minorBidi"/>
          <w:sz w:val="22"/>
          <w:szCs w:val="22"/>
          <w:lang w:val="en-GB" w:eastAsia="en-GB"/>
        </w:rPr>
      </w:pPr>
      <w:ins w:id="22" w:author="King, Daniel" w:date="2017-09-01T07:54:00Z">
        <w:r w:rsidRPr="00395B57">
          <w:rPr>
            <w:rStyle w:val="Hyperlink"/>
          </w:rPr>
          <w:fldChar w:fldCharType="begin"/>
        </w:r>
        <w:r w:rsidRPr="00395B57">
          <w:rPr>
            <w:rStyle w:val="Hyperlink"/>
          </w:rPr>
          <w:instrText xml:space="preserve"> </w:instrText>
        </w:r>
        <w:r>
          <w:instrText>HYPERLINK \l "_Toc492015793"</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3.2. Topology Abstractions</w:t>
        </w:r>
        <w:r>
          <w:rPr>
            <w:webHidden/>
          </w:rPr>
          <w:tab/>
        </w:r>
        <w:r>
          <w:rPr>
            <w:webHidden/>
          </w:rPr>
          <w:fldChar w:fldCharType="begin"/>
        </w:r>
        <w:r>
          <w:rPr>
            <w:webHidden/>
          </w:rPr>
          <w:instrText xml:space="preserve"> PAGEREF _Toc492015793 \h </w:instrText>
        </w:r>
        <w:r>
          <w:rPr>
            <w:webHidden/>
          </w:rPr>
        </w:r>
      </w:ins>
      <w:r>
        <w:rPr>
          <w:webHidden/>
        </w:rPr>
        <w:fldChar w:fldCharType="separate"/>
      </w:r>
      <w:ins w:id="23" w:author="King, Daniel" w:date="2017-09-01T07:54:00Z">
        <w:r>
          <w:rPr>
            <w:webHidden/>
          </w:rPr>
          <w:t>7</w:t>
        </w:r>
        <w:r>
          <w:rPr>
            <w:webHidden/>
          </w:rPr>
          <w:fldChar w:fldCharType="end"/>
        </w:r>
        <w:r w:rsidRPr="00395B57">
          <w:rPr>
            <w:rStyle w:val="Hyperlink"/>
          </w:rPr>
          <w:fldChar w:fldCharType="end"/>
        </w:r>
      </w:ins>
    </w:p>
    <w:p w:rsidR="00362DF6" w:rsidRDefault="00362DF6">
      <w:pPr>
        <w:pStyle w:val="TOC2"/>
        <w:rPr>
          <w:ins w:id="24" w:author="King, Daniel" w:date="2017-09-01T07:54:00Z"/>
          <w:rFonts w:asciiTheme="minorHAnsi" w:eastAsiaTheme="minorEastAsia" w:hAnsiTheme="minorHAnsi" w:cstheme="minorBidi"/>
          <w:sz w:val="22"/>
          <w:szCs w:val="22"/>
          <w:lang w:val="en-GB" w:eastAsia="en-GB"/>
        </w:rPr>
      </w:pPr>
      <w:ins w:id="25" w:author="King, Daniel" w:date="2017-09-01T07:54:00Z">
        <w:r w:rsidRPr="00395B57">
          <w:rPr>
            <w:rStyle w:val="Hyperlink"/>
          </w:rPr>
          <w:fldChar w:fldCharType="begin"/>
        </w:r>
        <w:r w:rsidRPr="00395B57">
          <w:rPr>
            <w:rStyle w:val="Hyperlink"/>
          </w:rPr>
          <w:instrText xml:space="preserve"> </w:instrText>
        </w:r>
        <w:r>
          <w:instrText>HYPERLINK \l "_Toc492015794"</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3.3. Service Configuration</w:t>
        </w:r>
        <w:r>
          <w:rPr>
            <w:webHidden/>
          </w:rPr>
          <w:tab/>
        </w:r>
        <w:r>
          <w:rPr>
            <w:webHidden/>
          </w:rPr>
          <w:fldChar w:fldCharType="begin"/>
        </w:r>
        <w:r>
          <w:rPr>
            <w:webHidden/>
          </w:rPr>
          <w:instrText xml:space="preserve"> PAGEREF _Toc492015794 \h </w:instrText>
        </w:r>
        <w:r>
          <w:rPr>
            <w:webHidden/>
          </w:rPr>
        </w:r>
      </w:ins>
      <w:r>
        <w:rPr>
          <w:webHidden/>
        </w:rPr>
        <w:fldChar w:fldCharType="separate"/>
      </w:r>
      <w:ins w:id="26" w:author="King, Daniel" w:date="2017-09-01T07:54:00Z">
        <w:r>
          <w:rPr>
            <w:webHidden/>
          </w:rPr>
          <w:t>8</w:t>
        </w:r>
        <w:r>
          <w:rPr>
            <w:webHidden/>
          </w:rPr>
          <w:fldChar w:fldCharType="end"/>
        </w:r>
        <w:r w:rsidRPr="00395B57">
          <w:rPr>
            <w:rStyle w:val="Hyperlink"/>
          </w:rPr>
          <w:fldChar w:fldCharType="end"/>
        </w:r>
      </w:ins>
    </w:p>
    <w:p w:rsidR="00362DF6" w:rsidRDefault="00362DF6">
      <w:pPr>
        <w:pStyle w:val="TOC3"/>
        <w:rPr>
          <w:ins w:id="27" w:author="King, Daniel" w:date="2017-09-01T07:54:00Z"/>
          <w:rFonts w:asciiTheme="minorHAnsi" w:eastAsiaTheme="minorEastAsia" w:hAnsiTheme="minorHAnsi" w:cstheme="minorBidi"/>
          <w:sz w:val="22"/>
          <w:szCs w:val="22"/>
          <w:lang w:val="en-GB" w:eastAsia="en-GB"/>
        </w:rPr>
      </w:pPr>
      <w:ins w:id="28" w:author="King, Daniel" w:date="2017-09-01T07:54:00Z">
        <w:r w:rsidRPr="00395B57">
          <w:rPr>
            <w:rStyle w:val="Hyperlink"/>
          </w:rPr>
          <w:fldChar w:fldCharType="begin"/>
        </w:r>
        <w:r w:rsidRPr="00395B57">
          <w:rPr>
            <w:rStyle w:val="Hyperlink"/>
          </w:rPr>
          <w:instrText xml:space="preserve"> </w:instrText>
        </w:r>
        <w:r>
          <w:instrText>HYPERLINK \l "_Toc492015795"</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3.3.1. ODU Transit</w:t>
        </w:r>
        <w:r>
          <w:rPr>
            <w:webHidden/>
          </w:rPr>
          <w:tab/>
        </w:r>
        <w:r>
          <w:rPr>
            <w:webHidden/>
          </w:rPr>
          <w:fldChar w:fldCharType="begin"/>
        </w:r>
        <w:r>
          <w:rPr>
            <w:webHidden/>
          </w:rPr>
          <w:instrText xml:space="preserve"> PAGEREF _Toc492015795 \h </w:instrText>
        </w:r>
        <w:r>
          <w:rPr>
            <w:webHidden/>
          </w:rPr>
        </w:r>
      </w:ins>
      <w:r>
        <w:rPr>
          <w:webHidden/>
        </w:rPr>
        <w:fldChar w:fldCharType="separate"/>
      </w:r>
      <w:ins w:id="29" w:author="King, Daniel" w:date="2017-09-01T07:54:00Z">
        <w:r>
          <w:rPr>
            <w:webHidden/>
          </w:rPr>
          <w:t>8</w:t>
        </w:r>
        <w:r>
          <w:rPr>
            <w:webHidden/>
          </w:rPr>
          <w:fldChar w:fldCharType="end"/>
        </w:r>
        <w:r w:rsidRPr="00395B57">
          <w:rPr>
            <w:rStyle w:val="Hyperlink"/>
          </w:rPr>
          <w:fldChar w:fldCharType="end"/>
        </w:r>
      </w:ins>
    </w:p>
    <w:p w:rsidR="00362DF6" w:rsidRDefault="00362DF6">
      <w:pPr>
        <w:pStyle w:val="TOC3"/>
        <w:rPr>
          <w:ins w:id="30" w:author="King, Daniel" w:date="2017-09-01T07:54:00Z"/>
          <w:rFonts w:asciiTheme="minorHAnsi" w:eastAsiaTheme="minorEastAsia" w:hAnsiTheme="minorHAnsi" w:cstheme="minorBidi"/>
          <w:sz w:val="22"/>
          <w:szCs w:val="22"/>
          <w:lang w:val="en-GB" w:eastAsia="en-GB"/>
        </w:rPr>
      </w:pPr>
      <w:ins w:id="31" w:author="King, Daniel" w:date="2017-09-01T07:54:00Z">
        <w:r w:rsidRPr="00395B57">
          <w:rPr>
            <w:rStyle w:val="Hyperlink"/>
          </w:rPr>
          <w:fldChar w:fldCharType="begin"/>
        </w:r>
        <w:r w:rsidRPr="00395B57">
          <w:rPr>
            <w:rStyle w:val="Hyperlink"/>
          </w:rPr>
          <w:instrText xml:space="preserve"> </w:instrText>
        </w:r>
        <w:r>
          <w:instrText>HYPERLINK \l "_Toc492015796"</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3.3.2. EPL over ODU</w:t>
        </w:r>
        <w:r>
          <w:rPr>
            <w:webHidden/>
          </w:rPr>
          <w:tab/>
        </w:r>
        <w:r>
          <w:rPr>
            <w:webHidden/>
          </w:rPr>
          <w:fldChar w:fldCharType="begin"/>
        </w:r>
        <w:r>
          <w:rPr>
            <w:webHidden/>
          </w:rPr>
          <w:instrText xml:space="preserve"> PAGEREF _Toc492015796 \h </w:instrText>
        </w:r>
        <w:r>
          <w:rPr>
            <w:webHidden/>
          </w:rPr>
        </w:r>
      </w:ins>
      <w:r>
        <w:rPr>
          <w:webHidden/>
        </w:rPr>
        <w:fldChar w:fldCharType="separate"/>
      </w:r>
      <w:ins w:id="32" w:author="King, Daniel" w:date="2017-09-01T07:54:00Z">
        <w:r>
          <w:rPr>
            <w:webHidden/>
          </w:rPr>
          <w:t>9</w:t>
        </w:r>
        <w:r>
          <w:rPr>
            <w:webHidden/>
          </w:rPr>
          <w:fldChar w:fldCharType="end"/>
        </w:r>
        <w:r w:rsidRPr="00395B57">
          <w:rPr>
            <w:rStyle w:val="Hyperlink"/>
          </w:rPr>
          <w:fldChar w:fldCharType="end"/>
        </w:r>
      </w:ins>
    </w:p>
    <w:p w:rsidR="00362DF6" w:rsidRDefault="00362DF6">
      <w:pPr>
        <w:pStyle w:val="TOC3"/>
        <w:rPr>
          <w:ins w:id="33" w:author="King, Daniel" w:date="2017-09-01T07:54:00Z"/>
          <w:rFonts w:asciiTheme="minorHAnsi" w:eastAsiaTheme="minorEastAsia" w:hAnsiTheme="minorHAnsi" w:cstheme="minorBidi"/>
          <w:sz w:val="22"/>
          <w:szCs w:val="22"/>
          <w:lang w:val="en-GB" w:eastAsia="en-GB"/>
        </w:rPr>
      </w:pPr>
      <w:ins w:id="34" w:author="King, Daniel" w:date="2017-09-01T07:54:00Z">
        <w:r w:rsidRPr="00395B57">
          <w:rPr>
            <w:rStyle w:val="Hyperlink"/>
          </w:rPr>
          <w:fldChar w:fldCharType="begin"/>
        </w:r>
        <w:r w:rsidRPr="00395B57">
          <w:rPr>
            <w:rStyle w:val="Hyperlink"/>
          </w:rPr>
          <w:instrText xml:space="preserve"> </w:instrText>
        </w:r>
        <w:r>
          <w:instrText>HYPERLINK \l "_Toc492015797"</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3.3.3. Other OTN Client Services</w:t>
        </w:r>
        <w:r>
          <w:rPr>
            <w:webHidden/>
          </w:rPr>
          <w:tab/>
        </w:r>
        <w:r>
          <w:rPr>
            <w:webHidden/>
          </w:rPr>
          <w:fldChar w:fldCharType="begin"/>
        </w:r>
        <w:r>
          <w:rPr>
            <w:webHidden/>
          </w:rPr>
          <w:instrText xml:space="preserve"> PAGEREF _Toc492015797 \h </w:instrText>
        </w:r>
        <w:r>
          <w:rPr>
            <w:webHidden/>
          </w:rPr>
        </w:r>
      </w:ins>
      <w:r>
        <w:rPr>
          <w:webHidden/>
        </w:rPr>
        <w:fldChar w:fldCharType="separate"/>
      </w:r>
      <w:ins w:id="35" w:author="King, Daniel" w:date="2017-09-01T07:54:00Z">
        <w:r>
          <w:rPr>
            <w:webHidden/>
          </w:rPr>
          <w:t>9</w:t>
        </w:r>
        <w:r>
          <w:rPr>
            <w:webHidden/>
          </w:rPr>
          <w:fldChar w:fldCharType="end"/>
        </w:r>
        <w:r w:rsidRPr="00395B57">
          <w:rPr>
            <w:rStyle w:val="Hyperlink"/>
          </w:rPr>
          <w:fldChar w:fldCharType="end"/>
        </w:r>
      </w:ins>
    </w:p>
    <w:p w:rsidR="00362DF6" w:rsidRDefault="00362DF6">
      <w:pPr>
        <w:pStyle w:val="TOC3"/>
        <w:rPr>
          <w:ins w:id="36" w:author="King, Daniel" w:date="2017-09-01T07:54:00Z"/>
          <w:rFonts w:asciiTheme="minorHAnsi" w:eastAsiaTheme="minorEastAsia" w:hAnsiTheme="minorHAnsi" w:cstheme="minorBidi"/>
          <w:sz w:val="22"/>
          <w:szCs w:val="22"/>
          <w:lang w:val="en-GB" w:eastAsia="en-GB"/>
        </w:rPr>
      </w:pPr>
      <w:ins w:id="37" w:author="King, Daniel" w:date="2017-09-01T07:54:00Z">
        <w:r w:rsidRPr="00395B57">
          <w:rPr>
            <w:rStyle w:val="Hyperlink"/>
          </w:rPr>
          <w:fldChar w:fldCharType="begin"/>
        </w:r>
        <w:r w:rsidRPr="00395B57">
          <w:rPr>
            <w:rStyle w:val="Hyperlink"/>
          </w:rPr>
          <w:instrText xml:space="preserve"> </w:instrText>
        </w:r>
        <w:r>
          <w:instrText>HYPERLINK \l "_Toc492015798"</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3.3.4. EVPL over ODU</w:t>
        </w:r>
        <w:r>
          <w:rPr>
            <w:webHidden/>
          </w:rPr>
          <w:tab/>
        </w:r>
        <w:r>
          <w:rPr>
            <w:webHidden/>
          </w:rPr>
          <w:fldChar w:fldCharType="begin"/>
        </w:r>
        <w:r>
          <w:rPr>
            <w:webHidden/>
          </w:rPr>
          <w:instrText xml:space="preserve"> PAGEREF _Toc492015798 \h </w:instrText>
        </w:r>
        <w:r>
          <w:rPr>
            <w:webHidden/>
          </w:rPr>
        </w:r>
      </w:ins>
      <w:r>
        <w:rPr>
          <w:webHidden/>
        </w:rPr>
        <w:fldChar w:fldCharType="separate"/>
      </w:r>
      <w:ins w:id="38" w:author="King, Daniel" w:date="2017-09-01T07:54:00Z">
        <w:r>
          <w:rPr>
            <w:webHidden/>
          </w:rPr>
          <w:t>10</w:t>
        </w:r>
        <w:r>
          <w:rPr>
            <w:webHidden/>
          </w:rPr>
          <w:fldChar w:fldCharType="end"/>
        </w:r>
        <w:r w:rsidRPr="00395B57">
          <w:rPr>
            <w:rStyle w:val="Hyperlink"/>
          </w:rPr>
          <w:fldChar w:fldCharType="end"/>
        </w:r>
      </w:ins>
    </w:p>
    <w:p w:rsidR="00362DF6" w:rsidRDefault="00362DF6">
      <w:pPr>
        <w:pStyle w:val="TOC3"/>
        <w:rPr>
          <w:ins w:id="39" w:author="King, Daniel" w:date="2017-09-01T07:54:00Z"/>
          <w:rFonts w:asciiTheme="minorHAnsi" w:eastAsiaTheme="minorEastAsia" w:hAnsiTheme="minorHAnsi" w:cstheme="minorBidi"/>
          <w:sz w:val="22"/>
          <w:szCs w:val="22"/>
          <w:lang w:val="en-GB" w:eastAsia="en-GB"/>
        </w:rPr>
      </w:pPr>
      <w:ins w:id="40" w:author="King, Daniel" w:date="2017-09-01T07:54:00Z">
        <w:r w:rsidRPr="00395B57">
          <w:rPr>
            <w:rStyle w:val="Hyperlink"/>
          </w:rPr>
          <w:fldChar w:fldCharType="begin"/>
        </w:r>
        <w:r w:rsidRPr="00395B57">
          <w:rPr>
            <w:rStyle w:val="Hyperlink"/>
          </w:rPr>
          <w:instrText xml:space="preserve"> </w:instrText>
        </w:r>
        <w:r>
          <w:instrText>HYPERLINK \l "_Toc492015799"</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 xml:space="preserve">3.3.5. EVPLAN </w:t>
        </w:r>
        <w:r w:rsidRPr="00395B57">
          <w:rPr>
            <w:rStyle w:val="Hyperlink"/>
          </w:rPr>
          <w:t>a</w:t>
        </w:r>
        <w:r w:rsidRPr="00395B57">
          <w:rPr>
            <w:rStyle w:val="Hyperlink"/>
          </w:rPr>
          <w:t>nd EVPTree Services</w:t>
        </w:r>
        <w:r>
          <w:rPr>
            <w:webHidden/>
          </w:rPr>
          <w:tab/>
        </w:r>
        <w:r>
          <w:rPr>
            <w:webHidden/>
          </w:rPr>
          <w:fldChar w:fldCharType="begin"/>
        </w:r>
        <w:r>
          <w:rPr>
            <w:webHidden/>
          </w:rPr>
          <w:instrText xml:space="preserve"> PAGEREF _Toc492015799 \h </w:instrText>
        </w:r>
        <w:r>
          <w:rPr>
            <w:webHidden/>
          </w:rPr>
        </w:r>
      </w:ins>
      <w:r>
        <w:rPr>
          <w:webHidden/>
        </w:rPr>
        <w:fldChar w:fldCharType="separate"/>
      </w:r>
      <w:ins w:id="41" w:author="King, Daniel" w:date="2017-09-01T07:54:00Z">
        <w:r>
          <w:rPr>
            <w:webHidden/>
          </w:rPr>
          <w:t>10</w:t>
        </w:r>
        <w:r>
          <w:rPr>
            <w:webHidden/>
          </w:rPr>
          <w:fldChar w:fldCharType="end"/>
        </w:r>
        <w:r w:rsidRPr="00395B57">
          <w:rPr>
            <w:rStyle w:val="Hyperlink"/>
          </w:rPr>
          <w:fldChar w:fldCharType="end"/>
        </w:r>
      </w:ins>
    </w:p>
    <w:p w:rsidR="00362DF6" w:rsidRDefault="00362DF6">
      <w:pPr>
        <w:pStyle w:val="TOC3"/>
        <w:rPr>
          <w:ins w:id="42" w:author="King, Daniel" w:date="2017-09-01T07:54:00Z"/>
          <w:rFonts w:asciiTheme="minorHAnsi" w:eastAsiaTheme="minorEastAsia" w:hAnsiTheme="minorHAnsi" w:cstheme="minorBidi"/>
          <w:sz w:val="22"/>
          <w:szCs w:val="22"/>
          <w:lang w:val="en-GB" w:eastAsia="en-GB"/>
        </w:rPr>
      </w:pPr>
      <w:ins w:id="43" w:author="King, Daniel" w:date="2017-09-01T07:54:00Z">
        <w:r w:rsidRPr="00395B57">
          <w:rPr>
            <w:rStyle w:val="Hyperlink"/>
          </w:rPr>
          <w:fldChar w:fldCharType="begin"/>
        </w:r>
        <w:r w:rsidRPr="00395B57">
          <w:rPr>
            <w:rStyle w:val="Hyperlink"/>
          </w:rPr>
          <w:instrText xml:space="preserve"> </w:instrText>
        </w:r>
        <w:r>
          <w:instrText>HYPERLINK \l "_Toc492015800"</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3.3.6. Virtual Network Services</w:t>
        </w:r>
        <w:r>
          <w:rPr>
            <w:webHidden/>
          </w:rPr>
          <w:tab/>
        </w:r>
        <w:r>
          <w:rPr>
            <w:webHidden/>
          </w:rPr>
          <w:fldChar w:fldCharType="begin"/>
        </w:r>
        <w:r>
          <w:rPr>
            <w:webHidden/>
          </w:rPr>
          <w:instrText xml:space="preserve"> PAGEREF _Toc492015800 \h </w:instrText>
        </w:r>
        <w:r>
          <w:rPr>
            <w:webHidden/>
          </w:rPr>
        </w:r>
      </w:ins>
      <w:r>
        <w:rPr>
          <w:webHidden/>
        </w:rPr>
        <w:fldChar w:fldCharType="separate"/>
      </w:r>
      <w:ins w:id="44" w:author="King, Daniel" w:date="2017-09-01T07:54:00Z">
        <w:r>
          <w:rPr>
            <w:webHidden/>
          </w:rPr>
          <w:t>10</w:t>
        </w:r>
        <w:r>
          <w:rPr>
            <w:webHidden/>
          </w:rPr>
          <w:fldChar w:fldCharType="end"/>
        </w:r>
        <w:r w:rsidRPr="00395B57">
          <w:rPr>
            <w:rStyle w:val="Hyperlink"/>
          </w:rPr>
          <w:fldChar w:fldCharType="end"/>
        </w:r>
      </w:ins>
    </w:p>
    <w:p w:rsidR="00362DF6" w:rsidRDefault="00362DF6">
      <w:pPr>
        <w:pStyle w:val="TOC2"/>
        <w:rPr>
          <w:ins w:id="45" w:author="King, Daniel" w:date="2017-09-01T07:54:00Z"/>
          <w:rFonts w:asciiTheme="minorHAnsi" w:eastAsiaTheme="minorEastAsia" w:hAnsiTheme="minorHAnsi" w:cstheme="minorBidi"/>
          <w:sz w:val="22"/>
          <w:szCs w:val="22"/>
          <w:lang w:val="en-GB" w:eastAsia="en-GB"/>
        </w:rPr>
      </w:pPr>
      <w:ins w:id="46" w:author="King, Daniel" w:date="2017-09-01T07:54:00Z">
        <w:r w:rsidRPr="00395B57">
          <w:rPr>
            <w:rStyle w:val="Hyperlink"/>
          </w:rPr>
          <w:fldChar w:fldCharType="begin"/>
        </w:r>
        <w:r w:rsidRPr="00395B57">
          <w:rPr>
            <w:rStyle w:val="Hyperlink"/>
          </w:rPr>
          <w:instrText xml:space="preserve"> </w:instrText>
        </w:r>
        <w:r>
          <w:instrText>HYPERLINK \l "_Toc492015801"</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3.4. Multi-functional Access Links</w:t>
        </w:r>
        <w:r>
          <w:rPr>
            <w:webHidden/>
          </w:rPr>
          <w:tab/>
        </w:r>
        <w:r>
          <w:rPr>
            <w:webHidden/>
          </w:rPr>
          <w:fldChar w:fldCharType="begin"/>
        </w:r>
        <w:r>
          <w:rPr>
            <w:webHidden/>
          </w:rPr>
          <w:instrText xml:space="preserve"> PAGEREF _Toc492015801 \h </w:instrText>
        </w:r>
        <w:r>
          <w:rPr>
            <w:webHidden/>
          </w:rPr>
        </w:r>
      </w:ins>
      <w:r>
        <w:rPr>
          <w:webHidden/>
        </w:rPr>
        <w:fldChar w:fldCharType="separate"/>
      </w:r>
      <w:ins w:id="47" w:author="King, Daniel" w:date="2017-09-01T07:54:00Z">
        <w:r>
          <w:rPr>
            <w:webHidden/>
          </w:rPr>
          <w:t>10</w:t>
        </w:r>
        <w:r>
          <w:rPr>
            <w:webHidden/>
          </w:rPr>
          <w:fldChar w:fldCharType="end"/>
        </w:r>
        <w:r w:rsidRPr="00395B57">
          <w:rPr>
            <w:rStyle w:val="Hyperlink"/>
          </w:rPr>
          <w:fldChar w:fldCharType="end"/>
        </w:r>
      </w:ins>
    </w:p>
    <w:p w:rsidR="00362DF6" w:rsidRDefault="00362DF6">
      <w:pPr>
        <w:pStyle w:val="TOC2"/>
        <w:rPr>
          <w:ins w:id="48" w:author="King, Daniel" w:date="2017-09-01T07:54:00Z"/>
          <w:rFonts w:asciiTheme="minorHAnsi" w:eastAsiaTheme="minorEastAsia" w:hAnsiTheme="minorHAnsi" w:cstheme="minorBidi"/>
          <w:sz w:val="22"/>
          <w:szCs w:val="22"/>
          <w:lang w:val="en-GB" w:eastAsia="en-GB"/>
        </w:rPr>
      </w:pPr>
      <w:ins w:id="49" w:author="King, Daniel" w:date="2017-09-01T07:54:00Z">
        <w:r w:rsidRPr="00395B57">
          <w:rPr>
            <w:rStyle w:val="Hyperlink"/>
          </w:rPr>
          <w:fldChar w:fldCharType="begin"/>
        </w:r>
        <w:r w:rsidRPr="00395B57">
          <w:rPr>
            <w:rStyle w:val="Hyperlink"/>
          </w:rPr>
          <w:instrText xml:space="preserve"> </w:instrText>
        </w:r>
        <w:r>
          <w:instrText>HYPERLINK \l "_Toc492015802"</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3.5. Protection Requirements</w:t>
        </w:r>
        <w:r>
          <w:rPr>
            <w:webHidden/>
          </w:rPr>
          <w:tab/>
        </w:r>
        <w:r>
          <w:rPr>
            <w:webHidden/>
          </w:rPr>
          <w:fldChar w:fldCharType="begin"/>
        </w:r>
        <w:r>
          <w:rPr>
            <w:webHidden/>
          </w:rPr>
          <w:instrText xml:space="preserve"> PAGEREF _Toc492015802 \h </w:instrText>
        </w:r>
        <w:r>
          <w:rPr>
            <w:webHidden/>
          </w:rPr>
        </w:r>
      </w:ins>
      <w:r>
        <w:rPr>
          <w:webHidden/>
        </w:rPr>
        <w:fldChar w:fldCharType="separate"/>
      </w:r>
      <w:ins w:id="50" w:author="King, Daniel" w:date="2017-09-01T07:54:00Z">
        <w:r>
          <w:rPr>
            <w:webHidden/>
          </w:rPr>
          <w:t>10</w:t>
        </w:r>
        <w:r>
          <w:rPr>
            <w:webHidden/>
          </w:rPr>
          <w:fldChar w:fldCharType="end"/>
        </w:r>
        <w:r w:rsidRPr="00395B57">
          <w:rPr>
            <w:rStyle w:val="Hyperlink"/>
          </w:rPr>
          <w:fldChar w:fldCharType="end"/>
        </w:r>
      </w:ins>
    </w:p>
    <w:p w:rsidR="00362DF6" w:rsidRDefault="00362DF6">
      <w:pPr>
        <w:pStyle w:val="TOC3"/>
        <w:rPr>
          <w:ins w:id="51" w:author="King, Daniel" w:date="2017-09-01T07:54:00Z"/>
          <w:rFonts w:asciiTheme="minorHAnsi" w:eastAsiaTheme="minorEastAsia" w:hAnsiTheme="minorHAnsi" w:cstheme="minorBidi"/>
          <w:sz w:val="22"/>
          <w:szCs w:val="22"/>
          <w:lang w:val="en-GB" w:eastAsia="en-GB"/>
        </w:rPr>
      </w:pPr>
      <w:ins w:id="52" w:author="King, Daniel" w:date="2017-09-01T07:54:00Z">
        <w:r w:rsidRPr="00395B57">
          <w:rPr>
            <w:rStyle w:val="Hyperlink"/>
          </w:rPr>
          <w:fldChar w:fldCharType="begin"/>
        </w:r>
        <w:r w:rsidRPr="00395B57">
          <w:rPr>
            <w:rStyle w:val="Hyperlink"/>
          </w:rPr>
          <w:instrText xml:space="preserve"> </w:instrText>
        </w:r>
        <w:r>
          <w:instrText>HYPERLINK \l "_Toc492015804"</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3.5.1. Linear Protection</w:t>
        </w:r>
        <w:r>
          <w:rPr>
            <w:webHidden/>
          </w:rPr>
          <w:tab/>
        </w:r>
        <w:r>
          <w:rPr>
            <w:webHidden/>
          </w:rPr>
          <w:fldChar w:fldCharType="begin"/>
        </w:r>
        <w:r>
          <w:rPr>
            <w:webHidden/>
          </w:rPr>
          <w:instrText xml:space="preserve"> PAGEREF _Toc492015804 \h </w:instrText>
        </w:r>
        <w:r>
          <w:rPr>
            <w:webHidden/>
          </w:rPr>
        </w:r>
      </w:ins>
      <w:r>
        <w:rPr>
          <w:webHidden/>
        </w:rPr>
        <w:fldChar w:fldCharType="separate"/>
      </w:r>
      <w:ins w:id="53" w:author="King, Daniel" w:date="2017-09-01T07:54:00Z">
        <w:r>
          <w:rPr>
            <w:webHidden/>
          </w:rPr>
          <w:t>11</w:t>
        </w:r>
        <w:r>
          <w:rPr>
            <w:webHidden/>
          </w:rPr>
          <w:fldChar w:fldCharType="end"/>
        </w:r>
        <w:r w:rsidRPr="00395B57">
          <w:rPr>
            <w:rStyle w:val="Hyperlink"/>
          </w:rPr>
          <w:fldChar w:fldCharType="end"/>
        </w:r>
      </w:ins>
    </w:p>
    <w:p w:rsidR="00362DF6" w:rsidRDefault="00362DF6">
      <w:pPr>
        <w:pStyle w:val="TOC1"/>
        <w:rPr>
          <w:ins w:id="54" w:author="King, Daniel" w:date="2017-09-01T07:54:00Z"/>
          <w:rFonts w:asciiTheme="minorHAnsi" w:eastAsiaTheme="minorEastAsia" w:hAnsiTheme="minorHAnsi" w:cstheme="minorBidi"/>
          <w:sz w:val="22"/>
          <w:szCs w:val="22"/>
          <w:lang w:val="en-GB" w:eastAsia="en-GB"/>
        </w:rPr>
      </w:pPr>
      <w:ins w:id="55" w:author="King, Daniel" w:date="2017-09-01T07:54:00Z">
        <w:r w:rsidRPr="00395B57">
          <w:rPr>
            <w:rStyle w:val="Hyperlink"/>
          </w:rPr>
          <w:fldChar w:fldCharType="begin"/>
        </w:r>
        <w:r w:rsidRPr="00395B57">
          <w:rPr>
            <w:rStyle w:val="Hyperlink"/>
          </w:rPr>
          <w:instrText xml:space="preserve"> </w:instrText>
        </w:r>
        <w:r>
          <w:instrText>HYPERLINK \l "_Toc492015806"</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4. Use Case 2: Single-domain with multi-layer</w:t>
        </w:r>
        <w:r>
          <w:rPr>
            <w:webHidden/>
          </w:rPr>
          <w:tab/>
        </w:r>
        <w:r>
          <w:rPr>
            <w:webHidden/>
          </w:rPr>
          <w:fldChar w:fldCharType="begin"/>
        </w:r>
        <w:r>
          <w:rPr>
            <w:webHidden/>
          </w:rPr>
          <w:instrText xml:space="preserve"> PAGEREF _Toc492015806 \h </w:instrText>
        </w:r>
        <w:r>
          <w:rPr>
            <w:webHidden/>
          </w:rPr>
        </w:r>
      </w:ins>
      <w:r>
        <w:rPr>
          <w:webHidden/>
        </w:rPr>
        <w:fldChar w:fldCharType="separate"/>
      </w:r>
      <w:ins w:id="56" w:author="King, Daniel" w:date="2017-09-01T07:54:00Z">
        <w:r>
          <w:rPr>
            <w:webHidden/>
          </w:rPr>
          <w:t>11</w:t>
        </w:r>
        <w:r>
          <w:rPr>
            <w:webHidden/>
          </w:rPr>
          <w:fldChar w:fldCharType="end"/>
        </w:r>
        <w:r w:rsidRPr="00395B57">
          <w:rPr>
            <w:rStyle w:val="Hyperlink"/>
          </w:rPr>
          <w:fldChar w:fldCharType="end"/>
        </w:r>
      </w:ins>
    </w:p>
    <w:p w:rsidR="00362DF6" w:rsidRDefault="00362DF6">
      <w:pPr>
        <w:pStyle w:val="TOC1"/>
        <w:rPr>
          <w:ins w:id="57" w:author="King, Daniel" w:date="2017-09-01T07:54:00Z"/>
          <w:rFonts w:asciiTheme="minorHAnsi" w:eastAsiaTheme="minorEastAsia" w:hAnsiTheme="minorHAnsi" w:cstheme="minorBidi"/>
          <w:sz w:val="22"/>
          <w:szCs w:val="22"/>
          <w:lang w:val="en-GB" w:eastAsia="en-GB"/>
        </w:rPr>
      </w:pPr>
      <w:ins w:id="58" w:author="King, Daniel" w:date="2017-09-01T07:54:00Z">
        <w:r w:rsidRPr="00395B57">
          <w:rPr>
            <w:rStyle w:val="Hyperlink"/>
          </w:rPr>
          <w:fldChar w:fldCharType="begin"/>
        </w:r>
        <w:r w:rsidRPr="00395B57">
          <w:rPr>
            <w:rStyle w:val="Hyperlink"/>
          </w:rPr>
          <w:instrText xml:space="preserve"> </w:instrText>
        </w:r>
        <w:r>
          <w:instrText>HYPERLINK \l "_Toc492015807"</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5. Use Case 3: Multi-domain with single-layer</w:t>
        </w:r>
        <w:r>
          <w:rPr>
            <w:webHidden/>
          </w:rPr>
          <w:tab/>
        </w:r>
        <w:r>
          <w:rPr>
            <w:webHidden/>
          </w:rPr>
          <w:fldChar w:fldCharType="begin"/>
        </w:r>
        <w:r>
          <w:rPr>
            <w:webHidden/>
          </w:rPr>
          <w:instrText xml:space="preserve"> PAGEREF _Toc492015807 \h </w:instrText>
        </w:r>
        <w:r>
          <w:rPr>
            <w:webHidden/>
          </w:rPr>
        </w:r>
      </w:ins>
      <w:r>
        <w:rPr>
          <w:webHidden/>
        </w:rPr>
        <w:fldChar w:fldCharType="separate"/>
      </w:r>
      <w:ins w:id="59" w:author="King, Daniel" w:date="2017-09-01T07:54:00Z">
        <w:r>
          <w:rPr>
            <w:webHidden/>
          </w:rPr>
          <w:t>12</w:t>
        </w:r>
        <w:r>
          <w:rPr>
            <w:webHidden/>
          </w:rPr>
          <w:fldChar w:fldCharType="end"/>
        </w:r>
        <w:r w:rsidRPr="00395B57">
          <w:rPr>
            <w:rStyle w:val="Hyperlink"/>
          </w:rPr>
          <w:fldChar w:fldCharType="end"/>
        </w:r>
      </w:ins>
    </w:p>
    <w:p w:rsidR="00362DF6" w:rsidRDefault="00362DF6">
      <w:pPr>
        <w:pStyle w:val="TOC1"/>
        <w:rPr>
          <w:ins w:id="60" w:author="King, Daniel" w:date="2017-09-01T07:54:00Z"/>
          <w:rFonts w:asciiTheme="minorHAnsi" w:eastAsiaTheme="minorEastAsia" w:hAnsiTheme="minorHAnsi" w:cstheme="minorBidi"/>
          <w:sz w:val="22"/>
          <w:szCs w:val="22"/>
          <w:lang w:val="en-GB" w:eastAsia="en-GB"/>
        </w:rPr>
      </w:pPr>
      <w:ins w:id="61" w:author="King, Daniel" w:date="2017-09-01T07:54:00Z">
        <w:r w:rsidRPr="00395B57">
          <w:rPr>
            <w:rStyle w:val="Hyperlink"/>
          </w:rPr>
          <w:fldChar w:fldCharType="begin"/>
        </w:r>
        <w:r w:rsidRPr="00395B57">
          <w:rPr>
            <w:rStyle w:val="Hyperlink"/>
          </w:rPr>
          <w:instrText xml:space="preserve"> </w:instrText>
        </w:r>
        <w:r>
          <w:instrText>HYPERLINK \l "_Toc492015809"</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6. Use Case 4: Multi-domain and multi-layer</w:t>
        </w:r>
        <w:r>
          <w:rPr>
            <w:webHidden/>
          </w:rPr>
          <w:tab/>
        </w:r>
        <w:r>
          <w:rPr>
            <w:webHidden/>
          </w:rPr>
          <w:fldChar w:fldCharType="begin"/>
        </w:r>
        <w:r>
          <w:rPr>
            <w:webHidden/>
          </w:rPr>
          <w:instrText xml:space="preserve"> PAGEREF _Toc492015809 \h </w:instrText>
        </w:r>
        <w:r>
          <w:rPr>
            <w:webHidden/>
          </w:rPr>
        </w:r>
      </w:ins>
      <w:r>
        <w:rPr>
          <w:webHidden/>
        </w:rPr>
        <w:fldChar w:fldCharType="separate"/>
      </w:r>
      <w:ins w:id="62" w:author="King, Daniel" w:date="2017-09-01T07:54:00Z">
        <w:r>
          <w:rPr>
            <w:webHidden/>
          </w:rPr>
          <w:t>12</w:t>
        </w:r>
        <w:r>
          <w:rPr>
            <w:webHidden/>
          </w:rPr>
          <w:fldChar w:fldCharType="end"/>
        </w:r>
        <w:r w:rsidRPr="00395B57">
          <w:rPr>
            <w:rStyle w:val="Hyperlink"/>
          </w:rPr>
          <w:fldChar w:fldCharType="end"/>
        </w:r>
      </w:ins>
    </w:p>
    <w:p w:rsidR="00362DF6" w:rsidRDefault="00362DF6">
      <w:pPr>
        <w:pStyle w:val="TOC1"/>
        <w:rPr>
          <w:ins w:id="63" w:author="King, Daniel" w:date="2017-09-01T07:54:00Z"/>
          <w:rFonts w:asciiTheme="minorHAnsi" w:eastAsiaTheme="minorEastAsia" w:hAnsiTheme="minorHAnsi" w:cstheme="minorBidi"/>
          <w:sz w:val="22"/>
          <w:szCs w:val="22"/>
          <w:lang w:val="en-GB" w:eastAsia="en-GB"/>
        </w:rPr>
      </w:pPr>
      <w:ins w:id="64" w:author="King, Daniel" w:date="2017-09-01T07:54:00Z">
        <w:r w:rsidRPr="00395B57">
          <w:rPr>
            <w:rStyle w:val="Hyperlink"/>
          </w:rPr>
          <w:fldChar w:fldCharType="begin"/>
        </w:r>
        <w:r w:rsidRPr="00395B57">
          <w:rPr>
            <w:rStyle w:val="Hyperlink"/>
          </w:rPr>
          <w:instrText xml:space="preserve"> </w:instrText>
        </w:r>
        <w:r>
          <w:instrText>HYPERLINK \l "_Toc492015811"</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7. Security Considerations</w:t>
        </w:r>
        <w:r>
          <w:rPr>
            <w:webHidden/>
          </w:rPr>
          <w:tab/>
        </w:r>
        <w:r>
          <w:rPr>
            <w:webHidden/>
          </w:rPr>
          <w:fldChar w:fldCharType="begin"/>
        </w:r>
        <w:r>
          <w:rPr>
            <w:webHidden/>
          </w:rPr>
          <w:instrText xml:space="preserve"> PAGEREF _Toc492015811 \h </w:instrText>
        </w:r>
        <w:r>
          <w:rPr>
            <w:webHidden/>
          </w:rPr>
        </w:r>
      </w:ins>
      <w:r>
        <w:rPr>
          <w:webHidden/>
        </w:rPr>
        <w:fldChar w:fldCharType="separate"/>
      </w:r>
      <w:ins w:id="65" w:author="King, Daniel" w:date="2017-09-01T07:54:00Z">
        <w:r>
          <w:rPr>
            <w:webHidden/>
          </w:rPr>
          <w:t>12</w:t>
        </w:r>
        <w:r>
          <w:rPr>
            <w:webHidden/>
          </w:rPr>
          <w:fldChar w:fldCharType="end"/>
        </w:r>
        <w:r w:rsidRPr="00395B57">
          <w:rPr>
            <w:rStyle w:val="Hyperlink"/>
          </w:rPr>
          <w:fldChar w:fldCharType="end"/>
        </w:r>
      </w:ins>
    </w:p>
    <w:p w:rsidR="00362DF6" w:rsidRDefault="00362DF6">
      <w:pPr>
        <w:pStyle w:val="TOC1"/>
        <w:rPr>
          <w:ins w:id="66" w:author="King, Daniel" w:date="2017-09-01T07:54:00Z"/>
          <w:rFonts w:asciiTheme="minorHAnsi" w:eastAsiaTheme="minorEastAsia" w:hAnsiTheme="minorHAnsi" w:cstheme="minorBidi"/>
          <w:sz w:val="22"/>
          <w:szCs w:val="22"/>
          <w:lang w:val="en-GB" w:eastAsia="en-GB"/>
        </w:rPr>
      </w:pPr>
      <w:ins w:id="67" w:author="King, Daniel" w:date="2017-09-01T07:54:00Z">
        <w:r w:rsidRPr="00395B57">
          <w:rPr>
            <w:rStyle w:val="Hyperlink"/>
          </w:rPr>
          <w:fldChar w:fldCharType="begin"/>
        </w:r>
        <w:r w:rsidRPr="00395B57">
          <w:rPr>
            <w:rStyle w:val="Hyperlink"/>
          </w:rPr>
          <w:instrText xml:space="preserve"> </w:instrText>
        </w:r>
        <w:r>
          <w:instrText>HYPERLINK \l "_Toc492015813"</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8. IANA Considerations</w:t>
        </w:r>
        <w:r>
          <w:rPr>
            <w:webHidden/>
          </w:rPr>
          <w:tab/>
        </w:r>
        <w:r>
          <w:rPr>
            <w:webHidden/>
          </w:rPr>
          <w:fldChar w:fldCharType="begin"/>
        </w:r>
        <w:r>
          <w:rPr>
            <w:webHidden/>
          </w:rPr>
          <w:instrText xml:space="preserve"> PAGEREF _Toc492015813 \h </w:instrText>
        </w:r>
        <w:r>
          <w:rPr>
            <w:webHidden/>
          </w:rPr>
        </w:r>
      </w:ins>
      <w:r>
        <w:rPr>
          <w:webHidden/>
        </w:rPr>
        <w:fldChar w:fldCharType="separate"/>
      </w:r>
      <w:ins w:id="68" w:author="King, Daniel" w:date="2017-09-01T07:54:00Z">
        <w:r>
          <w:rPr>
            <w:webHidden/>
          </w:rPr>
          <w:t>12</w:t>
        </w:r>
        <w:r>
          <w:rPr>
            <w:webHidden/>
          </w:rPr>
          <w:fldChar w:fldCharType="end"/>
        </w:r>
        <w:r w:rsidRPr="00395B57">
          <w:rPr>
            <w:rStyle w:val="Hyperlink"/>
          </w:rPr>
          <w:fldChar w:fldCharType="end"/>
        </w:r>
      </w:ins>
    </w:p>
    <w:p w:rsidR="00362DF6" w:rsidRDefault="00362DF6">
      <w:pPr>
        <w:pStyle w:val="TOC1"/>
        <w:rPr>
          <w:ins w:id="69" w:author="King, Daniel" w:date="2017-09-01T07:54:00Z"/>
          <w:rFonts w:asciiTheme="minorHAnsi" w:eastAsiaTheme="minorEastAsia" w:hAnsiTheme="minorHAnsi" w:cstheme="minorBidi"/>
          <w:sz w:val="22"/>
          <w:szCs w:val="22"/>
          <w:lang w:val="en-GB" w:eastAsia="en-GB"/>
        </w:rPr>
      </w:pPr>
      <w:ins w:id="70" w:author="King, Daniel" w:date="2017-09-01T07:54:00Z">
        <w:r w:rsidRPr="00395B57">
          <w:rPr>
            <w:rStyle w:val="Hyperlink"/>
          </w:rPr>
          <w:fldChar w:fldCharType="begin"/>
        </w:r>
        <w:r w:rsidRPr="00395B57">
          <w:rPr>
            <w:rStyle w:val="Hyperlink"/>
          </w:rPr>
          <w:instrText xml:space="preserve"> </w:instrText>
        </w:r>
        <w:r>
          <w:instrText>HYPERLINK \l "_Toc492015814"</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9. References</w:t>
        </w:r>
        <w:r>
          <w:rPr>
            <w:webHidden/>
          </w:rPr>
          <w:tab/>
        </w:r>
        <w:r>
          <w:rPr>
            <w:webHidden/>
          </w:rPr>
          <w:fldChar w:fldCharType="begin"/>
        </w:r>
        <w:r>
          <w:rPr>
            <w:webHidden/>
          </w:rPr>
          <w:instrText xml:space="preserve"> PAGEREF _Toc492015814 \h </w:instrText>
        </w:r>
        <w:r>
          <w:rPr>
            <w:webHidden/>
          </w:rPr>
        </w:r>
      </w:ins>
      <w:r>
        <w:rPr>
          <w:webHidden/>
        </w:rPr>
        <w:fldChar w:fldCharType="separate"/>
      </w:r>
      <w:ins w:id="71" w:author="King, Daniel" w:date="2017-09-01T07:54:00Z">
        <w:r>
          <w:rPr>
            <w:webHidden/>
          </w:rPr>
          <w:t>12</w:t>
        </w:r>
        <w:r>
          <w:rPr>
            <w:webHidden/>
          </w:rPr>
          <w:fldChar w:fldCharType="end"/>
        </w:r>
        <w:r w:rsidRPr="00395B57">
          <w:rPr>
            <w:rStyle w:val="Hyperlink"/>
          </w:rPr>
          <w:fldChar w:fldCharType="end"/>
        </w:r>
      </w:ins>
    </w:p>
    <w:p w:rsidR="00362DF6" w:rsidRDefault="00362DF6">
      <w:pPr>
        <w:pStyle w:val="TOC2"/>
        <w:rPr>
          <w:ins w:id="72" w:author="King, Daniel" w:date="2017-09-01T07:54:00Z"/>
          <w:rFonts w:asciiTheme="minorHAnsi" w:eastAsiaTheme="minorEastAsia" w:hAnsiTheme="minorHAnsi" w:cstheme="minorBidi"/>
          <w:sz w:val="22"/>
          <w:szCs w:val="22"/>
          <w:lang w:val="en-GB" w:eastAsia="en-GB"/>
        </w:rPr>
      </w:pPr>
      <w:ins w:id="73" w:author="King, Daniel" w:date="2017-09-01T07:54:00Z">
        <w:r w:rsidRPr="00395B57">
          <w:rPr>
            <w:rStyle w:val="Hyperlink"/>
          </w:rPr>
          <w:fldChar w:fldCharType="begin"/>
        </w:r>
        <w:r w:rsidRPr="00395B57">
          <w:rPr>
            <w:rStyle w:val="Hyperlink"/>
          </w:rPr>
          <w:instrText xml:space="preserve"> </w:instrText>
        </w:r>
        <w:r>
          <w:instrText>HYPERLINK \l "_Toc492015815"</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9.1. Normative References</w:t>
        </w:r>
        <w:r>
          <w:rPr>
            <w:webHidden/>
          </w:rPr>
          <w:tab/>
        </w:r>
        <w:r>
          <w:rPr>
            <w:webHidden/>
          </w:rPr>
          <w:fldChar w:fldCharType="begin"/>
        </w:r>
        <w:r>
          <w:rPr>
            <w:webHidden/>
          </w:rPr>
          <w:instrText xml:space="preserve"> PAGEREF _Toc492015815 \h </w:instrText>
        </w:r>
        <w:r>
          <w:rPr>
            <w:webHidden/>
          </w:rPr>
        </w:r>
      </w:ins>
      <w:r>
        <w:rPr>
          <w:webHidden/>
        </w:rPr>
        <w:fldChar w:fldCharType="separate"/>
      </w:r>
      <w:ins w:id="74" w:author="King, Daniel" w:date="2017-09-01T07:54:00Z">
        <w:r>
          <w:rPr>
            <w:webHidden/>
          </w:rPr>
          <w:t>12</w:t>
        </w:r>
        <w:r>
          <w:rPr>
            <w:webHidden/>
          </w:rPr>
          <w:fldChar w:fldCharType="end"/>
        </w:r>
        <w:r w:rsidRPr="00395B57">
          <w:rPr>
            <w:rStyle w:val="Hyperlink"/>
          </w:rPr>
          <w:fldChar w:fldCharType="end"/>
        </w:r>
      </w:ins>
    </w:p>
    <w:p w:rsidR="00362DF6" w:rsidRDefault="00362DF6">
      <w:pPr>
        <w:pStyle w:val="TOC2"/>
        <w:rPr>
          <w:ins w:id="75" w:author="King, Daniel" w:date="2017-09-01T07:54:00Z"/>
          <w:rFonts w:asciiTheme="minorHAnsi" w:eastAsiaTheme="minorEastAsia" w:hAnsiTheme="minorHAnsi" w:cstheme="minorBidi"/>
          <w:sz w:val="22"/>
          <w:szCs w:val="22"/>
          <w:lang w:val="en-GB" w:eastAsia="en-GB"/>
        </w:rPr>
      </w:pPr>
      <w:ins w:id="76" w:author="King, Daniel" w:date="2017-09-01T07:54:00Z">
        <w:r w:rsidRPr="00395B57">
          <w:rPr>
            <w:rStyle w:val="Hyperlink"/>
          </w:rPr>
          <w:lastRenderedPageBreak/>
          <w:fldChar w:fldCharType="begin"/>
        </w:r>
        <w:r w:rsidRPr="00395B57">
          <w:rPr>
            <w:rStyle w:val="Hyperlink"/>
          </w:rPr>
          <w:instrText xml:space="preserve"> </w:instrText>
        </w:r>
        <w:r>
          <w:instrText>HYPERLINK \l "_Toc492015816"</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9.2. Informative References</w:t>
        </w:r>
        <w:r>
          <w:rPr>
            <w:webHidden/>
          </w:rPr>
          <w:tab/>
        </w:r>
        <w:r>
          <w:rPr>
            <w:webHidden/>
          </w:rPr>
          <w:fldChar w:fldCharType="begin"/>
        </w:r>
        <w:r>
          <w:rPr>
            <w:webHidden/>
          </w:rPr>
          <w:instrText xml:space="preserve"> PAGEREF _Toc492015816 \h </w:instrText>
        </w:r>
        <w:r>
          <w:rPr>
            <w:webHidden/>
          </w:rPr>
        </w:r>
      </w:ins>
      <w:r>
        <w:rPr>
          <w:webHidden/>
        </w:rPr>
        <w:fldChar w:fldCharType="separate"/>
      </w:r>
      <w:ins w:id="77" w:author="King, Daniel" w:date="2017-09-01T07:54:00Z">
        <w:r>
          <w:rPr>
            <w:webHidden/>
          </w:rPr>
          <w:t>13</w:t>
        </w:r>
        <w:r>
          <w:rPr>
            <w:webHidden/>
          </w:rPr>
          <w:fldChar w:fldCharType="end"/>
        </w:r>
        <w:r w:rsidRPr="00395B57">
          <w:rPr>
            <w:rStyle w:val="Hyperlink"/>
          </w:rPr>
          <w:fldChar w:fldCharType="end"/>
        </w:r>
      </w:ins>
    </w:p>
    <w:p w:rsidR="00362DF6" w:rsidRDefault="00362DF6">
      <w:pPr>
        <w:pStyle w:val="TOC1"/>
        <w:rPr>
          <w:ins w:id="78" w:author="King, Daniel" w:date="2017-09-01T07:54:00Z"/>
          <w:rFonts w:asciiTheme="minorHAnsi" w:eastAsiaTheme="minorEastAsia" w:hAnsiTheme="minorHAnsi" w:cstheme="minorBidi"/>
          <w:sz w:val="22"/>
          <w:szCs w:val="22"/>
          <w:lang w:val="en-GB" w:eastAsia="en-GB"/>
        </w:rPr>
      </w:pPr>
      <w:ins w:id="79" w:author="King, Daniel" w:date="2017-09-01T07:54:00Z">
        <w:r w:rsidRPr="00395B57">
          <w:rPr>
            <w:rStyle w:val="Hyperlink"/>
          </w:rPr>
          <w:fldChar w:fldCharType="begin"/>
        </w:r>
        <w:r w:rsidRPr="00395B57">
          <w:rPr>
            <w:rStyle w:val="Hyperlink"/>
          </w:rPr>
          <w:instrText xml:space="preserve"> </w:instrText>
        </w:r>
        <w:r>
          <w:instrText>HYPERLINK \l "_Toc492015817"</w:instrText>
        </w:r>
        <w:r w:rsidRPr="00395B57">
          <w:rPr>
            <w:rStyle w:val="Hyperlink"/>
          </w:rPr>
          <w:instrText xml:space="preserve"> </w:instrText>
        </w:r>
        <w:r w:rsidRPr="00395B57">
          <w:rPr>
            <w:rStyle w:val="Hyperlink"/>
          </w:rPr>
        </w:r>
        <w:r w:rsidRPr="00395B57">
          <w:rPr>
            <w:rStyle w:val="Hyperlink"/>
          </w:rPr>
          <w:fldChar w:fldCharType="separate"/>
        </w:r>
        <w:r w:rsidRPr="00395B57">
          <w:rPr>
            <w:rStyle w:val="Hyperlink"/>
          </w:rPr>
          <w:t>10. Acknowledgments</w:t>
        </w:r>
        <w:r>
          <w:rPr>
            <w:webHidden/>
          </w:rPr>
          <w:tab/>
        </w:r>
        <w:r>
          <w:rPr>
            <w:webHidden/>
          </w:rPr>
          <w:fldChar w:fldCharType="begin"/>
        </w:r>
        <w:r>
          <w:rPr>
            <w:webHidden/>
          </w:rPr>
          <w:instrText xml:space="preserve"> PAGEREF _Toc492015817 \h </w:instrText>
        </w:r>
        <w:r>
          <w:rPr>
            <w:webHidden/>
          </w:rPr>
        </w:r>
      </w:ins>
      <w:r>
        <w:rPr>
          <w:webHidden/>
        </w:rPr>
        <w:fldChar w:fldCharType="separate"/>
      </w:r>
      <w:ins w:id="80" w:author="King, Daniel" w:date="2017-09-01T07:54:00Z">
        <w:r>
          <w:rPr>
            <w:webHidden/>
          </w:rPr>
          <w:t>13</w:t>
        </w:r>
        <w:r>
          <w:rPr>
            <w:webHidden/>
          </w:rPr>
          <w:fldChar w:fldCharType="end"/>
        </w:r>
        <w:r w:rsidRPr="00395B57">
          <w:rPr>
            <w:rStyle w:val="Hyperlink"/>
          </w:rPr>
          <w:fldChar w:fldCharType="end"/>
        </w:r>
      </w:ins>
    </w:p>
    <w:p w:rsidR="0053079A" w:rsidDel="00362DF6" w:rsidRDefault="0053079A">
      <w:pPr>
        <w:pStyle w:val="TOC1"/>
        <w:rPr>
          <w:del w:id="81" w:author="King, Daniel" w:date="2017-09-01T07:54:00Z"/>
          <w:rFonts w:asciiTheme="minorHAnsi" w:eastAsiaTheme="minorEastAsia" w:hAnsiTheme="minorHAnsi" w:cstheme="minorBidi"/>
          <w:sz w:val="22"/>
          <w:szCs w:val="22"/>
          <w:lang w:val="en-GB" w:eastAsia="en-GB"/>
        </w:rPr>
      </w:pPr>
      <w:del w:id="82" w:author="King, Daniel" w:date="2017-09-01T07:54:00Z">
        <w:r w:rsidRPr="00362DF6" w:rsidDel="00362DF6">
          <w:rPr>
            <w:rStyle w:val="Hyperlink"/>
            <w:rPrChange w:id="83" w:author="King, Daniel" w:date="2017-09-01T07:54:00Z">
              <w:rPr>
                <w:rStyle w:val="Hyperlink"/>
              </w:rPr>
            </w:rPrChange>
          </w:rPr>
          <w:delText>1. Introduction</w:delText>
        </w:r>
        <w:r w:rsidDel="00362DF6">
          <w:rPr>
            <w:webHidden/>
          </w:rPr>
          <w:tab/>
          <w:delText>3</w:delText>
        </w:r>
      </w:del>
    </w:p>
    <w:p w:rsidR="0053079A" w:rsidDel="00362DF6" w:rsidRDefault="0053079A">
      <w:pPr>
        <w:pStyle w:val="TOC2"/>
        <w:rPr>
          <w:del w:id="84" w:author="King, Daniel" w:date="2017-09-01T07:54:00Z"/>
          <w:rFonts w:asciiTheme="minorHAnsi" w:eastAsiaTheme="minorEastAsia" w:hAnsiTheme="minorHAnsi" w:cstheme="minorBidi"/>
          <w:sz w:val="22"/>
          <w:szCs w:val="22"/>
          <w:lang w:val="en-GB" w:eastAsia="en-GB"/>
        </w:rPr>
      </w:pPr>
      <w:del w:id="85" w:author="King, Daniel" w:date="2017-09-01T07:54:00Z">
        <w:r w:rsidRPr="00362DF6" w:rsidDel="00362DF6">
          <w:rPr>
            <w:rStyle w:val="Hyperlink"/>
            <w:rPrChange w:id="86" w:author="King, Daniel" w:date="2017-09-01T07:54:00Z">
              <w:rPr>
                <w:rStyle w:val="Hyperlink"/>
              </w:rPr>
            </w:rPrChange>
          </w:rPr>
          <w:delText>1.1. Scope of this document</w:delText>
        </w:r>
        <w:r w:rsidDel="00362DF6">
          <w:rPr>
            <w:webHidden/>
          </w:rPr>
          <w:tab/>
          <w:delText>3</w:delText>
        </w:r>
      </w:del>
    </w:p>
    <w:p w:rsidR="0053079A" w:rsidDel="00362DF6" w:rsidRDefault="0053079A">
      <w:pPr>
        <w:pStyle w:val="TOC1"/>
        <w:rPr>
          <w:del w:id="87" w:author="King, Daniel" w:date="2017-09-01T07:54:00Z"/>
          <w:rFonts w:asciiTheme="minorHAnsi" w:eastAsiaTheme="minorEastAsia" w:hAnsiTheme="minorHAnsi" w:cstheme="minorBidi"/>
          <w:sz w:val="22"/>
          <w:szCs w:val="22"/>
          <w:lang w:val="en-GB" w:eastAsia="en-GB"/>
        </w:rPr>
      </w:pPr>
      <w:del w:id="88" w:author="King, Daniel" w:date="2017-09-01T07:54:00Z">
        <w:r w:rsidRPr="00362DF6" w:rsidDel="00362DF6">
          <w:rPr>
            <w:rStyle w:val="Hyperlink"/>
            <w:rPrChange w:id="89" w:author="King, Daniel" w:date="2017-09-01T07:54:00Z">
              <w:rPr>
                <w:rStyle w:val="Hyperlink"/>
              </w:rPr>
            </w:rPrChange>
          </w:rPr>
          <w:delText>2. Conventions used in this document</w:delText>
        </w:r>
        <w:r w:rsidDel="00362DF6">
          <w:rPr>
            <w:webHidden/>
          </w:rPr>
          <w:tab/>
          <w:delText>4</w:delText>
        </w:r>
      </w:del>
    </w:p>
    <w:p w:rsidR="0053079A" w:rsidDel="00362DF6" w:rsidRDefault="0053079A">
      <w:pPr>
        <w:pStyle w:val="TOC2"/>
        <w:rPr>
          <w:del w:id="90" w:author="King, Daniel" w:date="2017-09-01T07:54:00Z"/>
          <w:rFonts w:asciiTheme="minorHAnsi" w:eastAsiaTheme="minorEastAsia" w:hAnsiTheme="minorHAnsi" w:cstheme="minorBidi"/>
          <w:sz w:val="22"/>
          <w:szCs w:val="22"/>
          <w:lang w:val="en-GB" w:eastAsia="en-GB"/>
        </w:rPr>
      </w:pPr>
      <w:del w:id="91" w:author="King, Daniel" w:date="2017-09-01T07:54:00Z">
        <w:r w:rsidRPr="00362DF6" w:rsidDel="00362DF6">
          <w:rPr>
            <w:rStyle w:val="Hyperlink"/>
            <w:rPrChange w:id="92" w:author="King, Daniel" w:date="2017-09-01T07:54:00Z">
              <w:rPr>
                <w:rStyle w:val="Hyperlink"/>
              </w:rPr>
            </w:rPrChange>
          </w:rPr>
          <w:delText>2.1. Terminology</w:delText>
        </w:r>
        <w:r w:rsidDel="00362DF6">
          <w:rPr>
            <w:webHidden/>
          </w:rPr>
          <w:tab/>
          <w:delText>4</w:delText>
        </w:r>
      </w:del>
    </w:p>
    <w:p w:rsidR="0053079A" w:rsidDel="00362DF6" w:rsidRDefault="0053079A">
      <w:pPr>
        <w:pStyle w:val="TOC1"/>
        <w:rPr>
          <w:del w:id="93" w:author="King, Daniel" w:date="2017-09-01T07:54:00Z"/>
          <w:rFonts w:asciiTheme="minorHAnsi" w:eastAsiaTheme="minorEastAsia" w:hAnsiTheme="minorHAnsi" w:cstheme="minorBidi"/>
          <w:sz w:val="22"/>
          <w:szCs w:val="22"/>
          <w:lang w:val="en-GB" w:eastAsia="en-GB"/>
        </w:rPr>
      </w:pPr>
      <w:del w:id="94" w:author="King, Daniel" w:date="2017-09-01T07:54:00Z">
        <w:r w:rsidRPr="00362DF6" w:rsidDel="00362DF6">
          <w:rPr>
            <w:rStyle w:val="Hyperlink"/>
            <w:rPrChange w:id="95" w:author="King, Daniel" w:date="2017-09-01T07:54:00Z">
              <w:rPr>
                <w:rStyle w:val="Hyperlink"/>
              </w:rPr>
            </w:rPrChange>
          </w:rPr>
          <w:delText>3. Use Case 1: Single-domain with single-layer</w:delText>
        </w:r>
        <w:r w:rsidDel="00362DF6">
          <w:rPr>
            <w:webHidden/>
          </w:rPr>
          <w:tab/>
          <w:delText>4</w:delText>
        </w:r>
      </w:del>
    </w:p>
    <w:p w:rsidR="0053079A" w:rsidDel="00362DF6" w:rsidRDefault="0053079A">
      <w:pPr>
        <w:pStyle w:val="TOC2"/>
        <w:rPr>
          <w:del w:id="96" w:author="King, Daniel" w:date="2017-09-01T07:54:00Z"/>
          <w:rFonts w:asciiTheme="minorHAnsi" w:eastAsiaTheme="minorEastAsia" w:hAnsiTheme="minorHAnsi" w:cstheme="minorBidi"/>
          <w:sz w:val="22"/>
          <w:szCs w:val="22"/>
          <w:lang w:val="en-GB" w:eastAsia="en-GB"/>
        </w:rPr>
      </w:pPr>
      <w:del w:id="97" w:author="King, Daniel" w:date="2017-09-01T07:54:00Z">
        <w:r w:rsidRPr="00362DF6" w:rsidDel="00362DF6">
          <w:rPr>
            <w:rStyle w:val="Hyperlink"/>
            <w:rPrChange w:id="98" w:author="King, Daniel" w:date="2017-09-01T07:54:00Z">
              <w:rPr>
                <w:rStyle w:val="Hyperlink"/>
              </w:rPr>
            </w:rPrChange>
          </w:rPr>
          <w:delText>3.1. Reference Network</w:delText>
        </w:r>
        <w:r w:rsidDel="00362DF6">
          <w:rPr>
            <w:webHidden/>
          </w:rPr>
          <w:tab/>
          <w:delText>4</w:delText>
        </w:r>
      </w:del>
    </w:p>
    <w:p w:rsidR="0053079A" w:rsidDel="00362DF6" w:rsidRDefault="0053079A">
      <w:pPr>
        <w:pStyle w:val="TOC3"/>
        <w:rPr>
          <w:del w:id="99" w:author="King, Daniel" w:date="2017-09-01T07:54:00Z"/>
          <w:rFonts w:asciiTheme="minorHAnsi" w:eastAsiaTheme="minorEastAsia" w:hAnsiTheme="minorHAnsi" w:cstheme="minorBidi"/>
          <w:sz w:val="22"/>
          <w:szCs w:val="22"/>
          <w:lang w:val="en-GB" w:eastAsia="en-GB"/>
        </w:rPr>
      </w:pPr>
      <w:del w:id="100" w:author="King, Daniel" w:date="2017-09-01T07:54:00Z">
        <w:r w:rsidRPr="00362DF6" w:rsidDel="00362DF6">
          <w:rPr>
            <w:rStyle w:val="Hyperlink"/>
            <w:rPrChange w:id="101" w:author="King, Daniel" w:date="2017-09-01T07:54:00Z">
              <w:rPr>
                <w:rStyle w:val="Hyperlink"/>
              </w:rPr>
            </w:rPrChange>
          </w:rPr>
          <w:delText>3.1.1. Single Transport Domain - OTN Network</w:delText>
        </w:r>
        <w:r w:rsidDel="00362DF6">
          <w:rPr>
            <w:webHidden/>
          </w:rPr>
          <w:tab/>
          <w:delText>4</w:delText>
        </w:r>
      </w:del>
    </w:p>
    <w:p w:rsidR="0053079A" w:rsidDel="00362DF6" w:rsidRDefault="0053079A">
      <w:pPr>
        <w:pStyle w:val="TOC2"/>
        <w:rPr>
          <w:del w:id="102" w:author="King, Daniel" w:date="2017-09-01T07:54:00Z"/>
          <w:rFonts w:asciiTheme="minorHAnsi" w:eastAsiaTheme="minorEastAsia" w:hAnsiTheme="minorHAnsi" w:cstheme="minorBidi"/>
          <w:sz w:val="22"/>
          <w:szCs w:val="22"/>
          <w:lang w:val="en-GB" w:eastAsia="en-GB"/>
        </w:rPr>
      </w:pPr>
      <w:del w:id="103" w:author="King, Daniel" w:date="2017-09-01T07:54:00Z">
        <w:r w:rsidRPr="00362DF6" w:rsidDel="00362DF6">
          <w:rPr>
            <w:rStyle w:val="Hyperlink"/>
            <w:rPrChange w:id="104" w:author="King, Daniel" w:date="2017-09-01T07:54:00Z">
              <w:rPr>
                <w:rStyle w:val="Hyperlink"/>
              </w:rPr>
            </w:rPrChange>
          </w:rPr>
          <w:delText>3.2. Topology Abstractions</w:delText>
        </w:r>
        <w:r w:rsidDel="00362DF6">
          <w:rPr>
            <w:webHidden/>
          </w:rPr>
          <w:tab/>
          <w:delText>7</w:delText>
        </w:r>
      </w:del>
    </w:p>
    <w:p w:rsidR="0053079A" w:rsidDel="00362DF6" w:rsidRDefault="0053079A">
      <w:pPr>
        <w:pStyle w:val="TOC2"/>
        <w:rPr>
          <w:del w:id="105" w:author="King, Daniel" w:date="2017-09-01T07:54:00Z"/>
          <w:rFonts w:asciiTheme="minorHAnsi" w:eastAsiaTheme="minorEastAsia" w:hAnsiTheme="minorHAnsi" w:cstheme="minorBidi"/>
          <w:sz w:val="22"/>
          <w:szCs w:val="22"/>
          <w:lang w:val="en-GB" w:eastAsia="en-GB"/>
        </w:rPr>
      </w:pPr>
      <w:del w:id="106" w:author="King, Daniel" w:date="2017-09-01T07:54:00Z">
        <w:r w:rsidRPr="00362DF6" w:rsidDel="00362DF6">
          <w:rPr>
            <w:rStyle w:val="Hyperlink"/>
            <w:rPrChange w:id="107" w:author="King, Daniel" w:date="2017-09-01T07:54:00Z">
              <w:rPr>
                <w:rStyle w:val="Hyperlink"/>
              </w:rPr>
            </w:rPrChange>
          </w:rPr>
          <w:delText>3.3. Service Configuration</w:delText>
        </w:r>
        <w:r w:rsidDel="00362DF6">
          <w:rPr>
            <w:webHidden/>
          </w:rPr>
          <w:tab/>
          <w:delText>8</w:delText>
        </w:r>
      </w:del>
    </w:p>
    <w:p w:rsidR="0053079A" w:rsidDel="00362DF6" w:rsidRDefault="0053079A">
      <w:pPr>
        <w:pStyle w:val="TOC3"/>
        <w:rPr>
          <w:del w:id="108" w:author="King, Daniel" w:date="2017-09-01T07:54:00Z"/>
          <w:rFonts w:asciiTheme="minorHAnsi" w:eastAsiaTheme="minorEastAsia" w:hAnsiTheme="minorHAnsi" w:cstheme="minorBidi"/>
          <w:sz w:val="22"/>
          <w:szCs w:val="22"/>
          <w:lang w:val="en-GB" w:eastAsia="en-GB"/>
        </w:rPr>
      </w:pPr>
      <w:del w:id="109" w:author="King, Daniel" w:date="2017-09-01T07:54:00Z">
        <w:r w:rsidRPr="00362DF6" w:rsidDel="00362DF6">
          <w:rPr>
            <w:rStyle w:val="Hyperlink"/>
            <w:rPrChange w:id="110" w:author="King, Daniel" w:date="2017-09-01T07:54:00Z">
              <w:rPr>
                <w:rStyle w:val="Hyperlink"/>
              </w:rPr>
            </w:rPrChange>
          </w:rPr>
          <w:delText>3.3.1. ODU Transit</w:delText>
        </w:r>
        <w:r w:rsidDel="00362DF6">
          <w:rPr>
            <w:webHidden/>
          </w:rPr>
          <w:tab/>
          <w:delText>8</w:delText>
        </w:r>
      </w:del>
    </w:p>
    <w:p w:rsidR="0053079A" w:rsidDel="00362DF6" w:rsidRDefault="0053079A">
      <w:pPr>
        <w:pStyle w:val="TOC3"/>
        <w:rPr>
          <w:del w:id="111" w:author="King, Daniel" w:date="2017-09-01T07:54:00Z"/>
          <w:rFonts w:asciiTheme="minorHAnsi" w:eastAsiaTheme="minorEastAsia" w:hAnsiTheme="minorHAnsi" w:cstheme="minorBidi"/>
          <w:sz w:val="22"/>
          <w:szCs w:val="22"/>
          <w:lang w:val="en-GB" w:eastAsia="en-GB"/>
        </w:rPr>
      </w:pPr>
      <w:del w:id="112" w:author="King, Daniel" w:date="2017-09-01T07:54:00Z">
        <w:r w:rsidRPr="00362DF6" w:rsidDel="00362DF6">
          <w:rPr>
            <w:rStyle w:val="Hyperlink"/>
            <w:rPrChange w:id="113" w:author="King, Daniel" w:date="2017-09-01T07:54:00Z">
              <w:rPr>
                <w:rStyle w:val="Hyperlink"/>
              </w:rPr>
            </w:rPrChange>
          </w:rPr>
          <w:delText>3.3.2. EPL over ODU</w:delText>
        </w:r>
        <w:r w:rsidDel="00362DF6">
          <w:rPr>
            <w:webHidden/>
          </w:rPr>
          <w:tab/>
          <w:delText>9</w:delText>
        </w:r>
      </w:del>
    </w:p>
    <w:p w:rsidR="0053079A" w:rsidDel="00362DF6" w:rsidRDefault="0053079A">
      <w:pPr>
        <w:pStyle w:val="TOC3"/>
        <w:rPr>
          <w:del w:id="114" w:author="King, Daniel" w:date="2017-09-01T07:54:00Z"/>
          <w:rFonts w:asciiTheme="minorHAnsi" w:eastAsiaTheme="minorEastAsia" w:hAnsiTheme="minorHAnsi" w:cstheme="minorBidi"/>
          <w:sz w:val="22"/>
          <w:szCs w:val="22"/>
          <w:lang w:val="en-GB" w:eastAsia="en-GB"/>
        </w:rPr>
      </w:pPr>
      <w:del w:id="115" w:author="King, Daniel" w:date="2017-09-01T07:54:00Z">
        <w:r w:rsidRPr="00362DF6" w:rsidDel="00362DF6">
          <w:rPr>
            <w:rStyle w:val="Hyperlink"/>
            <w:rPrChange w:id="116" w:author="King, Daniel" w:date="2017-09-01T07:54:00Z">
              <w:rPr>
                <w:rStyle w:val="Hyperlink"/>
              </w:rPr>
            </w:rPrChange>
          </w:rPr>
          <w:delText>3.3.3. Other OTN Client Services</w:delText>
        </w:r>
        <w:r w:rsidDel="00362DF6">
          <w:rPr>
            <w:webHidden/>
          </w:rPr>
          <w:tab/>
          <w:delText>9</w:delText>
        </w:r>
      </w:del>
    </w:p>
    <w:p w:rsidR="0053079A" w:rsidDel="00362DF6" w:rsidRDefault="0053079A">
      <w:pPr>
        <w:pStyle w:val="TOC3"/>
        <w:rPr>
          <w:del w:id="117" w:author="King, Daniel" w:date="2017-09-01T07:54:00Z"/>
          <w:rFonts w:asciiTheme="minorHAnsi" w:eastAsiaTheme="minorEastAsia" w:hAnsiTheme="minorHAnsi" w:cstheme="minorBidi"/>
          <w:sz w:val="22"/>
          <w:szCs w:val="22"/>
          <w:lang w:val="en-GB" w:eastAsia="en-GB"/>
        </w:rPr>
      </w:pPr>
      <w:del w:id="118" w:author="King, Daniel" w:date="2017-09-01T07:54:00Z">
        <w:r w:rsidRPr="00362DF6" w:rsidDel="00362DF6">
          <w:rPr>
            <w:rStyle w:val="Hyperlink"/>
            <w:rPrChange w:id="119" w:author="King, Daniel" w:date="2017-09-01T07:54:00Z">
              <w:rPr>
                <w:rStyle w:val="Hyperlink"/>
              </w:rPr>
            </w:rPrChange>
          </w:rPr>
          <w:delText>3.3.4. EVPL over ODU</w:delText>
        </w:r>
        <w:r w:rsidDel="00362DF6">
          <w:rPr>
            <w:webHidden/>
          </w:rPr>
          <w:tab/>
          <w:delText>10</w:delText>
        </w:r>
      </w:del>
    </w:p>
    <w:p w:rsidR="0053079A" w:rsidDel="00362DF6" w:rsidRDefault="0053079A">
      <w:pPr>
        <w:pStyle w:val="TOC3"/>
        <w:rPr>
          <w:del w:id="120" w:author="King, Daniel" w:date="2017-09-01T07:54:00Z"/>
          <w:rFonts w:asciiTheme="minorHAnsi" w:eastAsiaTheme="minorEastAsia" w:hAnsiTheme="minorHAnsi" w:cstheme="minorBidi"/>
          <w:sz w:val="22"/>
          <w:szCs w:val="22"/>
          <w:lang w:val="en-GB" w:eastAsia="en-GB"/>
        </w:rPr>
      </w:pPr>
      <w:del w:id="121" w:author="King, Daniel" w:date="2017-09-01T07:54:00Z">
        <w:r w:rsidRPr="00362DF6" w:rsidDel="00362DF6">
          <w:rPr>
            <w:rStyle w:val="Hyperlink"/>
            <w:rPrChange w:id="122" w:author="King, Daniel" w:date="2017-09-01T07:54:00Z">
              <w:rPr>
                <w:rStyle w:val="Hyperlink"/>
              </w:rPr>
            </w:rPrChange>
          </w:rPr>
          <w:delText>3.3.5. EVPLAN and EVPTree Services</w:delText>
        </w:r>
        <w:r w:rsidDel="00362DF6">
          <w:rPr>
            <w:webHidden/>
          </w:rPr>
          <w:tab/>
          <w:delText>10</w:delText>
        </w:r>
      </w:del>
    </w:p>
    <w:p w:rsidR="0053079A" w:rsidDel="00362DF6" w:rsidRDefault="0053079A">
      <w:pPr>
        <w:pStyle w:val="TOC3"/>
        <w:rPr>
          <w:del w:id="123" w:author="King, Daniel" w:date="2017-09-01T07:54:00Z"/>
          <w:rFonts w:asciiTheme="minorHAnsi" w:eastAsiaTheme="minorEastAsia" w:hAnsiTheme="minorHAnsi" w:cstheme="minorBidi"/>
          <w:sz w:val="22"/>
          <w:szCs w:val="22"/>
          <w:lang w:val="en-GB" w:eastAsia="en-GB"/>
        </w:rPr>
      </w:pPr>
      <w:del w:id="124" w:author="King, Daniel" w:date="2017-09-01T07:54:00Z">
        <w:r w:rsidRPr="00362DF6" w:rsidDel="00362DF6">
          <w:rPr>
            <w:rStyle w:val="Hyperlink"/>
            <w:rPrChange w:id="125" w:author="King, Daniel" w:date="2017-09-01T07:54:00Z">
              <w:rPr>
                <w:rStyle w:val="Hyperlink"/>
              </w:rPr>
            </w:rPrChange>
          </w:rPr>
          <w:delText>3.3.6. Virtual Network Services</w:delText>
        </w:r>
        <w:r w:rsidDel="00362DF6">
          <w:rPr>
            <w:webHidden/>
          </w:rPr>
          <w:tab/>
          <w:delText>10</w:delText>
        </w:r>
      </w:del>
    </w:p>
    <w:p w:rsidR="0053079A" w:rsidDel="00362DF6" w:rsidRDefault="0053079A">
      <w:pPr>
        <w:pStyle w:val="TOC2"/>
        <w:rPr>
          <w:del w:id="126" w:author="King, Daniel" w:date="2017-09-01T07:54:00Z"/>
          <w:rFonts w:asciiTheme="minorHAnsi" w:eastAsiaTheme="minorEastAsia" w:hAnsiTheme="minorHAnsi" w:cstheme="minorBidi"/>
          <w:sz w:val="22"/>
          <w:szCs w:val="22"/>
          <w:lang w:val="en-GB" w:eastAsia="en-GB"/>
        </w:rPr>
      </w:pPr>
      <w:del w:id="127" w:author="King, Daniel" w:date="2017-09-01T07:54:00Z">
        <w:r w:rsidRPr="00362DF6" w:rsidDel="00362DF6">
          <w:rPr>
            <w:rStyle w:val="Hyperlink"/>
            <w:rPrChange w:id="128" w:author="King, Daniel" w:date="2017-09-01T07:54:00Z">
              <w:rPr>
                <w:rStyle w:val="Hyperlink"/>
              </w:rPr>
            </w:rPrChange>
          </w:rPr>
          <w:delText>3.4. Multi-functional Access Links</w:delText>
        </w:r>
        <w:r w:rsidDel="00362DF6">
          <w:rPr>
            <w:webHidden/>
          </w:rPr>
          <w:tab/>
          <w:delText>10</w:delText>
        </w:r>
      </w:del>
    </w:p>
    <w:p w:rsidR="0053079A" w:rsidDel="00362DF6" w:rsidRDefault="0053079A">
      <w:pPr>
        <w:pStyle w:val="TOC2"/>
        <w:rPr>
          <w:del w:id="129" w:author="King, Daniel" w:date="2017-09-01T07:54:00Z"/>
          <w:rFonts w:asciiTheme="minorHAnsi" w:eastAsiaTheme="minorEastAsia" w:hAnsiTheme="minorHAnsi" w:cstheme="minorBidi"/>
          <w:sz w:val="22"/>
          <w:szCs w:val="22"/>
          <w:lang w:val="en-GB" w:eastAsia="en-GB"/>
        </w:rPr>
      </w:pPr>
      <w:del w:id="130" w:author="King, Daniel" w:date="2017-09-01T07:54:00Z">
        <w:r w:rsidRPr="00362DF6" w:rsidDel="00362DF6">
          <w:rPr>
            <w:rStyle w:val="Hyperlink"/>
            <w:rPrChange w:id="131" w:author="King, Daniel" w:date="2017-09-01T07:54:00Z">
              <w:rPr>
                <w:rStyle w:val="Hyperlink"/>
              </w:rPr>
            </w:rPrChange>
          </w:rPr>
          <w:delText>3.5. Protection Requirements</w:delText>
        </w:r>
        <w:r w:rsidDel="00362DF6">
          <w:rPr>
            <w:webHidden/>
          </w:rPr>
          <w:tab/>
          <w:delText>10</w:delText>
        </w:r>
      </w:del>
    </w:p>
    <w:p w:rsidR="0053079A" w:rsidDel="00362DF6" w:rsidRDefault="0053079A">
      <w:pPr>
        <w:pStyle w:val="TOC3"/>
        <w:rPr>
          <w:del w:id="132" w:author="King, Daniel" w:date="2017-09-01T07:54:00Z"/>
          <w:rFonts w:asciiTheme="minorHAnsi" w:eastAsiaTheme="minorEastAsia" w:hAnsiTheme="minorHAnsi" w:cstheme="minorBidi"/>
          <w:sz w:val="22"/>
          <w:szCs w:val="22"/>
          <w:lang w:val="en-GB" w:eastAsia="en-GB"/>
        </w:rPr>
      </w:pPr>
      <w:del w:id="133" w:author="King, Daniel" w:date="2017-09-01T07:54:00Z">
        <w:r w:rsidRPr="00362DF6" w:rsidDel="00362DF6">
          <w:rPr>
            <w:rStyle w:val="Hyperlink"/>
            <w:rPrChange w:id="134" w:author="King, Daniel" w:date="2017-09-01T07:54:00Z">
              <w:rPr>
                <w:rStyle w:val="Hyperlink"/>
              </w:rPr>
            </w:rPrChange>
          </w:rPr>
          <w:delText>3.5.1. Linear Protection</w:delText>
        </w:r>
        <w:r w:rsidDel="00362DF6">
          <w:rPr>
            <w:webHidden/>
          </w:rPr>
          <w:tab/>
          <w:delText>11</w:delText>
        </w:r>
      </w:del>
    </w:p>
    <w:p w:rsidR="0053079A" w:rsidDel="00362DF6" w:rsidRDefault="0053079A">
      <w:pPr>
        <w:pStyle w:val="TOC1"/>
        <w:rPr>
          <w:del w:id="135" w:author="King, Daniel" w:date="2017-09-01T07:54:00Z"/>
          <w:rFonts w:asciiTheme="minorHAnsi" w:eastAsiaTheme="minorEastAsia" w:hAnsiTheme="minorHAnsi" w:cstheme="minorBidi"/>
          <w:sz w:val="22"/>
          <w:szCs w:val="22"/>
          <w:lang w:val="en-GB" w:eastAsia="en-GB"/>
        </w:rPr>
      </w:pPr>
      <w:del w:id="136" w:author="King, Daniel" w:date="2017-09-01T07:54:00Z">
        <w:r w:rsidRPr="00362DF6" w:rsidDel="00362DF6">
          <w:rPr>
            <w:rStyle w:val="Hyperlink"/>
            <w:rPrChange w:id="137" w:author="King, Daniel" w:date="2017-09-01T07:54:00Z">
              <w:rPr>
                <w:rStyle w:val="Hyperlink"/>
              </w:rPr>
            </w:rPrChange>
          </w:rPr>
          <w:delText>4. Use Case 2: Single-domain with multi-layer</w:delText>
        </w:r>
        <w:r w:rsidDel="00362DF6">
          <w:rPr>
            <w:webHidden/>
          </w:rPr>
          <w:tab/>
          <w:delText>12</w:delText>
        </w:r>
      </w:del>
    </w:p>
    <w:p w:rsidR="0053079A" w:rsidDel="00362DF6" w:rsidRDefault="0053079A">
      <w:pPr>
        <w:pStyle w:val="TOC1"/>
        <w:rPr>
          <w:del w:id="138" w:author="King, Daniel" w:date="2017-09-01T07:54:00Z"/>
          <w:rFonts w:asciiTheme="minorHAnsi" w:eastAsiaTheme="minorEastAsia" w:hAnsiTheme="minorHAnsi" w:cstheme="minorBidi"/>
          <w:sz w:val="22"/>
          <w:szCs w:val="22"/>
          <w:lang w:val="en-GB" w:eastAsia="en-GB"/>
        </w:rPr>
      </w:pPr>
      <w:del w:id="139" w:author="King, Daniel" w:date="2017-09-01T07:54:00Z">
        <w:r w:rsidRPr="00362DF6" w:rsidDel="00362DF6">
          <w:rPr>
            <w:rStyle w:val="Hyperlink"/>
            <w:rPrChange w:id="140" w:author="King, Daniel" w:date="2017-09-01T07:54:00Z">
              <w:rPr>
                <w:rStyle w:val="Hyperlink"/>
              </w:rPr>
            </w:rPrChange>
          </w:rPr>
          <w:delText>5. Use Case 3: Multi-domain with single-layer</w:delText>
        </w:r>
        <w:r w:rsidDel="00362DF6">
          <w:rPr>
            <w:webHidden/>
          </w:rPr>
          <w:tab/>
          <w:delText>12</w:delText>
        </w:r>
      </w:del>
    </w:p>
    <w:p w:rsidR="0053079A" w:rsidDel="00362DF6" w:rsidRDefault="0053079A">
      <w:pPr>
        <w:pStyle w:val="TOC1"/>
        <w:rPr>
          <w:del w:id="141" w:author="King, Daniel" w:date="2017-09-01T07:54:00Z"/>
          <w:rFonts w:asciiTheme="minorHAnsi" w:eastAsiaTheme="minorEastAsia" w:hAnsiTheme="minorHAnsi" w:cstheme="minorBidi"/>
          <w:sz w:val="22"/>
          <w:szCs w:val="22"/>
          <w:lang w:val="en-GB" w:eastAsia="en-GB"/>
        </w:rPr>
      </w:pPr>
      <w:del w:id="142" w:author="King, Daniel" w:date="2017-09-01T07:54:00Z">
        <w:r w:rsidRPr="00362DF6" w:rsidDel="00362DF6">
          <w:rPr>
            <w:rStyle w:val="Hyperlink"/>
            <w:rPrChange w:id="143" w:author="King, Daniel" w:date="2017-09-01T07:54:00Z">
              <w:rPr>
                <w:rStyle w:val="Hyperlink"/>
              </w:rPr>
            </w:rPrChange>
          </w:rPr>
          <w:delText>6. Use Case 4: Multi-domain and multi-layer</w:delText>
        </w:r>
        <w:r w:rsidDel="00362DF6">
          <w:rPr>
            <w:webHidden/>
          </w:rPr>
          <w:tab/>
          <w:delText>12</w:delText>
        </w:r>
      </w:del>
    </w:p>
    <w:p w:rsidR="0053079A" w:rsidDel="00362DF6" w:rsidRDefault="0053079A">
      <w:pPr>
        <w:pStyle w:val="TOC1"/>
        <w:rPr>
          <w:del w:id="144" w:author="King, Daniel" w:date="2017-09-01T07:54:00Z"/>
          <w:rFonts w:asciiTheme="minorHAnsi" w:eastAsiaTheme="minorEastAsia" w:hAnsiTheme="minorHAnsi" w:cstheme="minorBidi"/>
          <w:sz w:val="22"/>
          <w:szCs w:val="22"/>
          <w:lang w:val="en-GB" w:eastAsia="en-GB"/>
        </w:rPr>
      </w:pPr>
      <w:del w:id="145" w:author="King, Daniel" w:date="2017-09-01T07:54:00Z">
        <w:r w:rsidRPr="00362DF6" w:rsidDel="00362DF6">
          <w:rPr>
            <w:rStyle w:val="Hyperlink"/>
            <w:rPrChange w:id="146" w:author="King, Daniel" w:date="2017-09-01T07:54:00Z">
              <w:rPr>
                <w:rStyle w:val="Hyperlink"/>
              </w:rPr>
            </w:rPrChange>
          </w:rPr>
          <w:delText>7. Security Considerations</w:delText>
        </w:r>
        <w:r w:rsidDel="00362DF6">
          <w:rPr>
            <w:webHidden/>
          </w:rPr>
          <w:tab/>
          <w:delText>12</w:delText>
        </w:r>
      </w:del>
    </w:p>
    <w:p w:rsidR="0053079A" w:rsidDel="00362DF6" w:rsidRDefault="0053079A">
      <w:pPr>
        <w:pStyle w:val="TOC1"/>
        <w:rPr>
          <w:del w:id="147" w:author="King, Daniel" w:date="2017-09-01T07:54:00Z"/>
          <w:rFonts w:asciiTheme="minorHAnsi" w:eastAsiaTheme="minorEastAsia" w:hAnsiTheme="minorHAnsi" w:cstheme="minorBidi"/>
          <w:sz w:val="22"/>
          <w:szCs w:val="22"/>
          <w:lang w:val="en-GB" w:eastAsia="en-GB"/>
        </w:rPr>
      </w:pPr>
      <w:del w:id="148" w:author="King, Daniel" w:date="2017-09-01T07:54:00Z">
        <w:r w:rsidRPr="00362DF6" w:rsidDel="00362DF6">
          <w:rPr>
            <w:rStyle w:val="Hyperlink"/>
            <w:rPrChange w:id="149" w:author="King, Daniel" w:date="2017-09-01T07:54:00Z">
              <w:rPr>
                <w:rStyle w:val="Hyperlink"/>
              </w:rPr>
            </w:rPrChange>
          </w:rPr>
          <w:delText>8. IANA Considerations</w:delText>
        </w:r>
        <w:r w:rsidDel="00362DF6">
          <w:rPr>
            <w:webHidden/>
          </w:rPr>
          <w:tab/>
          <w:delText>12</w:delText>
        </w:r>
      </w:del>
    </w:p>
    <w:p w:rsidR="0053079A" w:rsidDel="00362DF6" w:rsidRDefault="0053079A">
      <w:pPr>
        <w:pStyle w:val="TOC1"/>
        <w:rPr>
          <w:del w:id="150" w:author="King, Daniel" w:date="2017-09-01T07:54:00Z"/>
          <w:rFonts w:asciiTheme="minorHAnsi" w:eastAsiaTheme="minorEastAsia" w:hAnsiTheme="minorHAnsi" w:cstheme="minorBidi"/>
          <w:sz w:val="22"/>
          <w:szCs w:val="22"/>
          <w:lang w:val="en-GB" w:eastAsia="en-GB"/>
        </w:rPr>
      </w:pPr>
      <w:del w:id="151" w:author="King, Daniel" w:date="2017-09-01T07:54:00Z">
        <w:r w:rsidRPr="00362DF6" w:rsidDel="00362DF6">
          <w:rPr>
            <w:rStyle w:val="Hyperlink"/>
            <w:rPrChange w:id="152" w:author="King, Daniel" w:date="2017-09-01T07:54:00Z">
              <w:rPr>
                <w:rStyle w:val="Hyperlink"/>
              </w:rPr>
            </w:rPrChange>
          </w:rPr>
          <w:delText>9. References</w:delText>
        </w:r>
        <w:r w:rsidDel="00362DF6">
          <w:rPr>
            <w:webHidden/>
          </w:rPr>
          <w:tab/>
          <w:delText>13</w:delText>
        </w:r>
      </w:del>
    </w:p>
    <w:p w:rsidR="0053079A" w:rsidDel="00362DF6" w:rsidRDefault="0053079A">
      <w:pPr>
        <w:pStyle w:val="TOC2"/>
        <w:rPr>
          <w:del w:id="153" w:author="King, Daniel" w:date="2017-09-01T07:54:00Z"/>
          <w:rFonts w:asciiTheme="minorHAnsi" w:eastAsiaTheme="minorEastAsia" w:hAnsiTheme="minorHAnsi" w:cstheme="minorBidi"/>
          <w:sz w:val="22"/>
          <w:szCs w:val="22"/>
          <w:lang w:val="en-GB" w:eastAsia="en-GB"/>
        </w:rPr>
      </w:pPr>
      <w:del w:id="154" w:author="King, Daniel" w:date="2017-09-01T07:54:00Z">
        <w:r w:rsidRPr="00362DF6" w:rsidDel="00362DF6">
          <w:rPr>
            <w:rStyle w:val="Hyperlink"/>
            <w:rPrChange w:id="155" w:author="King, Daniel" w:date="2017-09-01T07:54:00Z">
              <w:rPr>
                <w:rStyle w:val="Hyperlink"/>
              </w:rPr>
            </w:rPrChange>
          </w:rPr>
          <w:delText>9.1. Normative References</w:delText>
        </w:r>
        <w:r w:rsidDel="00362DF6">
          <w:rPr>
            <w:webHidden/>
          </w:rPr>
          <w:tab/>
          <w:delText>13</w:delText>
        </w:r>
      </w:del>
    </w:p>
    <w:p w:rsidR="0053079A" w:rsidDel="00362DF6" w:rsidRDefault="0053079A">
      <w:pPr>
        <w:pStyle w:val="TOC2"/>
        <w:rPr>
          <w:del w:id="156" w:author="King, Daniel" w:date="2017-09-01T07:54:00Z"/>
          <w:rFonts w:asciiTheme="minorHAnsi" w:eastAsiaTheme="minorEastAsia" w:hAnsiTheme="minorHAnsi" w:cstheme="minorBidi"/>
          <w:sz w:val="22"/>
          <w:szCs w:val="22"/>
          <w:lang w:val="en-GB" w:eastAsia="en-GB"/>
        </w:rPr>
      </w:pPr>
      <w:del w:id="157" w:author="King, Daniel" w:date="2017-09-01T07:54:00Z">
        <w:r w:rsidRPr="00362DF6" w:rsidDel="00362DF6">
          <w:rPr>
            <w:rStyle w:val="Hyperlink"/>
            <w:rPrChange w:id="158" w:author="King, Daniel" w:date="2017-09-01T07:54:00Z">
              <w:rPr>
                <w:rStyle w:val="Hyperlink"/>
              </w:rPr>
            </w:rPrChange>
          </w:rPr>
          <w:delText>9.2. Informative References</w:delText>
        </w:r>
        <w:r w:rsidDel="00362DF6">
          <w:rPr>
            <w:webHidden/>
          </w:rPr>
          <w:tab/>
          <w:delText>13</w:delText>
        </w:r>
      </w:del>
    </w:p>
    <w:p w:rsidR="0053079A" w:rsidDel="00362DF6" w:rsidRDefault="0053079A">
      <w:pPr>
        <w:pStyle w:val="TOC1"/>
        <w:rPr>
          <w:del w:id="159" w:author="King, Daniel" w:date="2017-09-01T07:54:00Z"/>
          <w:rFonts w:asciiTheme="minorHAnsi" w:eastAsiaTheme="minorEastAsia" w:hAnsiTheme="minorHAnsi" w:cstheme="minorBidi"/>
          <w:sz w:val="22"/>
          <w:szCs w:val="22"/>
          <w:lang w:val="en-GB" w:eastAsia="en-GB"/>
        </w:rPr>
      </w:pPr>
      <w:del w:id="160" w:author="King, Daniel" w:date="2017-09-01T07:54:00Z">
        <w:r w:rsidRPr="00362DF6" w:rsidDel="00362DF6">
          <w:rPr>
            <w:rStyle w:val="Hyperlink"/>
            <w:rPrChange w:id="161" w:author="King, Daniel" w:date="2017-09-01T07:54:00Z">
              <w:rPr>
                <w:rStyle w:val="Hyperlink"/>
              </w:rPr>
            </w:rPrChange>
          </w:rPr>
          <w:delText>10. Acknowledgments</w:delText>
        </w:r>
        <w:r w:rsidDel="00362DF6">
          <w:rPr>
            <w:webHidden/>
          </w:rPr>
          <w:tab/>
          <w:delText>13</w:delText>
        </w:r>
      </w:del>
    </w:p>
    <w:p w:rsidR="00210352" w:rsidDel="0053079A" w:rsidRDefault="00210352">
      <w:pPr>
        <w:pStyle w:val="TOC1"/>
        <w:rPr>
          <w:del w:id="162" w:author="King, Daniel" w:date="2017-09-01T07:47:00Z"/>
          <w:rFonts w:asciiTheme="minorHAnsi" w:eastAsiaTheme="minorEastAsia" w:hAnsiTheme="minorHAnsi" w:cstheme="minorBidi"/>
          <w:sz w:val="22"/>
          <w:szCs w:val="22"/>
          <w:lang w:eastAsia="zh-CN"/>
        </w:rPr>
      </w:pPr>
      <w:del w:id="163" w:author="King, Daniel" w:date="2017-09-01T07:47:00Z">
        <w:r w:rsidRPr="0053079A" w:rsidDel="0053079A">
          <w:rPr>
            <w:rPrChange w:id="164" w:author="King, Daniel" w:date="2017-09-01T07:47:00Z">
              <w:rPr>
                <w:rStyle w:val="Hyperlink"/>
              </w:rPr>
            </w:rPrChange>
          </w:rPr>
          <w:delText>1. Introduction</w:delText>
        </w:r>
        <w:r w:rsidDel="0053079A">
          <w:rPr>
            <w:webHidden/>
          </w:rPr>
          <w:tab/>
          <w:delText>2</w:delText>
        </w:r>
      </w:del>
    </w:p>
    <w:p w:rsidR="00210352" w:rsidDel="0053079A" w:rsidRDefault="00210352">
      <w:pPr>
        <w:pStyle w:val="TOC1"/>
        <w:rPr>
          <w:del w:id="165" w:author="King, Daniel" w:date="2017-09-01T07:47:00Z"/>
          <w:rFonts w:asciiTheme="minorHAnsi" w:eastAsiaTheme="minorEastAsia" w:hAnsiTheme="minorHAnsi" w:cstheme="minorBidi"/>
          <w:sz w:val="22"/>
          <w:szCs w:val="22"/>
          <w:lang w:eastAsia="zh-CN"/>
        </w:rPr>
      </w:pPr>
      <w:del w:id="166" w:author="King, Daniel" w:date="2017-09-01T07:47:00Z">
        <w:r w:rsidRPr="0053079A" w:rsidDel="0053079A">
          <w:rPr>
            <w:rPrChange w:id="167" w:author="King, Daniel" w:date="2017-09-01T07:47:00Z">
              <w:rPr>
                <w:rStyle w:val="Hyperlink"/>
              </w:rPr>
            </w:rPrChange>
          </w:rPr>
          <w:delText>2. Conventions used in this document</w:delText>
        </w:r>
        <w:r w:rsidDel="0053079A">
          <w:rPr>
            <w:webHidden/>
          </w:rPr>
          <w:tab/>
          <w:delText>3</w:delText>
        </w:r>
      </w:del>
    </w:p>
    <w:p w:rsidR="00210352" w:rsidDel="0053079A" w:rsidRDefault="00210352">
      <w:pPr>
        <w:pStyle w:val="TOC1"/>
        <w:rPr>
          <w:del w:id="168" w:author="King, Daniel" w:date="2017-09-01T07:47:00Z"/>
          <w:rFonts w:asciiTheme="minorHAnsi" w:eastAsiaTheme="minorEastAsia" w:hAnsiTheme="minorHAnsi" w:cstheme="minorBidi"/>
          <w:sz w:val="22"/>
          <w:szCs w:val="22"/>
          <w:lang w:eastAsia="zh-CN"/>
        </w:rPr>
      </w:pPr>
      <w:del w:id="169" w:author="King, Daniel" w:date="2017-09-01T07:47:00Z">
        <w:r w:rsidRPr="0053079A" w:rsidDel="0053079A">
          <w:rPr>
            <w:rPrChange w:id="170" w:author="King, Daniel" w:date="2017-09-01T07:47:00Z">
              <w:rPr>
                <w:rStyle w:val="Hyperlink"/>
              </w:rPr>
            </w:rPrChange>
          </w:rPr>
          <w:delText>3. High-level Modeling Requirements</w:delText>
        </w:r>
        <w:r w:rsidDel="0053079A">
          <w:rPr>
            <w:webHidden/>
          </w:rPr>
          <w:tab/>
          <w:delText>3</w:delText>
        </w:r>
      </w:del>
    </w:p>
    <w:p w:rsidR="00210352" w:rsidDel="0053079A" w:rsidRDefault="00210352">
      <w:pPr>
        <w:pStyle w:val="TOC1"/>
        <w:rPr>
          <w:del w:id="171" w:author="King, Daniel" w:date="2017-09-01T07:47:00Z"/>
          <w:rFonts w:asciiTheme="minorHAnsi" w:eastAsiaTheme="minorEastAsia" w:hAnsiTheme="minorHAnsi" w:cstheme="minorBidi"/>
          <w:sz w:val="22"/>
          <w:szCs w:val="22"/>
          <w:lang w:eastAsia="zh-CN"/>
        </w:rPr>
      </w:pPr>
      <w:del w:id="172" w:author="King, Daniel" w:date="2017-09-01T07:47:00Z">
        <w:r w:rsidRPr="0053079A" w:rsidDel="0053079A">
          <w:rPr>
            <w:rPrChange w:id="173" w:author="King, Daniel" w:date="2017-09-01T07:47:00Z">
              <w:rPr>
                <w:rStyle w:val="Hyperlink"/>
              </w:rPr>
            </w:rPrChange>
          </w:rPr>
          <w:delText>4. Use Case 1: Single-domain with single-layer</w:delText>
        </w:r>
        <w:r w:rsidDel="0053079A">
          <w:rPr>
            <w:webHidden/>
          </w:rPr>
          <w:tab/>
          <w:delText>4</w:delText>
        </w:r>
      </w:del>
    </w:p>
    <w:p w:rsidR="00210352" w:rsidDel="0053079A" w:rsidRDefault="00210352">
      <w:pPr>
        <w:pStyle w:val="TOC2"/>
        <w:rPr>
          <w:del w:id="174" w:author="King, Daniel" w:date="2017-09-01T07:47:00Z"/>
          <w:rFonts w:asciiTheme="minorHAnsi" w:eastAsiaTheme="minorEastAsia" w:hAnsiTheme="minorHAnsi" w:cstheme="minorBidi"/>
          <w:sz w:val="22"/>
          <w:szCs w:val="22"/>
          <w:lang w:eastAsia="zh-CN"/>
        </w:rPr>
      </w:pPr>
      <w:del w:id="175" w:author="King, Daniel" w:date="2017-09-01T07:47:00Z">
        <w:r w:rsidRPr="0053079A" w:rsidDel="0053079A">
          <w:rPr>
            <w:rPrChange w:id="176" w:author="King, Daniel" w:date="2017-09-01T07:47:00Z">
              <w:rPr>
                <w:rStyle w:val="Hyperlink"/>
              </w:rPr>
            </w:rPrChange>
          </w:rPr>
          <w:delText>4.1. Reference Network</w:delText>
        </w:r>
        <w:r w:rsidDel="0053079A">
          <w:rPr>
            <w:webHidden/>
          </w:rPr>
          <w:tab/>
          <w:delText>4</w:delText>
        </w:r>
      </w:del>
    </w:p>
    <w:p w:rsidR="00210352" w:rsidDel="0053079A" w:rsidRDefault="00210352">
      <w:pPr>
        <w:pStyle w:val="TOC3"/>
        <w:rPr>
          <w:del w:id="177" w:author="King, Daniel" w:date="2017-09-01T07:47:00Z"/>
          <w:rFonts w:asciiTheme="minorHAnsi" w:eastAsiaTheme="minorEastAsia" w:hAnsiTheme="minorHAnsi" w:cstheme="minorBidi"/>
          <w:sz w:val="22"/>
          <w:szCs w:val="22"/>
          <w:lang w:eastAsia="zh-CN"/>
        </w:rPr>
      </w:pPr>
      <w:del w:id="178" w:author="King, Daniel" w:date="2017-09-01T07:47:00Z">
        <w:r w:rsidRPr="0053079A" w:rsidDel="0053079A">
          <w:rPr>
            <w:rPrChange w:id="179" w:author="King, Daniel" w:date="2017-09-01T07:47:00Z">
              <w:rPr>
                <w:rStyle w:val="Hyperlink"/>
              </w:rPr>
            </w:rPrChange>
          </w:rPr>
          <w:delText>4.1.1. Single Transport Domain - OTN Network</w:delText>
        </w:r>
        <w:r w:rsidDel="0053079A">
          <w:rPr>
            <w:webHidden/>
          </w:rPr>
          <w:tab/>
          <w:delText>4</w:delText>
        </w:r>
      </w:del>
    </w:p>
    <w:p w:rsidR="00210352" w:rsidDel="0053079A" w:rsidRDefault="00210352">
      <w:pPr>
        <w:pStyle w:val="TOC2"/>
        <w:rPr>
          <w:del w:id="180" w:author="King, Daniel" w:date="2017-09-01T07:47:00Z"/>
          <w:rFonts w:asciiTheme="minorHAnsi" w:eastAsiaTheme="minorEastAsia" w:hAnsiTheme="minorHAnsi" w:cstheme="minorBidi"/>
          <w:sz w:val="22"/>
          <w:szCs w:val="22"/>
          <w:lang w:eastAsia="zh-CN"/>
        </w:rPr>
      </w:pPr>
      <w:del w:id="181" w:author="King, Daniel" w:date="2017-09-01T07:47:00Z">
        <w:r w:rsidRPr="0053079A" w:rsidDel="0053079A">
          <w:rPr>
            <w:rPrChange w:id="182" w:author="King, Daniel" w:date="2017-09-01T07:47:00Z">
              <w:rPr>
                <w:rStyle w:val="Hyperlink"/>
              </w:rPr>
            </w:rPrChange>
          </w:rPr>
          <w:delText>4.2. Topology Abstractions</w:delText>
        </w:r>
        <w:r w:rsidDel="0053079A">
          <w:rPr>
            <w:webHidden/>
          </w:rPr>
          <w:tab/>
          <w:delText>7</w:delText>
        </w:r>
      </w:del>
    </w:p>
    <w:p w:rsidR="00210352" w:rsidDel="0053079A" w:rsidRDefault="00210352">
      <w:pPr>
        <w:pStyle w:val="TOC2"/>
        <w:rPr>
          <w:del w:id="183" w:author="King, Daniel" w:date="2017-09-01T07:47:00Z"/>
          <w:rFonts w:asciiTheme="minorHAnsi" w:eastAsiaTheme="minorEastAsia" w:hAnsiTheme="minorHAnsi" w:cstheme="minorBidi"/>
          <w:sz w:val="22"/>
          <w:szCs w:val="22"/>
          <w:lang w:eastAsia="zh-CN"/>
        </w:rPr>
      </w:pPr>
      <w:del w:id="184" w:author="King, Daniel" w:date="2017-09-01T07:47:00Z">
        <w:r w:rsidRPr="0053079A" w:rsidDel="0053079A">
          <w:rPr>
            <w:rPrChange w:id="185" w:author="King, Daniel" w:date="2017-09-01T07:47:00Z">
              <w:rPr>
                <w:rStyle w:val="Hyperlink"/>
              </w:rPr>
            </w:rPrChange>
          </w:rPr>
          <w:delText>4.3. Service Configuration</w:delText>
        </w:r>
        <w:r w:rsidDel="0053079A">
          <w:rPr>
            <w:webHidden/>
          </w:rPr>
          <w:tab/>
          <w:delText>8</w:delText>
        </w:r>
      </w:del>
    </w:p>
    <w:p w:rsidR="00210352" w:rsidDel="0053079A" w:rsidRDefault="00210352">
      <w:pPr>
        <w:pStyle w:val="TOC3"/>
        <w:rPr>
          <w:del w:id="186" w:author="King, Daniel" w:date="2017-09-01T07:47:00Z"/>
          <w:rFonts w:asciiTheme="minorHAnsi" w:eastAsiaTheme="minorEastAsia" w:hAnsiTheme="minorHAnsi" w:cstheme="minorBidi"/>
          <w:sz w:val="22"/>
          <w:szCs w:val="22"/>
          <w:lang w:eastAsia="zh-CN"/>
        </w:rPr>
      </w:pPr>
      <w:del w:id="187" w:author="King, Daniel" w:date="2017-09-01T07:47:00Z">
        <w:r w:rsidRPr="0053079A" w:rsidDel="0053079A">
          <w:rPr>
            <w:rPrChange w:id="188" w:author="King, Daniel" w:date="2017-09-01T07:47:00Z">
              <w:rPr>
                <w:rStyle w:val="Hyperlink"/>
              </w:rPr>
            </w:rPrChange>
          </w:rPr>
          <w:delText>4.3.1. ODU Transit</w:delText>
        </w:r>
        <w:r w:rsidDel="0053079A">
          <w:rPr>
            <w:webHidden/>
          </w:rPr>
          <w:tab/>
          <w:delText>8</w:delText>
        </w:r>
      </w:del>
    </w:p>
    <w:p w:rsidR="00210352" w:rsidDel="0053079A" w:rsidRDefault="00210352">
      <w:pPr>
        <w:pStyle w:val="TOC3"/>
        <w:rPr>
          <w:del w:id="189" w:author="King, Daniel" w:date="2017-09-01T07:47:00Z"/>
          <w:rFonts w:asciiTheme="minorHAnsi" w:eastAsiaTheme="minorEastAsia" w:hAnsiTheme="minorHAnsi" w:cstheme="minorBidi"/>
          <w:sz w:val="22"/>
          <w:szCs w:val="22"/>
          <w:lang w:eastAsia="zh-CN"/>
        </w:rPr>
      </w:pPr>
      <w:del w:id="190" w:author="King, Daniel" w:date="2017-09-01T07:47:00Z">
        <w:r w:rsidRPr="0053079A" w:rsidDel="0053079A">
          <w:rPr>
            <w:rPrChange w:id="191" w:author="King, Daniel" w:date="2017-09-01T07:47:00Z">
              <w:rPr>
                <w:rStyle w:val="Hyperlink"/>
              </w:rPr>
            </w:rPrChange>
          </w:rPr>
          <w:delText>4.3.2. EPL over ODU</w:delText>
        </w:r>
        <w:r w:rsidDel="0053079A">
          <w:rPr>
            <w:webHidden/>
          </w:rPr>
          <w:tab/>
          <w:delText>9</w:delText>
        </w:r>
      </w:del>
    </w:p>
    <w:p w:rsidR="00210352" w:rsidDel="0053079A" w:rsidRDefault="00210352">
      <w:pPr>
        <w:pStyle w:val="TOC3"/>
        <w:rPr>
          <w:del w:id="192" w:author="King, Daniel" w:date="2017-09-01T07:47:00Z"/>
          <w:rFonts w:asciiTheme="minorHAnsi" w:eastAsiaTheme="minorEastAsia" w:hAnsiTheme="minorHAnsi" w:cstheme="minorBidi"/>
          <w:sz w:val="22"/>
          <w:szCs w:val="22"/>
          <w:lang w:eastAsia="zh-CN"/>
        </w:rPr>
      </w:pPr>
      <w:del w:id="193" w:author="King, Daniel" w:date="2017-09-01T07:47:00Z">
        <w:r w:rsidRPr="0053079A" w:rsidDel="0053079A">
          <w:rPr>
            <w:rPrChange w:id="194" w:author="King, Daniel" w:date="2017-09-01T07:47:00Z">
              <w:rPr>
                <w:rStyle w:val="Hyperlink"/>
              </w:rPr>
            </w:rPrChange>
          </w:rPr>
          <w:delText>4.3.3. Other OTN Client Services</w:delText>
        </w:r>
        <w:r w:rsidDel="0053079A">
          <w:rPr>
            <w:webHidden/>
          </w:rPr>
          <w:tab/>
          <w:delText>9</w:delText>
        </w:r>
      </w:del>
    </w:p>
    <w:p w:rsidR="00210352" w:rsidDel="0053079A" w:rsidRDefault="00210352">
      <w:pPr>
        <w:pStyle w:val="TOC3"/>
        <w:rPr>
          <w:del w:id="195" w:author="King, Daniel" w:date="2017-09-01T07:47:00Z"/>
          <w:rFonts w:asciiTheme="minorHAnsi" w:eastAsiaTheme="minorEastAsia" w:hAnsiTheme="minorHAnsi" w:cstheme="minorBidi"/>
          <w:sz w:val="22"/>
          <w:szCs w:val="22"/>
          <w:lang w:eastAsia="zh-CN"/>
        </w:rPr>
      </w:pPr>
      <w:del w:id="196" w:author="King, Daniel" w:date="2017-09-01T07:47:00Z">
        <w:r w:rsidRPr="0053079A" w:rsidDel="0053079A">
          <w:rPr>
            <w:rPrChange w:id="197" w:author="King, Daniel" w:date="2017-09-01T07:47:00Z">
              <w:rPr>
                <w:rStyle w:val="Hyperlink"/>
              </w:rPr>
            </w:rPrChange>
          </w:rPr>
          <w:delText>4.3.4. EVPL over ODU</w:delText>
        </w:r>
        <w:r w:rsidDel="0053079A">
          <w:rPr>
            <w:webHidden/>
          </w:rPr>
          <w:tab/>
          <w:delText>10</w:delText>
        </w:r>
      </w:del>
    </w:p>
    <w:p w:rsidR="00210352" w:rsidDel="0053079A" w:rsidRDefault="00210352">
      <w:pPr>
        <w:pStyle w:val="TOC3"/>
        <w:rPr>
          <w:del w:id="198" w:author="King, Daniel" w:date="2017-09-01T07:47:00Z"/>
          <w:rFonts w:asciiTheme="minorHAnsi" w:eastAsiaTheme="minorEastAsia" w:hAnsiTheme="minorHAnsi" w:cstheme="minorBidi"/>
          <w:sz w:val="22"/>
          <w:szCs w:val="22"/>
          <w:lang w:eastAsia="zh-CN"/>
        </w:rPr>
      </w:pPr>
      <w:del w:id="199" w:author="King, Daniel" w:date="2017-09-01T07:47:00Z">
        <w:r w:rsidRPr="0053079A" w:rsidDel="0053079A">
          <w:rPr>
            <w:rPrChange w:id="200" w:author="King, Daniel" w:date="2017-09-01T07:47:00Z">
              <w:rPr>
                <w:rStyle w:val="Hyperlink"/>
              </w:rPr>
            </w:rPrChange>
          </w:rPr>
          <w:delText>4.3.5. EVPLAN and EVPTree Services</w:delText>
        </w:r>
        <w:r w:rsidDel="0053079A">
          <w:rPr>
            <w:webHidden/>
          </w:rPr>
          <w:tab/>
          <w:delText>10</w:delText>
        </w:r>
      </w:del>
    </w:p>
    <w:p w:rsidR="00210352" w:rsidDel="0053079A" w:rsidRDefault="00210352">
      <w:pPr>
        <w:pStyle w:val="TOC3"/>
        <w:rPr>
          <w:del w:id="201" w:author="King, Daniel" w:date="2017-09-01T07:47:00Z"/>
          <w:rFonts w:asciiTheme="minorHAnsi" w:eastAsiaTheme="minorEastAsia" w:hAnsiTheme="minorHAnsi" w:cstheme="minorBidi"/>
          <w:sz w:val="22"/>
          <w:szCs w:val="22"/>
          <w:lang w:eastAsia="zh-CN"/>
        </w:rPr>
      </w:pPr>
      <w:del w:id="202" w:author="King, Daniel" w:date="2017-09-01T07:47:00Z">
        <w:r w:rsidRPr="0053079A" w:rsidDel="0053079A">
          <w:rPr>
            <w:rPrChange w:id="203" w:author="King, Daniel" w:date="2017-09-01T07:47:00Z">
              <w:rPr>
                <w:rStyle w:val="Hyperlink"/>
              </w:rPr>
            </w:rPrChange>
          </w:rPr>
          <w:delText>4.3.6. Virtual Network Services</w:delText>
        </w:r>
        <w:r w:rsidDel="0053079A">
          <w:rPr>
            <w:webHidden/>
          </w:rPr>
          <w:tab/>
          <w:delText>10</w:delText>
        </w:r>
      </w:del>
    </w:p>
    <w:p w:rsidR="00210352" w:rsidDel="0053079A" w:rsidRDefault="00210352">
      <w:pPr>
        <w:pStyle w:val="TOC2"/>
        <w:rPr>
          <w:del w:id="204" w:author="King, Daniel" w:date="2017-09-01T07:47:00Z"/>
          <w:rFonts w:asciiTheme="minorHAnsi" w:eastAsiaTheme="minorEastAsia" w:hAnsiTheme="minorHAnsi" w:cstheme="minorBidi"/>
          <w:sz w:val="22"/>
          <w:szCs w:val="22"/>
          <w:lang w:eastAsia="zh-CN"/>
        </w:rPr>
      </w:pPr>
      <w:del w:id="205" w:author="King, Daniel" w:date="2017-09-01T07:47:00Z">
        <w:r w:rsidRPr="0053079A" w:rsidDel="0053079A">
          <w:rPr>
            <w:rPrChange w:id="206" w:author="King, Daniel" w:date="2017-09-01T07:47:00Z">
              <w:rPr>
                <w:rStyle w:val="Hyperlink"/>
              </w:rPr>
            </w:rPrChange>
          </w:rPr>
          <w:delText>4.4. Multi-functional Access Links</w:delText>
        </w:r>
        <w:r w:rsidDel="0053079A">
          <w:rPr>
            <w:webHidden/>
          </w:rPr>
          <w:tab/>
          <w:delText>10</w:delText>
        </w:r>
      </w:del>
    </w:p>
    <w:p w:rsidR="00210352" w:rsidDel="0053079A" w:rsidRDefault="00210352">
      <w:pPr>
        <w:pStyle w:val="TOC1"/>
        <w:rPr>
          <w:del w:id="207" w:author="King, Daniel" w:date="2017-09-01T07:47:00Z"/>
          <w:rFonts w:asciiTheme="minorHAnsi" w:eastAsiaTheme="minorEastAsia" w:hAnsiTheme="minorHAnsi" w:cstheme="minorBidi"/>
          <w:sz w:val="22"/>
          <w:szCs w:val="22"/>
          <w:lang w:eastAsia="zh-CN"/>
        </w:rPr>
      </w:pPr>
      <w:del w:id="208" w:author="King, Daniel" w:date="2017-09-01T07:47:00Z">
        <w:r w:rsidRPr="0053079A" w:rsidDel="0053079A">
          <w:rPr>
            <w:rPrChange w:id="209" w:author="King, Daniel" w:date="2017-09-01T07:47:00Z">
              <w:rPr>
                <w:rStyle w:val="Hyperlink"/>
              </w:rPr>
            </w:rPrChange>
          </w:rPr>
          <w:delText>5. Use Case 2: Single-domain with multi-layer</w:delText>
        </w:r>
        <w:r w:rsidDel="0053079A">
          <w:rPr>
            <w:webHidden/>
          </w:rPr>
          <w:tab/>
          <w:delText>10</w:delText>
        </w:r>
      </w:del>
    </w:p>
    <w:p w:rsidR="00210352" w:rsidDel="0053079A" w:rsidRDefault="00210352">
      <w:pPr>
        <w:pStyle w:val="TOC1"/>
        <w:rPr>
          <w:del w:id="210" w:author="King, Daniel" w:date="2017-09-01T07:47:00Z"/>
          <w:rFonts w:asciiTheme="minorHAnsi" w:eastAsiaTheme="minorEastAsia" w:hAnsiTheme="minorHAnsi" w:cstheme="minorBidi"/>
          <w:sz w:val="22"/>
          <w:szCs w:val="22"/>
          <w:lang w:eastAsia="zh-CN"/>
        </w:rPr>
      </w:pPr>
      <w:del w:id="211" w:author="King, Daniel" w:date="2017-09-01T07:47:00Z">
        <w:r w:rsidRPr="0053079A" w:rsidDel="0053079A">
          <w:rPr>
            <w:rPrChange w:id="212" w:author="King, Daniel" w:date="2017-09-01T07:47:00Z">
              <w:rPr>
                <w:rStyle w:val="Hyperlink"/>
              </w:rPr>
            </w:rPrChange>
          </w:rPr>
          <w:delText>6. Use Case 3: Multi-domain with single-layer</w:delText>
        </w:r>
        <w:r w:rsidDel="0053079A">
          <w:rPr>
            <w:webHidden/>
          </w:rPr>
          <w:tab/>
          <w:delText>10</w:delText>
        </w:r>
      </w:del>
    </w:p>
    <w:p w:rsidR="00210352" w:rsidDel="0053079A" w:rsidRDefault="00210352">
      <w:pPr>
        <w:pStyle w:val="TOC1"/>
        <w:rPr>
          <w:del w:id="213" w:author="King, Daniel" w:date="2017-09-01T07:47:00Z"/>
          <w:rFonts w:asciiTheme="minorHAnsi" w:eastAsiaTheme="minorEastAsia" w:hAnsiTheme="minorHAnsi" w:cstheme="minorBidi"/>
          <w:sz w:val="22"/>
          <w:szCs w:val="22"/>
          <w:lang w:eastAsia="zh-CN"/>
        </w:rPr>
      </w:pPr>
      <w:del w:id="214" w:author="King, Daniel" w:date="2017-09-01T07:47:00Z">
        <w:r w:rsidRPr="0053079A" w:rsidDel="0053079A">
          <w:rPr>
            <w:rPrChange w:id="215" w:author="King, Daniel" w:date="2017-09-01T07:47:00Z">
              <w:rPr>
                <w:rStyle w:val="Hyperlink"/>
              </w:rPr>
            </w:rPrChange>
          </w:rPr>
          <w:delText>7. Use Case 4: Multi-domain and multi-layer</w:delText>
        </w:r>
        <w:r w:rsidDel="0053079A">
          <w:rPr>
            <w:webHidden/>
          </w:rPr>
          <w:tab/>
          <w:delText>11</w:delText>
        </w:r>
      </w:del>
    </w:p>
    <w:p w:rsidR="00210352" w:rsidDel="0053079A" w:rsidRDefault="00210352">
      <w:pPr>
        <w:pStyle w:val="TOC1"/>
        <w:rPr>
          <w:del w:id="216" w:author="King, Daniel" w:date="2017-09-01T07:47:00Z"/>
          <w:rFonts w:asciiTheme="minorHAnsi" w:eastAsiaTheme="minorEastAsia" w:hAnsiTheme="minorHAnsi" w:cstheme="minorBidi"/>
          <w:sz w:val="22"/>
          <w:szCs w:val="22"/>
          <w:lang w:eastAsia="zh-CN"/>
        </w:rPr>
      </w:pPr>
      <w:del w:id="217" w:author="King, Daniel" w:date="2017-09-01T07:47:00Z">
        <w:r w:rsidRPr="0053079A" w:rsidDel="0053079A">
          <w:rPr>
            <w:rPrChange w:id="218" w:author="King, Daniel" w:date="2017-09-01T07:47:00Z">
              <w:rPr>
                <w:rStyle w:val="Hyperlink"/>
              </w:rPr>
            </w:rPrChange>
          </w:rPr>
          <w:delText>8. Security Considerations</w:delText>
        </w:r>
        <w:r w:rsidDel="0053079A">
          <w:rPr>
            <w:webHidden/>
          </w:rPr>
          <w:tab/>
          <w:delText>11</w:delText>
        </w:r>
      </w:del>
    </w:p>
    <w:p w:rsidR="00210352" w:rsidDel="0053079A" w:rsidRDefault="00210352">
      <w:pPr>
        <w:pStyle w:val="TOC1"/>
        <w:rPr>
          <w:del w:id="219" w:author="King, Daniel" w:date="2017-09-01T07:47:00Z"/>
          <w:rFonts w:asciiTheme="minorHAnsi" w:eastAsiaTheme="minorEastAsia" w:hAnsiTheme="minorHAnsi" w:cstheme="minorBidi"/>
          <w:sz w:val="22"/>
          <w:szCs w:val="22"/>
          <w:lang w:eastAsia="zh-CN"/>
        </w:rPr>
      </w:pPr>
      <w:del w:id="220" w:author="King, Daniel" w:date="2017-09-01T07:47:00Z">
        <w:r w:rsidRPr="0053079A" w:rsidDel="0053079A">
          <w:rPr>
            <w:rPrChange w:id="221" w:author="King, Daniel" w:date="2017-09-01T07:47:00Z">
              <w:rPr>
                <w:rStyle w:val="Hyperlink"/>
              </w:rPr>
            </w:rPrChange>
          </w:rPr>
          <w:delText>9. IANA Considerations</w:delText>
        </w:r>
        <w:r w:rsidDel="0053079A">
          <w:rPr>
            <w:webHidden/>
          </w:rPr>
          <w:tab/>
          <w:delText>11</w:delText>
        </w:r>
      </w:del>
    </w:p>
    <w:p w:rsidR="00210352" w:rsidDel="0053079A" w:rsidRDefault="00210352">
      <w:pPr>
        <w:pStyle w:val="TOC1"/>
        <w:rPr>
          <w:del w:id="222" w:author="King, Daniel" w:date="2017-09-01T07:47:00Z"/>
          <w:rFonts w:asciiTheme="minorHAnsi" w:eastAsiaTheme="minorEastAsia" w:hAnsiTheme="minorHAnsi" w:cstheme="minorBidi"/>
          <w:sz w:val="22"/>
          <w:szCs w:val="22"/>
          <w:lang w:eastAsia="zh-CN"/>
        </w:rPr>
      </w:pPr>
      <w:del w:id="223" w:author="King, Daniel" w:date="2017-09-01T07:47:00Z">
        <w:r w:rsidRPr="0053079A" w:rsidDel="0053079A">
          <w:rPr>
            <w:rPrChange w:id="224" w:author="King, Daniel" w:date="2017-09-01T07:47:00Z">
              <w:rPr>
                <w:rStyle w:val="Hyperlink"/>
              </w:rPr>
            </w:rPrChange>
          </w:rPr>
          <w:delText>10. References</w:delText>
        </w:r>
        <w:r w:rsidDel="0053079A">
          <w:rPr>
            <w:webHidden/>
          </w:rPr>
          <w:tab/>
          <w:delText>11</w:delText>
        </w:r>
      </w:del>
    </w:p>
    <w:p w:rsidR="00210352" w:rsidDel="0053079A" w:rsidRDefault="00210352">
      <w:pPr>
        <w:pStyle w:val="TOC2"/>
        <w:rPr>
          <w:del w:id="225" w:author="King, Daniel" w:date="2017-09-01T07:47:00Z"/>
          <w:rFonts w:asciiTheme="minorHAnsi" w:eastAsiaTheme="minorEastAsia" w:hAnsiTheme="minorHAnsi" w:cstheme="minorBidi"/>
          <w:sz w:val="22"/>
          <w:szCs w:val="22"/>
          <w:lang w:eastAsia="zh-CN"/>
        </w:rPr>
      </w:pPr>
      <w:del w:id="226" w:author="King, Daniel" w:date="2017-09-01T07:47:00Z">
        <w:r w:rsidRPr="0053079A" w:rsidDel="0053079A">
          <w:rPr>
            <w:rPrChange w:id="227" w:author="King, Daniel" w:date="2017-09-01T07:47:00Z">
              <w:rPr>
                <w:rStyle w:val="Hyperlink"/>
              </w:rPr>
            </w:rPrChange>
          </w:rPr>
          <w:delText>10.1. Normative References</w:delText>
        </w:r>
        <w:r w:rsidDel="0053079A">
          <w:rPr>
            <w:webHidden/>
          </w:rPr>
          <w:tab/>
          <w:delText>11</w:delText>
        </w:r>
      </w:del>
    </w:p>
    <w:p w:rsidR="00210352" w:rsidDel="0053079A" w:rsidRDefault="00210352">
      <w:pPr>
        <w:pStyle w:val="TOC2"/>
        <w:rPr>
          <w:del w:id="228" w:author="King, Daniel" w:date="2017-09-01T07:47:00Z"/>
          <w:rFonts w:asciiTheme="minorHAnsi" w:eastAsiaTheme="minorEastAsia" w:hAnsiTheme="minorHAnsi" w:cstheme="minorBidi"/>
          <w:sz w:val="22"/>
          <w:szCs w:val="22"/>
          <w:lang w:eastAsia="zh-CN"/>
        </w:rPr>
      </w:pPr>
      <w:del w:id="229" w:author="King, Daniel" w:date="2017-09-01T07:47:00Z">
        <w:r w:rsidRPr="0053079A" w:rsidDel="0053079A">
          <w:rPr>
            <w:rPrChange w:id="230" w:author="King, Daniel" w:date="2017-09-01T07:47:00Z">
              <w:rPr>
                <w:rStyle w:val="Hyperlink"/>
              </w:rPr>
            </w:rPrChange>
          </w:rPr>
          <w:delText>10.2. Informative References</w:delText>
        </w:r>
        <w:r w:rsidDel="0053079A">
          <w:rPr>
            <w:webHidden/>
          </w:rPr>
          <w:tab/>
          <w:delText>11</w:delText>
        </w:r>
      </w:del>
    </w:p>
    <w:p w:rsidR="00210352" w:rsidDel="0053079A" w:rsidRDefault="00210352">
      <w:pPr>
        <w:pStyle w:val="TOC1"/>
        <w:rPr>
          <w:del w:id="231" w:author="King, Daniel" w:date="2017-09-01T07:47:00Z"/>
          <w:rFonts w:asciiTheme="minorHAnsi" w:eastAsiaTheme="minorEastAsia" w:hAnsiTheme="minorHAnsi" w:cstheme="minorBidi"/>
          <w:sz w:val="22"/>
          <w:szCs w:val="22"/>
          <w:lang w:eastAsia="zh-CN"/>
        </w:rPr>
      </w:pPr>
      <w:del w:id="232" w:author="King, Daniel" w:date="2017-09-01T07:47:00Z">
        <w:r w:rsidRPr="0053079A" w:rsidDel="0053079A">
          <w:rPr>
            <w:rPrChange w:id="233" w:author="King, Daniel" w:date="2017-09-01T07:47:00Z">
              <w:rPr>
                <w:rStyle w:val="Hyperlink"/>
              </w:rPr>
            </w:rPrChange>
          </w:rPr>
          <w:delText>11. Acknowledgments</w:delText>
        </w:r>
        <w:r w:rsidDel="0053079A">
          <w:rPr>
            <w:webHidden/>
          </w:rPr>
          <w:tab/>
          <w:delText>12</w:delText>
        </w:r>
      </w:del>
    </w:p>
    <w:p w:rsidR="00696527" w:rsidRDefault="00CD6700" w:rsidP="002E5DA5">
      <w:pPr>
        <w:pStyle w:val="TOC1"/>
      </w:pPr>
      <w:r>
        <w:fldChar w:fldCharType="end"/>
      </w:r>
    </w:p>
    <w:p w:rsidR="006F6F19" w:rsidRPr="00C1184A" w:rsidRDefault="008E670E" w:rsidP="00237595">
      <w:pPr>
        <w:pStyle w:val="Heading1"/>
      </w:pPr>
      <w:bookmarkStart w:id="234" w:name="_Toc492015786"/>
      <w:r w:rsidRPr="00C1184A">
        <w:t>Introduction</w:t>
      </w:r>
      <w:bookmarkEnd w:id="234"/>
    </w:p>
    <w:p w:rsidR="00E82A5C" w:rsidRDefault="00E82A5C" w:rsidP="00F52EE9">
      <w:pPr>
        <w:rPr>
          <w:ins w:id="235" w:author="King, Daniel" w:date="2017-09-01T07:19:00Z"/>
        </w:rPr>
      </w:pPr>
      <w:ins w:id="236" w:author="King, Daniel" w:date="2017-09-01T07:20:00Z">
        <w:r>
          <w:t xml:space="preserve">Packet of transport services are critical for a wide-range of applications </w:t>
        </w:r>
        <w:r w:rsidRPr="00E82A5C">
          <w:t>and services, including:</w:t>
        </w:r>
        <w:r>
          <w:t xml:space="preserve"> data c</w:t>
        </w:r>
      </w:ins>
      <w:ins w:id="237" w:author="King, Daniel" w:date="2017-09-01T07:21:00Z">
        <w:r>
          <w:t>e</w:t>
        </w:r>
      </w:ins>
      <w:ins w:id="238" w:author="King, Daniel" w:date="2017-09-01T07:20:00Z">
        <w:r>
          <w:t>nter</w:t>
        </w:r>
      </w:ins>
      <w:ins w:id="239" w:author="King, Daniel" w:date="2017-09-01T07:21:00Z">
        <w:r>
          <w:t xml:space="preserve"> and LAN interconnects, </w:t>
        </w:r>
      </w:ins>
      <w:ins w:id="240" w:author="King, Daniel" w:date="2017-09-01T07:22:00Z">
        <w:r>
          <w:t>Internet</w:t>
        </w:r>
      </w:ins>
      <w:ins w:id="241" w:author="King, Daniel" w:date="2017-09-01T07:23:00Z">
        <w:r>
          <w:t xml:space="preserve"> service backhauling, mobile backhaul and </w:t>
        </w:r>
      </w:ins>
      <w:ins w:id="242" w:author="King, Daniel" w:date="2017-09-01T07:25:00Z">
        <w:r>
          <w:t xml:space="preserve">enterprise </w:t>
        </w:r>
      </w:ins>
      <w:ins w:id="243" w:author="King, Daniel" w:date="2017-09-01T07:21:00Z">
        <w:r>
          <w:t xml:space="preserve">Carrier Ethernet Services. </w:t>
        </w:r>
      </w:ins>
      <w:ins w:id="244" w:author="King, Daniel" w:date="2017-09-01T07:23:00Z">
        <w:r>
          <w:t xml:space="preserve">These services are typically setup using </w:t>
        </w:r>
      </w:ins>
      <w:ins w:id="245" w:author="King, Daniel" w:date="2017-09-01T07:24:00Z">
        <w:r>
          <w:t>stovepipe NMS</w:t>
        </w:r>
      </w:ins>
      <w:ins w:id="246" w:author="King, Daniel" w:date="2017-09-01T07:23:00Z">
        <w:r>
          <w:t xml:space="preserve"> and EMS platforms, often requiring </w:t>
        </w:r>
      </w:ins>
      <w:ins w:id="247" w:author="King, Daniel" w:date="2017-09-01T07:24:00Z">
        <w:r>
          <w:t>propriety management platforms and legacy management interfaces.</w:t>
        </w:r>
      </w:ins>
      <w:ins w:id="248" w:author="King, Daniel" w:date="2017-09-01T07:25:00Z">
        <w:r>
          <w:t xml:space="preserve"> </w:t>
        </w:r>
      </w:ins>
      <w:ins w:id="249" w:author="King, Daniel" w:date="2017-09-01T07:26:00Z">
        <w:r>
          <w:t xml:space="preserve">A clear goal of </w:t>
        </w:r>
      </w:ins>
      <w:ins w:id="250" w:author="King, Daniel" w:date="2017-09-01T07:25:00Z">
        <w:r>
          <w:t xml:space="preserve">operators </w:t>
        </w:r>
      </w:ins>
      <w:ins w:id="251" w:author="King, Daniel" w:date="2017-09-01T07:26:00Z">
        <w:r>
          <w:t xml:space="preserve">will be to automate setup of transport services across multiple transport technology domains. </w:t>
        </w:r>
      </w:ins>
      <w:ins w:id="252" w:author="King, Daniel" w:date="2017-09-01T07:25:00Z">
        <w:r>
          <w:t xml:space="preserve"> </w:t>
        </w:r>
      </w:ins>
      <w:ins w:id="253" w:author="King, Daniel" w:date="2017-09-01T07:24:00Z">
        <w:r>
          <w:t xml:space="preserve"> </w:t>
        </w:r>
      </w:ins>
      <w:ins w:id="254" w:author="King, Daniel" w:date="2017-09-01T07:23:00Z">
        <w:r>
          <w:t xml:space="preserve"> </w:t>
        </w:r>
      </w:ins>
    </w:p>
    <w:p w:rsidR="00F52EE9" w:rsidRDefault="00F52EE9" w:rsidP="00F52EE9">
      <w:r>
        <w:t xml:space="preserve">A common open interface </w:t>
      </w:r>
      <w:ins w:id="255" w:author="King, Daniel" w:date="2017-09-01T07:27:00Z">
        <w:r w:rsidR="00E82A5C">
          <w:t xml:space="preserve">(API) </w:t>
        </w:r>
      </w:ins>
      <w:r>
        <w:t>to each domain controller</w:t>
      </w:r>
      <w:ins w:id="256" w:author="King, Daniel" w:date="2017-09-01T07:26:00Z">
        <w:r w:rsidR="00E82A5C">
          <w:t xml:space="preserve"> and/or </w:t>
        </w:r>
      </w:ins>
      <w:del w:id="257" w:author="King, Daniel" w:date="2017-09-01T07:26:00Z">
        <w:r w:rsidDel="00E82A5C">
          <w:delText>/</w:delText>
        </w:r>
      </w:del>
      <w:r>
        <w:t xml:space="preserve">management system is pre-requisite for network operators to control multi-vendor and multi-domain networks and enable also service provisioning coordination/automation. This can be achieved by using standardized YANG models, used together with an appropriate protocol (e.g., </w:t>
      </w:r>
      <w:ins w:id="258" w:author="King, Daniel" w:date="2017-09-01T06:45:00Z">
        <w:r w:rsidR="004D7AEC">
          <w:t>[</w:t>
        </w:r>
      </w:ins>
      <w:r>
        <w:t>RESTCONF</w:t>
      </w:r>
      <w:ins w:id="259" w:author="King, Daniel" w:date="2017-09-01T06:45:00Z">
        <w:r w:rsidR="004D7AEC">
          <w:t>]</w:t>
        </w:r>
      </w:ins>
      <w:r>
        <w:t>).</w:t>
      </w:r>
    </w:p>
    <w:p w:rsidR="00F52EE9" w:rsidDel="003D4330" w:rsidRDefault="00F52EE9" w:rsidP="00F52EE9">
      <w:pPr>
        <w:rPr>
          <w:del w:id="260" w:author="King, Daniel" w:date="2017-09-01T07:19:00Z"/>
        </w:rPr>
      </w:pPr>
      <w:del w:id="261" w:author="King, Daniel" w:date="2017-09-01T07:19:00Z">
        <w:r w:rsidDel="003D4330">
          <w:delText>This document assumes a reference architecture, including interfaces, based on the Abstraction and Control of Traffic-Engineered Networks (ACTN), defined in [ACTN-Frame].</w:delText>
        </w:r>
      </w:del>
    </w:p>
    <w:p w:rsidR="00F52EE9" w:rsidDel="003D4330" w:rsidRDefault="00F52EE9" w:rsidP="00F52EE9">
      <w:pPr>
        <w:rPr>
          <w:del w:id="262" w:author="King, Daniel" w:date="2017-09-01T07:19:00Z"/>
        </w:rPr>
      </w:pPr>
      <w:del w:id="263" w:author="King, Daniel" w:date="2017-09-01T07:19:00Z">
        <w:r w:rsidDel="003D4330">
          <w:delText>The focus of the current version is on the MPI (interface between the Multi Domain Service Coordinator (MDSC) and a Physical Network Controller (PNC), controlling a transport network domain).</w:delText>
        </w:r>
      </w:del>
    </w:p>
    <w:p w:rsidR="00F52EE9" w:rsidDel="003D4330" w:rsidRDefault="00F52EE9" w:rsidP="00F52EE9">
      <w:pPr>
        <w:rPr>
          <w:del w:id="264" w:author="King, Daniel" w:date="2017-09-01T07:19:00Z"/>
        </w:rPr>
      </w:pPr>
      <w:del w:id="265" w:author="King, Daniel" w:date="2017-09-01T07:19:00Z">
        <w:r w:rsidDel="003D4330">
          <w:delText xml:space="preserve">The relationship between the current IETF YANG models and the type of ACTN interfaces can be found in [ACTN-YANG]. </w:delText>
        </w:r>
      </w:del>
    </w:p>
    <w:p w:rsidR="00F52EE9" w:rsidRDefault="00F52EE9" w:rsidP="00F52EE9">
      <w:r>
        <w:t>The ONF Technical Recommendations for Functional Requirements for the transport API, may be found in [ONF TR-527].</w:t>
      </w:r>
      <w:ins w:id="266" w:author="King, Daniel" w:date="2017-09-01T07:19:00Z">
        <w:r w:rsidR="003D4330">
          <w:t xml:space="preserve"> </w:t>
        </w:r>
      </w:ins>
      <w:del w:id="267" w:author="King, Daniel" w:date="2017-09-01T07:19:00Z">
        <w:r w:rsidDel="003D4330">
          <w:br/>
        </w:r>
      </w:del>
      <w:r>
        <w:t>Furthermore, ONF transport API multi-layer examples may be found in [ONF GitHub].</w:t>
      </w:r>
    </w:p>
    <w:p w:rsidR="00F52EE9" w:rsidRDefault="00F52EE9" w:rsidP="00F52EE9">
      <w:pPr>
        <w:rPr>
          <w:ins w:id="268" w:author="King, Daniel" w:date="2017-09-01T07:18:00Z"/>
        </w:rPr>
      </w:pPr>
      <w:r>
        <w:t xml:space="preserve">This document describes </w:t>
      </w:r>
      <w:ins w:id="269" w:author="King, Daniel" w:date="2017-09-01T07:27:00Z">
        <w:r w:rsidR="00E82A5C">
          <w:t xml:space="preserve">key </w:t>
        </w:r>
      </w:ins>
      <w:r>
        <w:t xml:space="preserve">use cases </w:t>
      </w:r>
      <w:del w:id="270" w:author="King, Daniel" w:date="2017-09-01T07:27:00Z">
        <w:r w:rsidDel="00E82A5C">
          <w:delText xml:space="preserve">that could be used </w:delText>
        </w:r>
      </w:del>
      <w:r>
        <w:t>for analyzing the applicability of the existing models defined by the IETF for transport networks</w:t>
      </w:r>
      <w:ins w:id="271" w:author="King, Daniel" w:date="2017-09-01T07:09:00Z">
        <w:r w:rsidR="002528C2">
          <w:t xml:space="preserve">. The </w:t>
        </w:r>
      </w:ins>
      <w:ins w:id="272" w:author="King, Daniel" w:date="2017-09-01T07:13:00Z">
        <w:r w:rsidR="00F05C0F">
          <w:t xml:space="preserve">intention of this </w:t>
        </w:r>
      </w:ins>
      <w:ins w:id="273" w:author="King, Daniel" w:date="2017-09-01T07:09:00Z">
        <w:r w:rsidR="002528C2">
          <w:t xml:space="preserve">document </w:t>
        </w:r>
      </w:ins>
      <w:ins w:id="274" w:author="King, Daniel" w:date="2017-09-01T07:13:00Z">
        <w:r w:rsidR="00F05C0F">
          <w:t>is to</w:t>
        </w:r>
      </w:ins>
      <w:ins w:id="275" w:author="King, Daniel" w:date="2017-09-01T07:09:00Z">
        <w:r w:rsidR="002528C2">
          <w:t xml:space="preserve"> become an applicability statement that provides </w:t>
        </w:r>
      </w:ins>
      <w:ins w:id="276" w:author="King, Daniel" w:date="2017-09-01T07:10:00Z">
        <w:r w:rsidR="002528C2">
          <w:t xml:space="preserve">detailed descriptions of how </w:t>
        </w:r>
      </w:ins>
      <w:ins w:id="277" w:author="King, Daniel" w:date="2017-09-01T07:28:00Z">
        <w:r w:rsidR="00052A7A">
          <w:t xml:space="preserve">IETF </w:t>
        </w:r>
      </w:ins>
      <w:ins w:id="278" w:author="King, Daniel" w:date="2017-09-01T07:10:00Z">
        <w:r w:rsidR="002528C2">
          <w:t xml:space="preserve">transport models </w:t>
        </w:r>
      </w:ins>
      <w:ins w:id="279" w:author="King, Daniel" w:date="2017-09-01T07:28:00Z">
        <w:r w:rsidR="00E82A5C">
          <w:t xml:space="preserve">are </w:t>
        </w:r>
      </w:ins>
      <w:ins w:id="280" w:author="King, Daniel" w:date="2017-09-01T07:10:00Z">
        <w:r w:rsidR="002528C2">
          <w:t xml:space="preserve">applied to solve the </w:t>
        </w:r>
      </w:ins>
      <w:ins w:id="281" w:author="King, Daniel" w:date="2017-09-01T07:57:00Z">
        <w:r w:rsidR="00362DF6">
          <w:t xml:space="preserve">described </w:t>
        </w:r>
      </w:ins>
      <w:ins w:id="282" w:author="King, Daniel" w:date="2017-09-01T07:10:00Z">
        <w:r w:rsidR="002528C2">
          <w:t xml:space="preserve">use cases and requirements. </w:t>
        </w:r>
      </w:ins>
    </w:p>
    <w:p w:rsidR="00D904A2" w:rsidRDefault="00D904A2" w:rsidP="00D904A2">
      <w:pPr>
        <w:pStyle w:val="Heading2"/>
        <w:rPr>
          <w:ins w:id="283" w:author="King, Daniel" w:date="2017-09-01T07:19:00Z"/>
        </w:rPr>
        <w:pPrChange w:id="284" w:author="King, Daniel" w:date="2017-09-01T07:18:00Z">
          <w:pPr/>
        </w:pPrChange>
      </w:pPr>
      <w:bookmarkStart w:id="285" w:name="_Toc492015787"/>
      <w:ins w:id="286" w:author="King, Daniel" w:date="2017-09-01T07:18:00Z">
        <w:r>
          <w:t>Scope</w:t>
        </w:r>
      </w:ins>
      <w:ins w:id="287" w:author="King, Daniel" w:date="2017-09-01T07:19:00Z">
        <w:r>
          <w:t xml:space="preserve"> of this </w:t>
        </w:r>
        <w:r w:rsidR="003D4330">
          <w:t>d</w:t>
        </w:r>
        <w:r>
          <w:t>ocument</w:t>
        </w:r>
        <w:bookmarkEnd w:id="285"/>
      </w:ins>
    </w:p>
    <w:p w:rsidR="003D4330" w:rsidRDefault="003D4330" w:rsidP="003D4330">
      <w:pPr>
        <w:rPr>
          <w:ins w:id="288" w:author="King, Daniel" w:date="2017-09-01T07:19:00Z"/>
        </w:rPr>
      </w:pPr>
      <w:ins w:id="289" w:author="King, Daniel" w:date="2017-09-01T07:19:00Z">
        <w:r>
          <w:t>This document assumes a reference architecture, including interfaces, based on the Abstraction and Control of Traffic-Engineered Networks (ACTN), defined in [ACTN-Frame].</w:t>
        </w:r>
      </w:ins>
    </w:p>
    <w:p w:rsidR="003D4330" w:rsidRDefault="003D4330" w:rsidP="003D4330">
      <w:pPr>
        <w:rPr>
          <w:ins w:id="290" w:author="King, Daniel" w:date="2017-09-01T07:19:00Z"/>
        </w:rPr>
      </w:pPr>
      <w:ins w:id="291" w:author="King, Daniel" w:date="2017-09-01T07:19:00Z">
        <w:r>
          <w:t>The focus of the current version is on the MPI (interface between the Multi Domain Service Coordinator (MDSC) and a Physical Network Controller (PNC), controlling a transport network domain).</w:t>
        </w:r>
      </w:ins>
    </w:p>
    <w:p w:rsidR="00D904A2" w:rsidRPr="00D904A2" w:rsidDel="003D4330" w:rsidRDefault="003D4330" w:rsidP="00D904A2">
      <w:pPr>
        <w:rPr>
          <w:del w:id="292" w:author="King, Daniel" w:date="2017-09-01T07:19:00Z"/>
          <w:rPrChange w:id="293" w:author="King, Daniel" w:date="2017-09-01T07:19:00Z">
            <w:rPr>
              <w:del w:id="294" w:author="King, Daniel" w:date="2017-09-01T07:19:00Z"/>
            </w:rPr>
          </w:rPrChange>
        </w:rPr>
        <w:pPrChange w:id="295" w:author="King, Daniel" w:date="2017-09-01T07:19:00Z">
          <w:pPr/>
        </w:pPrChange>
      </w:pPr>
      <w:ins w:id="296" w:author="King, Daniel" w:date="2017-09-01T07:19:00Z">
        <w:r>
          <w:t xml:space="preserve">The relationship between the current IETF YANG models and the type of ACTN interfaces can be found in [ACTN-YANG]. </w:t>
        </w:r>
      </w:ins>
    </w:p>
    <w:p w:rsidR="00F52EE9" w:rsidRDefault="00F52EE9" w:rsidP="00F52EE9">
      <w:r>
        <w:t>Considerations about the CMI (interface between the Customer Network Controller (CNC) and the MDSC) are for further study.</w:t>
      </w:r>
    </w:p>
    <w:p w:rsidR="00C17E38" w:rsidRPr="00C1184A" w:rsidRDefault="00C17E38" w:rsidP="00237595">
      <w:pPr>
        <w:pStyle w:val="Heading1"/>
      </w:pPr>
      <w:bookmarkStart w:id="297" w:name="_Toc492015788"/>
      <w:r w:rsidRPr="00C1184A">
        <w:lastRenderedPageBreak/>
        <w:t>Conventions used in this document</w:t>
      </w:r>
      <w:bookmarkEnd w:id="297"/>
    </w:p>
    <w:p w:rsidR="00F52EE9" w:rsidRDefault="00F52EE9" w:rsidP="00F52EE9">
      <w:pPr>
        <w:rPr>
          <w:ins w:id="298" w:author="King, Daniel" w:date="2017-09-01T06:45:00Z"/>
        </w:rPr>
      </w:pPr>
      <w:r w:rsidRPr="00F13664">
        <w:rPr>
          <w:highlight w:val="yellow"/>
        </w:rPr>
        <w:t>For discussion in future revisions of this document.</w:t>
      </w:r>
    </w:p>
    <w:p w:rsidR="004D7AEC" w:rsidRDefault="004D7AEC" w:rsidP="004D7AEC">
      <w:pPr>
        <w:pStyle w:val="Heading2"/>
        <w:rPr>
          <w:ins w:id="299" w:author="King, Daniel" w:date="2017-09-01T06:45:00Z"/>
        </w:rPr>
        <w:pPrChange w:id="300" w:author="King, Daniel" w:date="2017-09-01T06:45:00Z">
          <w:pPr/>
        </w:pPrChange>
      </w:pPr>
      <w:bookmarkStart w:id="301" w:name="_Toc492015789"/>
      <w:ins w:id="302" w:author="King, Daniel" w:date="2017-09-01T06:45:00Z">
        <w:r>
          <w:t>Terminology</w:t>
        </w:r>
        <w:bookmarkEnd w:id="301"/>
        <w:r>
          <w:t xml:space="preserve"> </w:t>
        </w:r>
      </w:ins>
    </w:p>
    <w:p w:rsidR="004D7AEC" w:rsidRDefault="004D7AEC" w:rsidP="004D7AEC">
      <w:pPr>
        <w:rPr>
          <w:ins w:id="303" w:author="King, Daniel" w:date="2017-09-01T06:48:00Z"/>
        </w:rPr>
        <w:pPrChange w:id="304" w:author="King, Daniel" w:date="2017-09-01T06:45:00Z">
          <w:pPr/>
        </w:pPrChange>
      </w:pPr>
      <w:ins w:id="305" w:author="King, Daniel" w:date="2017-09-01T06:48:00Z">
        <w:r>
          <w:t>E-LINE: Ethernet Line</w:t>
        </w:r>
      </w:ins>
    </w:p>
    <w:p w:rsidR="004D7AEC" w:rsidRDefault="004D7AEC" w:rsidP="004D7AEC">
      <w:pPr>
        <w:rPr>
          <w:ins w:id="306" w:author="King, Daniel" w:date="2017-09-01T06:49:00Z"/>
        </w:rPr>
        <w:pPrChange w:id="307" w:author="King, Daniel" w:date="2017-09-01T06:45:00Z">
          <w:pPr/>
        </w:pPrChange>
      </w:pPr>
      <w:ins w:id="308" w:author="King, Daniel" w:date="2017-09-01T06:49:00Z">
        <w:r>
          <w:t>EPL: Ethernet Private Line</w:t>
        </w:r>
      </w:ins>
    </w:p>
    <w:p w:rsidR="004D7AEC" w:rsidRDefault="004D7AEC" w:rsidP="004D7AEC">
      <w:pPr>
        <w:rPr>
          <w:ins w:id="309" w:author="King, Daniel" w:date="2017-09-01T06:49:00Z"/>
        </w:rPr>
        <w:pPrChange w:id="310" w:author="King, Daniel" w:date="2017-09-01T06:45:00Z">
          <w:pPr/>
        </w:pPrChange>
      </w:pPr>
      <w:ins w:id="311" w:author="King, Daniel" w:date="2017-09-01T06:49:00Z">
        <w:r>
          <w:t>EVPL: Ethernet Virtual Private Line</w:t>
        </w:r>
      </w:ins>
    </w:p>
    <w:p w:rsidR="004D7AEC" w:rsidRDefault="004D7AEC" w:rsidP="004D7AEC">
      <w:pPr>
        <w:rPr>
          <w:ins w:id="312" w:author="King, Daniel" w:date="2017-09-01T06:48:00Z"/>
        </w:rPr>
        <w:pPrChange w:id="313" w:author="King, Daniel" w:date="2017-09-01T06:45:00Z">
          <w:pPr/>
        </w:pPrChange>
      </w:pPr>
      <w:ins w:id="314" w:author="King, Daniel" w:date="2017-09-01T06:49:00Z">
        <w:r>
          <w:t xml:space="preserve">OTH: Optical Network </w:t>
        </w:r>
      </w:ins>
      <w:ins w:id="315" w:author="King, Daniel" w:date="2017-09-01T06:50:00Z">
        <w:r>
          <w:t>Hierarchy</w:t>
        </w:r>
      </w:ins>
      <w:ins w:id="316" w:author="King, Daniel" w:date="2017-09-01T06:49:00Z">
        <w:r>
          <w:t xml:space="preserve">  </w:t>
        </w:r>
      </w:ins>
    </w:p>
    <w:p w:rsidR="004D7AEC" w:rsidRPr="004D7AEC" w:rsidRDefault="004D7AEC" w:rsidP="004D7AEC">
      <w:pPr>
        <w:rPr>
          <w:rPrChange w:id="317" w:author="King, Daniel" w:date="2017-09-01T06:45:00Z">
            <w:rPr/>
          </w:rPrChange>
        </w:rPr>
        <w:pPrChange w:id="318" w:author="King, Daniel" w:date="2017-09-01T06:45:00Z">
          <w:pPr/>
        </w:pPrChange>
      </w:pPr>
      <w:ins w:id="319" w:author="King, Daniel" w:date="2017-09-01T06:46:00Z">
        <w:r>
          <w:t xml:space="preserve">OTN: Optical Transport Network </w:t>
        </w:r>
      </w:ins>
    </w:p>
    <w:p w:rsidR="006F6F19" w:rsidRDefault="008C4C69" w:rsidP="008C4C69">
      <w:pPr>
        <w:pStyle w:val="Heading1"/>
      </w:pPr>
      <w:bookmarkStart w:id="320" w:name="_Toc492015790"/>
      <w:r w:rsidRPr="00C1184A">
        <w:t>Use Case 1: Single-domain with single-layer</w:t>
      </w:r>
      <w:bookmarkEnd w:id="320"/>
    </w:p>
    <w:p w:rsidR="008C4C69" w:rsidRPr="00C1184A" w:rsidRDefault="008C4C69" w:rsidP="003F732A">
      <w:pPr>
        <w:pStyle w:val="Heading2"/>
      </w:pPr>
      <w:bookmarkStart w:id="321" w:name="_Toc492015791"/>
      <w:r w:rsidRPr="00C1184A">
        <w:t>Reference Network</w:t>
      </w:r>
      <w:bookmarkEnd w:id="321"/>
    </w:p>
    <w:p w:rsidR="00F52EE9" w:rsidRDefault="00F52EE9" w:rsidP="00F52EE9">
      <w:r>
        <w:t>The current considerations discussed in this document are based on the following reference networks:</w:t>
      </w:r>
    </w:p>
    <w:p w:rsidR="00F52EE9" w:rsidRDefault="00F52EE9" w:rsidP="00F52EE9">
      <w:r>
        <w:t xml:space="preserve">  - </w:t>
      </w:r>
      <w:del w:id="322" w:author="King, Daniel" w:date="2017-09-01T07:28:00Z">
        <w:r w:rsidDel="00896114">
          <w:delText>s</w:delText>
        </w:r>
      </w:del>
      <w:ins w:id="323" w:author="King, Daniel" w:date="2017-09-01T07:28:00Z">
        <w:r w:rsidR="00362DF6">
          <w:t>s</w:t>
        </w:r>
      </w:ins>
      <w:r>
        <w:t>ingle transport domain: OTN network</w:t>
      </w:r>
      <w:ins w:id="324" w:author="King, Daniel" w:date="2017-09-01T07:57:00Z">
        <w:r w:rsidR="00362DF6">
          <w:t>.</w:t>
        </w:r>
      </w:ins>
    </w:p>
    <w:p w:rsidR="00F52EE9" w:rsidRDefault="00F52EE9" w:rsidP="00F52EE9">
      <w:r>
        <w:t>It is expected that future revisions of the document will include additional reference networks.</w:t>
      </w:r>
    </w:p>
    <w:p w:rsidR="006F6F19" w:rsidRPr="00C1184A" w:rsidRDefault="00DA0C0E" w:rsidP="003F732A">
      <w:pPr>
        <w:pStyle w:val="Heading3"/>
      </w:pPr>
      <w:bookmarkStart w:id="325" w:name="_Toc492015792"/>
      <w:r w:rsidRPr="00C1184A">
        <w:t>Single Transport Domain - OTN Network</w:t>
      </w:r>
      <w:bookmarkEnd w:id="325"/>
    </w:p>
    <w:p w:rsidR="006F6F19" w:rsidRDefault="00F52EE9" w:rsidP="00DA0C0E">
      <w:r>
        <w:fldChar w:fldCharType="begin"/>
      </w:r>
      <w:r>
        <w:instrText xml:space="preserve"> REF _Ref486369636 \r \h </w:instrText>
      </w:r>
      <w:r>
        <w:fldChar w:fldCharType="separate"/>
      </w:r>
      <w:r w:rsidR="000F5591">
        <w:t>Figure 1</w:t>
      </w:r>
      <w:r>
        <w:fldChar w:fldCharType="end"/>
      </w:r>
      <w:r>
        <w:t xml:space="preserve"> </w:t>
      </w:r>
      <w:r w:rsidR="00DA0C0E">
        <w:t>shows the network physical topology composed of a single-domain transport network providing transport services to an IP network through five access links.</w:t>
      </w:r>
    </w:p>
    <w:p w:rsidR="00E74402" w:rsidRDefault="00E74402" w:rsidP="00F52EE9">
      <w:pPr>
        <w:pStyle w:val="RFCFigure"/>
      </w:pPr>
      <w:r>
        <w:lastRenderedPageBreak/>
        <w:t xml:space="preserve">        ................................................</w:t>
      </w:r>
      <w:r>
        <w:br/>
        <w:t xml:space="preserve">      </w:t>
      </w:r>
      <w:proofErr w:type="gramStart"/>
      <w:r>
        <w:t xml:space="preserve">  :</w:t>
      </w:r>
      <w:proofErr w:type="gramEnd"/>
      <w:r>
        <w:t xml:space="preserve">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rsidR="00E74402" w:rsidRPr="00F67F6C" w:rsidRDefault="00E74402" w:rsidP="00F67F6C">
      <w:pPr>
        <w:pStyle w:val="Caption"/>
      </w:pPr>
      <w:bookmarkStart w:id="326" w:name="_Ref486369636"/>
      <w:r w:rsidRPr="00F67F6C">
        <w:t>Reference network for Use Case 1</w:t>
      </w:r>
      <w:bookmarkEnd w:id="326"/>
    </w:p>
    <w:p w:rsidR="00E74402" w:rsidRDefault="00E74402" w:rsidP="00E74402">
      <w:r>
        <w:t xml:space="preserve">The IP and transport (OTN) domains are respectively composed by five    routers C-R1 to C-R5 and by eight ODU switches S1 to S8. The    transport domain acts as a transit </w:t>
      </w:r>
      <w:del w:id="327" w:author="King, Daniel" w:date="2017-09-01T07:58:00Z">
        <w:r w:rsidDel="004D6F51">
          <w:delText xml:space="preserve">domain </w:delText>
        </w:r>
      </w:del>
      <w:ins w:id="328" w:author="King, Daniel" w:date="2017-09-01T07:58:00Z">
        <w:r w:rsidR="004D6F51">
          <w:t xml:space="preserve">network </w:t>
        </w:r>
      </w:ins>
      <w:r>
        <w:t xml:space="preserve">providing connectivity </w:t>
      </w:r>
      <w:ins w:id="329" w:author="King, Daniel" w:date="2017-09-01T08:01:00Z">
        <w:r w:rsidR="00F2126D">
          <w:t>for</w:t>
        </w:r>
      </w:ins>
      <w:del w:id="330" w:author="King, Daniel" w:date="2017-09-01T08:01:00Z">
        <w:r w:rsidDel="00F2126D">
          <w:delText xml:space="preserve"> </w:delText>
        </w:r>
      </w:del>
      <w:ins w:id="331" w:author="King, Daniel" w:date="2017-09-01T08:01:00Z">
        <w:r w:rsidR="00F2126D">
          <w:t xml:space="preserve"> </w:t>
        </w:r>
      </w:ins>
      <w:r>
        <w:t>IP layer</w:t>
      </w:r>
      <w:ins w:id="332" w:author="King, Daniel" w:date="2017-09-01T07:58:00Z">
        <w:r w:rsidR="004D6F51">
          <w:t xml:space="preserve"> services</w:t>
        </w:r>
      </w:ins>
      <w:r>
        <w:t>.</w:t>
      </w:r>
    </w:p>
    <w:p w:rsidR="00E74402" w:rsidRDefault="00E74402" w:rsidP="00DA0C0E">
      <w:pPr>
        <w:rPr>
          <w:ins w:id="333" w:author="King, Daniel" w:date="2017-09-01T08:04:00Z"/>
        </w:rPr>
      </w:pPr>
      <w:r>
        <w:t>The behavior of the transport domain is the same whether the   ingress</w:t>
      </w:r>
      <w:ins w:id="334" w:author="King, Daniel" w:date="2017-09-01T07:58:00Z">
        <w:r w:rsidR="004D6F51">
          <w:t xml:space="preserve"> </w:t>
        </w:r>
      </w:ins>
      <w:del w:id="335" w:author="King, Daniel" w:date="2017-09-01T07:58:00Z">
        <w:r w:rsidDel="004D6F51">
          <w:delText>/</w:delText>
        </w:r>
      </w:del>
      <w:del w:id="336" w:author="King, Daniel" w:date="2017-09-01T07:59:00Z">
        <w:r w:rsidDel="004D6F51">
          <w:delText>egress</w:delText>
        </w:r>
      </w:del>
      <w:ins w:id="337" w:author="King, Daniel" w:date="2017-09-01T07:59:00Z">
        <w:r w:rsidR="004D6F51">
          <w:t>or egress</w:t>
        </w:r>
      </w:ins>
      <w:r>
        <w:t xml:space="preserve"> </w:t>
      </w:r>
      <w:ins w:id="338" w:author="King, Daniel" w:date="2017-09-01T07:59:00Z">
        <w:r w:rsidR="004D6F51">
          <w:t xml:space="preserve">service </w:t>
        </w:r>
      </w:ins>
      <w:r>
        <w:t>nodes in the IP domain</w:t>
      </w:r>
      <w:del w:id="339" w:author="King, Daniel" w:date="2017-09-01T08:00:00Z">
        <w:r w:rsidDel="00604912">
          <w:delText>,</w:delText>
        </w:r>
      </w:del>
      <w:del w:id="340" w:author="King, Daniel" w:date="2017-09-01T07:59:00Z">
        <w:r w:rsidDel="00604912">
          <w:delText xml:space="preserve"> supporting an IP service,</w:delText>
        </w:r>
      </w:del>
      <w:r>
        <w:t xml:space="preserve"> are</w:t>
      </w:r>
      <w:del w:id="341" w:author="King, Daniel" w:date="2017-09-01T07:59:00Z">
        <w:r w:rsidDel="00604912">
          <w:delText xml:space="preserve">    </w:delText>
        </w:r>
      </w:del>
      <w:ins w:id="342" w:author="King, Daniel" w:date="2017-09-01T07:59:00Z">
        <w:r w:rsidR="00604912">
          <w:t xml:space="preserve"> </w:t>
        </w:r>
      </w:ins>
      <w:del w:id="343" w:author="King, Daniel" w:date="2017-09-01T08:01:00Z">
        <w:r w:rsidDel="00604912">
          <w:delText xml:space="preserve">directly </w:delText>
        </w:r>
      </w:del>
      <w:ins w:id="344" w:author="King, Daniel" w:date="2017-09-01T08:01:00Z">
        <w:r w:rsidR="00604912">
          <w:t>only</w:t>
        </w:r>
        <w:r w:rsidR="00604912">
          <w:t xml:space="preserve"> </w:t>
        </w:r>
      </w:ins>
      <w:r>
        <w:t>attached to the transport domain</w:t>
      </w:r>
      <w:ins w:id="345" w:author="King, Daniel" w:date="2017-09-01T08:00:00Z">
        <w:r w:rsidR="00604912">
          <w:t>,</w:t>
        </w:r>
      </w:ins>
      <w:r>
        <w:t xml:space="preserve"> or </w:t>
      </w:r>
      <w:ins w:id="346" w:author="King, Daniel" w:date="2017-09-01T07:59:00Z">
        <w:r w:rsidR="00604912">
          <w:t xml:space="preserve">if </w:t>
        </w:r>
      </w:ins>
      <w:r>
        <w:t>there are other routers</w:t>
      </w:r>
      <w:del w:id="347" w:author="King, Daniel" w:date="2017-09-01T07:59:00Z">
        <w:r w:rsidDel="00604912">
          <w:delText xml:space="preserve">   </w:delText>
        </w:r>
      </w:del>
      <w:ins w:id="348" w:author="King, Daniel" w:date="2017-09-01T07:59:00Z">
        <w:r w:rsidR="00604912">
          <w:t xml:space="preserve"> </w:t>
        </w:r>
      </w:ins>
      <w:r>
        <w:t>in between the ingress</w:t>
      </w:r>
      <w:ins w:id="349" w:author="King, Daniel" w:date="2017-09-01T08:00:00Z">
        <w:r w:rsidR="00604912">
          <w:t xml:space="preserve"> or </w:t>
        </w:r>
      </w:ins>
      <w:del w:id="350" w:author="King, Daniel" w:date="2017-09-01T08:00:00Z">
        <w:r w:rsidDel="00604912">
          <w:delText>/</w:delText>
        </w:r>
      </w:del>
      <w:r>
        <w:t>egress nodes of the IP domain</w:t>
      </w:r>
      <w:ins w:id="351" w:author="King, Daniel" w:date="2017-09-01T08:01:00Z">
        <w:r w:rsidR="00604912">
          <w:t xml:space="preserve"> not also attached to the transport domain</w:t>
        </w:r>
      </w:ins>
      <w:del w:id="352" w:author="King, Daniel" w:date="2017-09-01T08:01:00Z">
        <w:r w:rsidDel="00604912">
          <w:delText xml:space="preserve"> and the routers    directly attached to the transport network</w:delText>
        </w:r>
      </w:del>
      <w:r>
        <w:t>.</w:t>
      </w:r>
    </w:p>
    <w:p w:rsidR="002A59CC" w:rsidRDefault="00B56BF3" w:rsidP="00B56BF3">
      <w:pPr>
        <w:rPr>
          <w:ins w:id="353" w:author="King, Daniel" w:date="2017-09-01T08:05:00Z"/>
        </w:rPr>
      </w:pPr>
      <w:ins w:id="354" w:author="King, Daniel" w:date="2017-09-01T08:04:00Z">
        <w:r>
          <w:t xml:space="preserve">The </w:t>
        </w:r>
        <w:r>
          <w:t xml:space="preserve">transport domain </w:t>
        </w:r>
        <w:r>
          <w:t xml:space="preserve">control plane architecture follows the ACTN architecture and </w:t>
        </w:r>
        <w:r w:rsidR="002A59CC">
          <w:t>framework document [ACTN-Frame], and functional components:</w:t>
        </w:r>
        <w:r>
          <w:t xml:space="preserve"> </w:t>
        </w:r>
      </w:ins>
    </w:p>
    <w:p w:rsidR="002A59CC" w:rsidRDefault="002A59CC" w:rsidP="00B56BF3">
      <w:pPr>
        <w:rPr>
          <w:ins w:id="355" w:author="King, Daniel" w:date="2017-09-01T08:05:00Z"/>
        </w:rPr>
      </w:pPr>
      <w:ins w:id="356" w:author="King, Daniel" w:date="2017-09-01T08:05:00Z">
        <w:r>
          <w:t xml:space="preserve">o </w:t>
        </w:r>
      </w:ins>
      <w:ins w:id="357" w:author="King, Daniel" w:date="2017-09-01T08:07:00Z">
        <w:r w:rsidR="00DF04F7">
          <w:t>Customer Network Controller (CNC)</w:t>
        </w:r>
      </w:ins>
      <w:ins w:id="358" w:author="King, Daniel" w:date="2017-09-01T08:04:00Z">
        <w:r w:rsidR="00B56BF3">
          <w:t xml:space="preserve"> act as a</w:t>
        </w:r>
      </w:ins>
      <w:ins w:id="359" w:author="King, Daniel" w:date="2017-09-01T08:05:00Z">
        <w:r>
          <w:t xml:space="preserve"> </w:t>
        </w:r>
      </w:ins>
      <w:ins w:id="360" w:author="King, Daniel" w:date="2017-09-01T08:04:00Z">
        <w:r w:rsidR="00B56BF3">
          <w:t>client with respect to the Multi-Domain Service Coordinator (MDSC) via the C</w:t>
        </w:r>
        <w:r>
          <w:t>ontroller-MDSC Interface</w:t>
        </w:r>
      </w:ins>
      <w:ins w:id="361" w:author="King, Daniel" w:date="2017-09-01T08:06:00Z">
        <w:r>
          <w:t xml:space="preserve"> </w:t>
        </w:r>
      </w:ins>
      <w:ins w:id="362" w:author="King, Daniel" w:date="2017-09-01T08:04:00Z">
        <w:r>
          <w:t>(CMI);</w:t>
        </w:r>
      </w:ins>
    </w:p>
    <w:p w:rsidR="00DF04F7" w:rsidRDefault="002A59CC" w:rsidP="00B56BF3">
      <w:pPr>
        <w:rPr>
          <w:ins w:id="363" w:author="King, Daniel" w:date="2017-09-01T08:04:00Z"/>
        </w:rPr>
      </w:pPr>
      <w:ins w:id="364" w:author="King, Daniel" w:date="2017-09-01T08:04:00Z">
        <w:r>
          <w:t xml:space="preserve">o </w:t>
        </w:r>
        <w:r w:rsidR="00B56BF3">
          <w:t>MDSC is connected to a plurality of Physical Network Controllers (PNCs),</w:t>
        </w:r>
      </w:ins>
      <w:ins w:id="365" w:author="King, Daniel" w:date="2017-09-01T08:06:00Z">
        <w:r>
          <w:t xml:space="preserve"> </w:t>
        </w:r>
      </w:ins>
      <w:ins w:id="366" w:author="King, Daniel" w:date="2017-09-01T08:04:00Z">
        <w:r w:rsidR="00B56BF3">
          <w:t>one for each</w:t>
        </w:r>
      </w:ins>
      <w:ins w:id="367" w:author="King, Daniel" w:date="2017-09-01T08:06:00Z">
        <w:r>
          <w:t xml:space="preserve"> </w:t>
        </w:r>
      </w:ins>
      <w:ins w:id="368" w:author="King, Daniel" w:date="2017-09-01T08:04:00Z">
        <w:r w:rsidR="00B56BF3">
          <w:t>domain, via a MDSC-PNC</w:t>
        </w:r>
        <w:r w:rsidR="003775C7">
          <w:t xml:space="preserve"> </w:t>
        </w:r>
        <w:r w:rsidR="00DF04F7">
          <w:t xml:space="preserve">Interface (MPI). </w:t>
        </w:r>
      </w:ins>
      <w:ins w:id="369" w:author="King, Daniel" w:date="2017-09-01T08:06:00Z">
        <w:r w:rsidR="00DF04F7">
          <w:t>E</w:t>
        </w:r>
      </w:ins>
      <w:ins w:id="370" w:author="King, Daniel" w:date="2017-09-01T08:04:00Z">
        <w:r w:rsidR="00B56BF3">
          <w:t>ach PNC is responsible only for the control of its domain and the MDSC is the only entity</w:t>
        </w:r>
      </w:ins>
      <w:ins w:id="371" w:author="King, Daniel" w:date="2017-09-01T08:06:00Z">
        <w:r w:rsidR="003775C7">
          <w:t xml:space="preserve"> </w:t>
        </w:r>
      </w:ins>
      <w:ins w:id="372" w:author="King, Daniel" w:date="2017-09-01T08:04:00Z">
        <w:r w:rsidR="00B56BF3">
          <w:t>capable of multi-domain functionali</w:t>
        </w:r>
        <w:r w:rsidR="003775C7">
          <w:t xml:space="preserve">ties as well as of managing the </w:t>
        </w:r>
        <w:r w:rsidR="00DF04F7">
          <w:t>inter-domain links;</w:t>
        </w:r>
      </w:ins>
    </w:p>
    <w:p w:rsidR="00B56BF3" w:rsidRDefault="00DF04F7" w:rsidP="00B56BF3">
      <w:pPr>
        <w:rPr>
          <w:ins w:id="373" w:author="King, Daniel" w:date="2017-09-01T08:04:00Z"/>
        </w:rPr>
      </w:pPr>
      <w:ins w:id="374" w:author="King, Daniel" w:date="2017-09-01T08:07:00Z">
        <w:r>
          <w:lastRenderedPageBreak/>
          <w:t xml:space="preserve">The </w:t>
        </w:r>
      </w:ins>
      <w:ins w:id="375" w:author="King, Daniel" w:date="2017-09-01T08:08:00Z">
        <w:r>
          <w:t>A</w:t>
        </w:r>
      </w:ins>
      <w:ins w:id="376" w:author="King, Daniel" w:date="2017-09-01T08:04:00Z">
        <w:r w:rsidR="003775C7">
          <w:t xml:space="preserve">CTN framework </w:t>
        </w:r>
      </w:ins>
      <w:ins w:id="377" w:author="King, Daniel" w:date="2017-09-01T08:08:00Z">
        <w:r>
          <w:t xml:space="preserve">facilitates the </w:t>
        </w:r>
      </w:ins>
      <w:ins w:id="378" w:author="King, Daniel" w:date="2017-09-01T08:04:00Z">
        <w:r w:rsidR="00B56BF3">
          <w:t>detach</w:t>
        </w:r>
      </w:ins>
      <w:ins w:id="379" w:author="King, Daniel" w:date="2017-09-01T08:08:00Z">
        <w:r>
          <w:t xml:space="preserve">ment of </w:t>
        </w:r>
      </w:ins>
      <w:ins w:id="380" w:author="King, Daniel" w:date="2017-09-01T08:04:00Z">
        <w:r w:rsidR="00B56BF3">
          <w:t>the network and service control from the underlying</w:t>
        </w:r>
      </w:ins>
      <w:ins w:id="381" w:author="King, Daniel" w:date="2017-09-01T08:06:00Z">
        <w:r w:rsidR="003775C7">
          <w:t xml:space="preserve"> </w:t>
        </w:r>
      </w:ins>
      <w:ins w:id="382" w:author="King, Daniel" w:date="2017-09-01T08:04:00Z">
        <w:r w:rsidR="00B56BF3">
          <w:t xml:space="preserve">technology and help the customer </w:t>
        </w:r>
        <w:r w:rsidR="003775C7">
          <w:t xml:space="preserve">express the network as desired </w:t>
        </w:r>
        <w:r w:rsidR="00B56BF3">
          <w:t>by business needs. Therefore, care m</w:t>
        </w:r>
        <w:r w:rsidR="003775C7">
          <w:t xml:space="preserve">ust be taken to keep minimal </w:t>
        </w:r>
        <w:r w:rsidR="00B56BF3">
          <w:t>dependency on the CMI (or no dependency at all) with respect</w:t>
        </w:r>
        <w:r w:rsidR="003775C7">
          <w:t xml:space="preserve"> to </w:t>
        </w:r>
        <w:r w:rsidR="00B56BF3">
          <w:t>the network domain technologies. T</w:t>
        </w:r>
        <w:r w:rsidR="003775C7">
          <w:t xml:space="preserve">he MPI instead requires some </w:t>
        </w:r>
        <w:r w:rsidR="00B56BF3">
          <w:t>specialization according to the domain technology.</w:t>
        </w:r>
      </w:ins>
    </w:p>
    <w:p w:rsidR="00B56BF3" w:rsidRDefault="00B56BF3" w:rsidP="00DA0C0E"/>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w:t>
      </w:r>
      <w:del w:id="383" w:author="King, Daniel" w:date="2017-09-01T07:29:00Z">
        <w:r w:rsidRPr="008B2AC8" w:rsidDel="007C1257">
          <w:delText>I/F</w:delText>
        </w:r>
      </w:del>
      <w:ins w:id="384" w:author="King, Daniel" w:date="2017-09-01T07:30:00Z">
        <w:r w:rsidR="007C1257">
          <w:t>Interface</w:t>
        </w:r>
      </w:ins>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w:t>
      </w:r>
      <w:ins w:id="385" w:author="King, Daniel" w:date="2017-09-01T07:30:00Z">
        <w:r w:rsidR="007C1257">
          <w:t>Interface</w:t>
        </w:r>
      </w:ins>
      <w:del w:id="386" w:author="King, Daniel" w:date="2017-09-01T07:30:00Z">
        <w:r w:rsidRPr="008B2AC8" w:rsidDel="007C1257">
          <w:delText>I/F</w:delText>
        </w:r>
      </w:del>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roofErr w:type="gramStart"/>
      <w:r w:rsidRPr="008B2AC8">
        <w:t xml:space="preserve">(  </w:t>
      </w:r>
      <w:proofErr w:type="gramEnd"/>
      <w:r w:rsidRPr="008B2AC8">
        <w:t xml:space="preserve"> OTN   )</w:t>
      </w:r>
    </w:p>
    <w:p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r w:rsidRPr="00F52EE9">
        <w:t>Controlling Hierarchy for Use Case 1</w:t>
      </w:r>
    </w:p>
    <w:p w:rsidR="00E74402" w:rsidDel="00E771FB" w:rsidRDefault="00CE1E1D" w:rsidP="00E74402">
      <w:pPr>
        <w:rPr>
          <w:del w:id="387" w:author="King, Daniel" w:date="2017-09-01T08:04:00Z"/>
        </w:rPr>
      </w:pPr>
      <w:ins w:id="388" w:author="King, Daniel" w:date="2017-09-01T08:09:00Z">
        <w:r>
          <w:t xml:space="preserve">Once the service request is processed by the MDSC </w:t>
        </w:r>
      </w:ins>
      <w:del w:id="389" w:author="King, Daniel" w:date="2017-09-01T08:04:00Z">
        <w:r w:rsidR="00E74402" w:rsidDel="00E771FB">
          <w:delText xml:space="preserve">The mapping of the client </w:delText>
        </w:r>
      </w:del>
      <w:del w:id="390" w:author="King, Daniel" w:date="2017-09-01T08:01:00Z">
        <w:r w:rsidR="00E74402" w:rsidDel="00F2126D">
          <w:delText>IP t</w:delText>
        </w:r>
      </w:del>
      <w:del w:id="391" w:author="King, Daniel" w:date="2017-09-01T08:04:00Z">
        <w:r w:rsidR="00E74402" w:rsidDel="00E771FB">
          <w:delText xml:space="preserve">raffic on the physical link between the routers and the transport network is </w:delText>
        </w:r>
      </w:del>
      <w:del w:id="392" w:author="King, Daniel" w:date="2017-09-01T08:03:00Z">
        <w:r w:rsidR="00E74402" w:rsidDel="00F2126D">
          <w:delText xml:space="preserve">made in </w:delText>
        </w:r>
      </w:del>
      <w:del w:id="393" w:author="King, Daniel" w:date="2017-09-01T08:04:00Z">
        <w:r w:rsidR="00E74402" w:rsidDel="00E771FB">
          <w:delText>the IP routers only</w:delText>
        </w:r>
      </w:del>
      <w:del w:id="394" w:author="King, Daniel" w:date="2017-09-01T08:03:00Z">
        <w:r w:rsidR="00E74402" w:rsidDel="00F2126D">
          <w:delText xml:space="preserve"> and is not controlled by the transport PNC and is transparent to the    transport nodes</w:delText>
        </w:r>
      </w:del>
      <w:del w:id="395" w:author="King, Daniel" w:date="2017-09-01T08:04:00Z">
        <w:r w:rsidR="00E74402" w:rsidDel="00E771FB">
          <w:delText xml:space="preserve">. </w:delText>
        </w:r>
      </w:del>
    </w:p>
    <w:p w:rsidR="00E771FB" w:rsidDel="00E771FB" w:rsidRDefault="00E74402" w:rsidP="00E74402">
      <w:pPr>
        <w:rPr>
          <w:del w:id="396" w:author="King, Daniel" w:date="2017-09-01T08:04:00Z"/>
        </w:rPr>
      </w:pPr>
      <w:del w:id="397" w:author="King, Daniel" w:date="2017-09-01T08:04:00Z">
        <w:r w:rsidDel="00B56BF3">
          <w:delText>The control plane architecture follows the ACTN architecture and   framework document [ACTN-Frame]. The Client Controller act as a   client with respect to the Multi-Domain Service Coordinator (</w:delText>
        </w:r>
      </w:del>
      <w:del w:id="398" w:author="King, Daniel" w:date="2017-09-01T07:07:00Z">
        <w:r w:rsidDel="00DC7B49">
          <w:delText xml:space="preserve">MDSC)   </w:delText>
        </w:r>
      </w:del>
      <w:del w:id="399" w:author="King, Daniel" w:date="2017-09-01T07:28:00Z">
        <w:r w:rsidDel="00896114">
          <w:delText>via</w:delText>
        </w:r>
      </w:del>
      <w:del w:id="400" w:author="King, Daniel" w:date="2017-09-01T08:04:00Z">
        <w:r w:rsidDel="00B56BF3">
          <w:delText xml:space="preserve"> the Controller-MDSC Interface (CMI).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delText>
        </w:r>
      </w:del>
      <w:ins w:id="401" w:author="King, Daniel" w:date="2017-09-01T08:09:00Z">
        <w:r w:rsidR="00CE1E1D">
          <w:t>t</w:t>
        </w:r>
      </w:ins>
      <w:ins w:id="402" w:author="King, Daniel" w:date="2017-09-01T08:04:00Z">
        <w:r w:rsidR="00E771FB">
          <w:t>he mapping of the client traffic on the physical links between the routers and the transport network is established by the IP routers only, the transport nodes and PNC are not aware of the client traffic.</w:t>
        </w:r>
      </w:ins>
    </w:p>
    <w:p w:rsidR="00E74402" w:rsidRPr="00DA1B42" w:rsidRDefault="00E74402" w:rsidP="00E74402">
      <w:pPr>
        <w:rPr>
          <w:highlight w:val="yellow"/>
        </w:rPr>
      </w:pPr>
      <w:del w:id="403" w:author="King, Daniel" w:date="2017-09-01T08:10:00Z">
        <w:r w:rsidDel="001C683E">
          <w:delText xml:space="preserve">In this section, we address the case of an IP and a </w:delText>
        </w:r>
      </w:del>
      <w:del w:id="404" w:author="King, Daniel" w:date="2017-09-01T08:08:00Z">
        <w:r w:rsidDel="00DF04F7">
          <w:delText>T</w:delText>
        </w:r>
      </w:del>
      <w:del w:id="405" w:author="King, Daniel" w:date="2017-09-01T08:10:00Z">
        <w:r w:rsidDel="001C683E">
          <w:delText>ransport PNC    having respectively an IP a Transport MPI. The interface within    the scope of this document is the Transport MPI while the IP Network MPI is out of its scope and considerations about the CMI are for further study.</w:delText>
        </w:r>
      </w:del>
    </w:p>
    <w:p w:rsidR="009D0BF8" w:rsidRPr="00F52EE9" w:rsidRDefault="00765568" w:rsidP="00765568">
      <w:pPr>
        <w:pStyle w:val="Heading2"/>
      </w:pPr>
      <w:bookmarkStart w:id="406" w:name="_Toc492015793"/>
      <w:r w:rsidRPr="00F52EE9">
        <w:t>Topology Abstractions</w:t>
      </w:r>
      <w:bookmarkEnd w:id="406"/>
    </w:p>
    <w:p w:rsidR="00765568" w:rsidRDefault="00765568" w:rsidP="00765568">
      <w:r>
        <w:t xml:space="preserve">There </w:t>
      </w:r>
      <w:r w:rsidR="000F5591">
        <w:t xml:space="preserve">are </w:t>
      </w:r>
      <w:r w:rsidR="00996E73">
        <w:t>multiple methods</w:t>
      </w:r>
      <w:r>
        <w:t xml:space="preserve"> to abstract a network topology. This document assumes the abstraction </w:t>
      </w:r>
      <w:r w:rsidR="00996E73">
        <w:t xml:space="preserve">method </w:t>
      </w:r>
      <w:r>
        <w:t xml:space="preserve">defined in [RFC7926]: </w:t>
      </w:r>
    </w:p>
    <w:p w:rsidR="00765568" w:rsidRDefault="00765568" w:rsidP="00F52EE9">
      <w:pPr>
        <w:ind w:left="720"/>
      </w:pPr>
      <w:r>
        <w:lastRenderedPageBreak/>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 xml:space="preserve">[TE-Topo] describes a YANG base model for TE topology without any technology specific parameters. Moreover, it defines how to abstract for TE-network topologies.  </w:t>
      </w:r>
    </w:p>
    <w:p w:rsidR="00CA2DE2" w:rsidRDefault="00765568" w:rsidP="00765568">
      <w:pPr>
        <w:rPr>
          <w:ins w:id="407" w:author="King, Daniel" w:date="2017-09-01T08:10:00Z"/>
        </w:rPr>
      </w:pPr>
      <w:r>
        <w:t xml:space="preserve">[ACTN-Abstraction]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w:t>
      </w:r>
    </w:p>
    <w:p w:rsidR="00765568" w:rsidRDefault="00765568" w:rsidP="00765568">
      <w:r>
        <w:t>According to [ACTN-Abstraction], there are three types of topology:</w:t>
      </w:r>
    </w:p>
    <w:p w:rsidR="00765568" w:rsidRDefault="00765568" w:rsidP="00F52EE9">
      <w:pPr>
        <w:pStyle w:val="RFCListBullet"/>
      </w:pPr>
      <w:r>
        <w:t xml:space="preserve">White topology: This is a case where the Physical Network Controller (PNC) provides the actual network topology to the </w:t>
      </w:r>
      <w:ins w:id="408" w:author="King, Daniel" w:date="2017-09-01T08:10:00Z">
        <w:r w:rsidR="00CA2DE2">
          <w:t>m</w:t>
        </w:r>
      </w:ins>
      <w:del w:id="409" w:author="King, Daniel" w:date="2017-09-01T08:10:00Z">
        <w:r w:rsidDel="00CA2DE2">
          <w:delText>M</w:delText>
        </w:r>
      </w:del>
      <w:r>
        <w:t>ulti-domain Service Coordinator (MDSC) without any hiding or filtering. In this case, the MDSC has the full knowledge of the underlying network topology</w:t>
      </w:r>
      <w:ins w:id="410" w:author="King, Daniel" w:date="2017-09-01T08:11:00Z">
        <w:r w:rsidR="000A10BF">
          <w:t>;</w:t>
        </w:r>
      </w:ins>
      <w:del w:id="411" w:author="King, Daniel" w:date="2017-09-01T08:11:00Z">
        <w:r w:rsidDel="000A10BF">
          <w:delText>.</w:delText>
        </w:r>
      </w:del>
      <w:r>
        <w:t xml:space="preserve">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del w:id="412" w:author="King, Daniel" w:date="2017-09-01T08:11:00Z">
        <w:r w:rsidDel="000A10BF">
          <w:delText>.</w:delText>
        </w:r>
      </w:del>
      <w:ins w:id="413" w:author="King, Daniel" w:date="2017-09-01T08:11:00Z">
        <w:r w:rsidR="000A10BF">
          <w:t>;</w:t>
        </w:r>
      </w:ins>
    </w:p>
    <w:p w:rsidR="00765568" w:rsidRDefault="00765568" w:rsidP="00F52EE9">
      <w:pPr>
        <w:pStyle w:val="RFCListBullet"/>
      </w:pPr>
      <w:r>
        <w:t>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w:t>
      </w:r>
      <w:bookmarkStart w:id="414" w:name="_GoBack"/>
      <w:bookmarkEnd w:id="414"/>
      <w:r>
        <w:t xml:space="preserve">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 xml:space="preserve">For single-domain with single-layer use-case, the white topology may be disseminated from the PNC to the MDSC in most cases. There may be some exception to this in the case where the underlay network may have complex optical parameters, which do not warrant the </w:t>
      </w:r>
      <w:r>
        <w:lastRenderedPageBreak/>
        <w:t>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415" w:name="_Ref486374342"/>
      <w:bookmarkStart w:id="416" w:name="_Toc492015794"/>
      <w:r w:rsidRPr="00F52EE9">
        <w:t>Service Configuration</w:t>
      </w:r>
      <w:bookmarkEnd w:id="415"/>
      <w:bookmarkEnd w:id="416"/>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As described in section 3.1.1, the control of different adaptations   inside IP routers, C-Ri (PKT -&gt; foo) and C-</w:t>
      </w:r>
      <w:proofErr w:type="spellStart"/>
      <w:r>
        <w:t>Rj</w:t>
      </w:r>
      <w:proofErr w:type="spellEnd"/>
      <w:r>
        <w:t xml:space="preserve"> (foo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417" w:name="_Toc492015795"/>
      <w:r w:rsidRPr="00F52EE9">
        <w:t>ODU Transit</w:t>
      </w:r>
      <w:bookmarkEnd w:id="417"/>
    </w:p>
    <w:p w:rsidR="00CD31B1" w:rsidRDefault="00CD31B1" w:rsidP="00CD31B1">
      <w:r>
        <w:t xml:space="preserve">This use case assumes that the physical link interconnecting IP    routers and transport network is an OTN link. </w:t>
      </w:r>
    </w:p>
    <w:p w:rsidR="00CD31B1" w:rsidRDefault="00CD31B1" w:rsidP="00CD31B1">
      <w:r>
        <w:t>The physical/optical interconnection is supposed to be a pre-configured and not exposed via MPI to MDSC.</w:t>
      </w:r>
    </w:p>
    <w:p w:rsidR="00CD31B1" w:rsidRDefault="00CD31B1" w:rsidP="00CD31B1">
      <w:r>
        <w:t>If we consider the case of a 10Gb IP link between C-R1 to C-R</w:t>
      </w:r>
      <w:proofErr w:type="gramStart"/>
      <w:r>
        <w:t>3,we</w:t>
      </w:r>
      <w:proofErr w:type="gramEnd"/>
      <w:r>
        <w:t xml:space="preserve"> need to instantiate an ODU2 end-to-end connection between C-R1 and C-R3, crossing transport nodes S3, S5, and S6. </w:t>
      </w:r>
    </w:p>
    <w:p w:rsidR="00CD31B1" w:rsidRDefault="00CD31B1" w:rsidP="00CD31B1">
      <w:r>
        <w:t>The traffic flow between C-R1 and C-R3 can be summarized as:</w:t>
      </w:r>
    </w:p>
    <w:p w:rsidR="005B57D1" w:rsidRDefault="00CD31B1" w:rsidP="00996E73">
      <w:pPr>
        <w:ind w:left="864"/>
      </w:pPr>
      <w:r>
        <w:t>C-R1 (PKT -&gt; ODU2), S3 (ODU2), S5 (ODU2), S6 (ODU2)</w:t>
      </w:r>
      <w:r w:rsidR="00996E73">
        <w:t>,</w:t>
      </w:r>
      <w:r w:rsidR="005D0C7A">
        <w:t xml:space="preserve"> </w:t>
      </w:r>
      <w:r w:rsidR="00996E73">
        <w:br/>
      </w:r>
      <w:r>
        <w:t>C-R3 (ODU2 -&gt; PKT)</w:t>
      </w:r>
    </w:p>
    <w:p w:rsidR="00CD31B1" w:rsidRPr="00CD31B1" w:rsidRDefault="00CD31B1" w:rsidP="00CD31B1">
      <w:r>
        <w:t xml:space="preserve">The MDSC should be capable via MPI </w:t>
      </w:r>
      <w:r w:rsidR="005D0C7A">
        <w:t>interface</w:t>
      </w:r>
      <w:r>
        <w:t xml:space="preserve"> to request the setup of ODU2    transit service with enough information that can permit transport   PNC to instantiate and control the ODU2 segment through nodes S3, S5, S6.</w:t>
      </w:r>
    </w:p>
    <w:p w:rsidR="005B57D1" w:rsidRPr="00F52EE9" w:rsidRDefault="00CD31B1" w:rsidP="00CD31B1">
      <w:pPr>
        <w:pStyle w:val="Heading3"/>
      </w:pPr>
      <w:bookmarkStart w:id="418" w:name="_Toc492015796"/>
      <w:r w:rsidRPr="00F52EE9">
        <w:lastRenderedPageBreak/>
        <w:t>EPL over ODU</w:t>
      </w:r>
      <w:bookmarkEnd w:id="418"/>
    </w:p>
    <w:p w:rsidR="008569D4" w:rsidRDefault="008569D4" w:rsidP="008569D4">
      <w:r>
        <w:t xml:space="preserve">This use case assumes that the physical link interconnecting IP    routers and transport network is an Ethernet link. </w:t>
      </w:r>
    </w:p>
    <w:p w:rsidR="008569D4" w:rsidRDefault="008569D4" w:rsidP="008569D4">
      <w:r>
        <w:t>If we consider the case of a 10Gb IP link between C-R1 to C-R3, we need to instantiate an EPL service between C-R1 and C-R3 supported by an ODU2 end-to-end connection between S3 and S6, crossing   transport node S5.</w:t>
      </w:r>
    </w:p>
    <w:p w:rsidR="008569D4" w:rsidRDefault="008569D4" w:rsidP="008569D4">
      <w:r>
        <w:t>The traffic flow between C-R1 and C-R3 can be summarized as:</w:t>
      </w:r>
    </w:p>
    <w:p w:rsidR="008569D4" w:rsidRDefault="008569D4" w:rsidP="005D0C7A">
      <w:pPr>
        <w:ind w:left="864"/>
      </w:pPr>
      <w:r>
        <w:t xml:space="preserve">C-R1 (PKT -&gt; ETH), S3 (ETH -&gt; ODU2), S5 (ODU2), </w:t>
      </w:r>
      <w:r w:rsidR="005D0C7A">
        <w:br/>
      </w:r>
      <w:r>
        <w:t>S6 (ODU2 -&gt; ETH), C-R3 (ETH-&gt; PKT)</w:t>
      </w:r>
    </w:p>
    <w:p w:rsidR="005B57D1" w:rsidRPr="00DA1B42" w:rsidRDefault="008569D4" w:rsidP="008569D4">
      <w:pPr>
        <w:rPr>
          <w:highlight w:val="yellow"/>
        </w:rPr>
      </w:pPr>
      <w:r>
        <w:t xml:space="preserve">The MDSC should be capable via </w:t>
      </w:r>
      <w:ins w:id="419" w:author="King, Daniel" w:date="2017-09-01T07:29:00Z">
        <w:r w:rsidR="007C1257">
          <w:t xml:space="preserve">the </w:t>
        </w:r>
      </w:ins>
      <w:r>
        <w:t>MPI i</w:t>
      </w:r>
      <w:ins w:id="420" w:author="King, Daniel" w:date="2017-09-01T07:29:00Z">
        <w:r w:rsidR="007C1257">
          <w:t>nterface</w:t>
        </w:r>
      </w:ins>
      <w:del w:id="421" w:author="King, Daniel" w:date="2017-09-01T07:29:00Z">
        <w:r w:rsidDel="007C1257">
          <w:delText xml:space="preserve">/f </w:delText>
        </w:r>
      </w:del>
      <w:ins w:id="422" w:author="King, Daniel" w:date="2017-09-01T07:29:00Z">
        <w:r w:rsidR="007C1257">
          <w:t xml:space="preserve"> </w:t>
        </w:r>
      </w:ins>
      <w:r>
        <w:t>to request the setup of EPL   service with enough information that can permit transport PNC to   instantiate and control the ODU2 end-to-end connection through nodes   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423" w:name="_Toc492015797"/>
      <w:r w:rsidRPr="00F52EE9">
        <w:t>Other OTN Client Services</w:t>
      </w:r>
      <w:bookmarkEnd w:id="423"/>
    </w:p>
    <w:p w:rsidR="00012B56" w:rsidRDefault="005D0C7A" w:rsidP="00012B56">
      <w:r>
        <w:t>[</w:t>
      </w:r>
      <w:r w:rsidR="00012B56">
        <w:t xml:space="preserve">ITU-T G.709-2016] defines mappings of different client layers into   ODU. Most of them are used to provide Private Line services over    an OTN transport network supporting a variety of types of physical access links (e.g., Ethernet, SDH STM-N, </w:t>
      </w:r>
      <w:proofErr w:type="spellStart"/>
      <w:r w:rsidR="00012B56">
        <w:t>Fibre</w:t>
      </w:r>
      <w:proofErr w:type="spellEnd"/>
      <w:r w:rsidR="00012B56">
        <w:t xml:space="preserve"> Channel, InfiniBand,).</w:t>
      </w:r>
    </w:p>
    <w:p w:rsidR="00012B56" w:rsidRDefault="00012B56" w:rsidP="00012B56">
      <w:r>
        <w:t xml:space="preserve">This use case assumes that the physical links interconnecting IP routers and transport network are any one of these possible options. </w:t>
      </w:r>
    </w:p>
    <w:p w:rsidR="00012B56" w:rsidRDefault="00012B56" w:rsidP="00012B56">
      <w:r>
        <w:t xml:space="preserve">If we consider the case of a 10Gb IP link between C-R1 to C-R3    using SDH physical links, we need to instantiate an STM-64 Private Line service between C-R1 and C-R3 supported by an ODU2 end-to-end    connection between S3 and S6, crossing transport node S5. </w:t>
      </w:r>
    </w:p>
    <w:p w:rsidR="00012B56" w:rsidRDefault="00012B56" w:rsidP="00012B56">
      <w:r>
        <w:t>The traffic flow between C-R1 and C-R3 can be summarized as:</w:t>
      </w:r>
    </w:p>
    <w:p w:rsidR="00012B56" w:rsidRDefault="00012B56" w:rsidP="00F13664">
      <w:pPr>
        <w:ind w:left="864"/>
      </w:pPr>
      <w:r w:rsidRPr="006417A3">
        <w:t xml:space="preserve">C-R1 (PKT -&gt; STM-64), S3 (STM-64 -&gt; ODU2), S5 (ODU2), </w:t>
      </w:r>
      <w:r w:rsidR="006417A3">
        <w:br/>
      </w:r>
      <w:r w:rsidRPr="006417A3">
        <w:t>S6 (ODU2 -&gt; STM-64), C-R3 (STM-64 -&gt; PKT)</w:t>
      </w:r>
    </w:p>
    <w:p w:rsidR="00012B56" w:rsidRDefault="00012B56" w:rsidP="00012B56">
      <w:r>
        <w:t xml:space="preserve">The MDSC should be capable via </w:t>
      </w:r>
      <w:ins w:id="424" w:author="King, Daniel" w:date="2017-09-01T07:29:00Z">
        <w:r w:rsidR="007C1257">
          <w:t xml:space="preserve">the </w:t>
        </w:r>
      </w:ins>
      <w:r>
        <w:t>MPI i</w:t>
      </w:r>
      <w:del w:id="425" w:author="King, Daniel" w:date="2017-09-01T07:29:00Z">
        <w:r w:rsidDel="007C1257">
          <w:delText>/f</w:delText>
        </w:r>
      </w:del>
      <w:ins w:id="426" w:author="King, Daniel" w:date="2017-09-01T07:29:00Z">
        <w:r w:rsidR="007C1257">
          <w:t>nterface</w:t>
        </w:r>
      </w:ins>
      <w:r>
        <w:t xml:space="preserve"> to request the setup of an STM-64 Private Line service with enough information that can permit    transport PNC to instantiate and control the ODU2 end-to-end    connection through nodes S3, S5, S6, as well as the </w:t>
      </w:r>
      <w:r>
        <w:lastRenderedPageBreak/>
        <w:t>adaptation    functions inside S3 and S6: S3&amp;S6 (STM-64 -&gt; ODU2) and S9&amp;S3 (STM-64 -&gt; PKT).</w:t>
      </w:r>
    </w:p>
    <w:p w:rsidR="005B57D1" w:rsidRPr="00F52EE9" w:rsidRDefault="00A04800" w:rsidP="00A04800">
      <w:pPr>
        <w:pStyle w:val="Heading3"/>
      </w:pPr>
      <w:bookmarkStart w:id="427" w:name="_Toc492015798"/>
      <w:r w:rsidRPr="00F52EE9">
        <w:t>E</w:t>
      </w:r>
      <w:r w:rsidR="005D0C7A">
        <w:t>V</w:t>
      </w:r>
      <w:r w:rsidRPr="00F52EE9">
        <w:t>PL over ODU</w:t>
      </w:r>
      <w:bookmarkEnd w:id="427"/>
    </w:p>
    <w:p w:rsidR="005B57D1" w:rsidRPr="00DA1B42" w:rsidRDefault="0096202C" w:rsidP="005B57D1">
      <w:pPr>
        <w:rPr>
          <w:highlight w:val="yellow"/>
        </w:rPr>
      </w:pPr>
      <w:r>
        <w:rPr>
          <w:highlight w:val="yellow"/>
        </w:rPr>
        <w:t>For future revision.</w:t>
      </w:r>
    </w:p>
    <w:p w:rsidR="005B57D1" w:rsidRPr="00F52EE9" w:rsidRDefault="002869FA" w:rsidP="002869FA">
      <w:pPr>
        <w:pStyle w:val="Heading3"/>
      </w:pPr>
      <w:bookmarkStart w:id="428" w:name="_Toc492015799"/>
      <w:r w:rsidRPr="00F52EE9">
        <w:t xml:space="preserve">EVPLAN and </w:t>
      </w:r>
      <w:proofErr w:type="spellStart"/>
      <w:r w:rsidRPr="00F52EE9">
        <w:t>EVPTree</w:t>
      </w:r>
      <w:proofErr w:type="spellEnd"/>
      <w:r w:rsidRPr="00F52EE9">
        <w:t xml:space="preserve"> Services</w:t>
      </w:r>
      <w:bookmarkEnd w:id="428"/>
    </w:p>
    <w:p w:rsidR="005B57D1" w:rsidRPr="00DA1B42" w:rsidRDefault="002869FA" w:rsidP="005B57D1">
      <w:pPr>
        <w:rPr>
          <w:highlight w:val="yellow"/>
        </w:rPr>
      </w:pPr>
      <w:r>
        <w:rPr>
          <w:highlight w:val="yellow"/>
        </w:rPr>
        <w:t>For future revision.</w:t>
      </w:r>
    </w:p>
    <w:p w:rsidR="005B57D1" w:rsidRPr="00F52EE9" w:rsidRDefault="002869FA" w:rsidP="002869FA">
      <w:pPr>
        <w:pStyle w:val="Heading3"/>
      </w:pPr>
      <w:bookmarkStart w:id="429" w:name="_Toc492015800"/>
      <w:r w:rsidRPr="00F52EE9">
        <w:t>Virtual Network Services</w:t>
      </w:r>
      <w:bookmarkEnd w:id="429"/>
    </w:p>
    <w:p w:rsidR="005B57D1" w:rsidRDefault="002869FA" w:rsidP="005B57D1">
      <w:pPr>
        <w:rPr>
          <w:highlight w:val="yellow"/>
        </w:rPr>
      </w:pPr>
      <w:r>
        <w:rPr>
          <w:highlight w:val="yellow"/>
        </w:rPr>
        <w:t>For future revision.</w:t>
      </w:r>
    </w:p>
    <w:p w:rsidR="00EC6BE3" w:rsidRPr="00F52EE9" w:rsidRDefault="00EC6BE3" w:rsidP="00EC6BE3">
      <w:pPr>
        <w:pStyle w:val="Heading2"/>
      </w:pPr>
      <w:bookmarkStart w:id="430" w:name="_Toc492015801"/>
      <w:r w:rsidRPr="00F52EE9">
        <w:t>Multi-functional Access Links</w:t>
      </w:r>
      <w:bookmarkEnd w:id="430"/>
    </w:p>
    <w:p w:rsidR="00EC6BE3" w:rsidRDefault="00EC6BE3" w:rsidP="00EC6BE3">
      <w:pPr>
        <w:rPr>
          <w:highlight w:val="yellow"/>
        </w:rPr>
      </w:pPr>
      <w:r>
        <w:rPr>
          <w:highlight w:val="yellow"/>
        </w:rPr>
        <w:t>For future revision.</w:t>
      </w:r>
    </w:p>
    <w:p w:rsidR="0074195E" w:rsidRPr="00F13664" w:rsidRDefault="0074195E" w:rsidP="00F13664">
      <w:pPr>
        <w:pStyle w:val="Heading2"/>
      </w:pPr>
      <w:bookmarkStart w:id="431" w:name="_Toc492015802"/>
      <w:r w:rsidRPr="00F13664">
        <w:t xml:space="preserve">Protection </w:t>
      </w:r>
      <w:del w:id="432" w:author="King, Daniel" w:date="2017-09-01T07:15:00Z">
        <w:r w:rsidRPr="00F13664" w:rsidDel="002C1CBC">
          <w:delText>Scenarios</w:delText>
        </w:r>
      </w:del>
      <w:ins w:id="433" w:author="King, Daniel" w:date="2017-09-01T07:15:00Z">
        <w:r w:rsidR="002C1CBC">
          <w:t>Requirements</w:t>
        </w:r>
      </w:ins>
      <w:bookmarkEnd w:id="431"/>
    </w:p>
    <w:p w:rsidR="008037C2" w:rsidRDefault="008037C2">
      <w:pPr>
        <w:rPr>
          <w:ins w:id="434" w:author="King, Daniel" w:date="2017-09-01T07:48:00Z"/>
        </w:rPr>
      </w:pPr>
      <w:ins w:id="435" w:author="King, Daniel" w:date="2017-09-01T07:44:00Z">
        <w:r>
          <w:t>Protection switching provides a p</w:t>
        </w:r>
      </w:ins>
      <w:ins w:id="436" w:author="King, Daniel" w:date="2017-09-01T07:45:00Z">
        <w:r>
          <w:t>re</w:t>
        </w:r>
      </w:ins>
      <w:ins w:id="437" w:author="King, Daniel" w:date="2017-09-01T07:44:00Z">
        <w:r>
          <w:t>-allocated survivability mechanism</w:t>
        </w:r>
      </w:ins>
      <w:ins w:id="438" w:author="King, Daniel" w:date="2017-09-01T07:45:00Z">
        <w:r>
          <w:t xml:space="preserve">, </w:t>
        </w:r>
      </w:ins>
      <w:ins w:id="439" w:author="King, Daniel" w:date="2017-09-01T07:46:00Z">
        <w:r w:rsidRPr="00FC5F1E">
          <w:t>typically provided via linear protection methods and would be configured to operate as 1+1 unidirectional</w:t>
        </w:r>
      </w:ins>
      <w:ins w:id="440" w:author="King, Daniel" w:date="2017-09-01T07:48:00Z">
        <w:r w:rsidR="0053079A">
          <w:t xml:space="preserve"> (the most common OTN protection method)</w:t>
        </w:r>
      </w:ins>
      <w:ins w:id="441" w:author="King, Daniel" w:date="2017-09-01T07:46:00Z">
        <w:r w:rsidRPr="00FC5F1E">
          <w:t xml:space="preserve">, 1+1 bidirectional or </w:t>
        </w:r>
        <w:proofErr w:type="gramStart"/>
        <w:r w:rsidRPr="00FC5F1E">
          <w:t>1:n</w:t>
        </w:r>
        <w:proofErr w:type="gramEnd"/>
        <w:r w:rsidRPr="00FC5F1E">
          <w:t xml:space="preserve"> bidirectional.</w:t>
        </w:r>
        <w:r>
          <w:t xml:space="preserve"> This ensures fast and simple service survivability.</w:t>
        </w:r>
      </w:ins>
    </w:p>
    <w:p w:rsidR="0074195E" w:rsidRPr="0098249C" w:rsidDel="0098249C" w:rsidRDefault="0074195E">
      <w:pPr>
        <w:rPr>
          <w:del w:id="442" w:author="King, Daniel" w:date="2017-09-01T07:40:00Z"/>
          <w:rPrChange w:id="443" w:author="King, Daniel" w:date="2017-09-01T07:41:00Z">
            <w:rPr>
              <w:del w:id="444" w:author="King, Daniel" w:date="2017-09-01T07:40:00Z"/>
            </w:rPr>
          </w:rPrChange>
        </w:rPr>
      </w:pPr>
      <w:r w:rsidRPr="0098249C">
        <w:rPr>
          <w:rPrChange w:id="445" w:author="King, Daniel" w:date="2017-09-01T07:41:00Z">
            <w:rPr/>
          </w:rPrChange>
        </w:rPr>
        <w:t>The MDSC needs to be capable to request the transport PNC to configure protection</w:t>
      </w:r>
      <w:r w:rsidR="00B742E3" w:rsidRPr="0098249C">
        <w:rPr>
          <w:rPrChange w:id="446" w:author="King, Daniel" w:date="2017-09-01T07:41:00Z">
            <w:rPr/>
          </w:rPrChange>
        </w:rPr>
        <w:t xml:space="preserve"> when requesting the setup of the connectivity services described in section </w:t>
      </w:r>
      <w:r w:rsidR="00B742E3" w:rsidRPr="0098249C">
        <w:rPr>
          <w:rPrChange w:id="447" w:author="King, Daniel" w:date="2017-09-01T07:41:00Z">
            <w:rPr/>
          </w:rPrChange>
        </w:rPr>
        <w:fldChar w:fldCharType="begin"/>
      </w:r>
      <w:r w:rsidR="00B742E3" w:rsidRPr="0098249C">
        <w:rPr>
          <w:rPrChange w:id="448" w:author="King, Daniel" w:date="2017-09-01T07:41:00Z">
            <w:rPr/>
          </w:rPrChange>
        </w:rPr>
        <w:instrText xml:space="preserve"> REF _Ref486374342 \r \h \t</w:instrText>
      </w:r>
      <w:r w:rsidR="00B742E3" w:rsidRPr="0098249C">
        <w:rPr>
          <w:rPrChange w:id="449" w:author="King, Daniel" w:date="2017-09-01T07:41:00Z">
            <w:rPr/>
          </w:rPrChange>
        </w:rPr>
      </w:r>
      <w:r w:rsidR="0098249C">
        <w:instrText xml:space="preserve"> \* MERGEFORMAT </w:instrText>
      </w:r>
      <w:r w:rsidR="00B742E3" w:rsidRPr="0098249C">
        <w:rPr>
          <w:rPrChange w:id="450" w:author="King, Daniel" w:date="2017-09-01T07:41:00Z">
            <w:rPr/>
          </w:rPrChange>
        </w:rPr>
        <w:fldChar w:fldCharType="separate"/>
      </w:r>
      <w:r w:rsidR="00B742E3" w:rsidRPr="0098249C">
        <w:rPr>
          <w:rPrChange w:id="451" w:author="King, Daniel" w:date="2017-09-01T07:41:00Z">
            <w:rPr/>
          </w:rPrChange>
        </w:rPr>
        <w:t>3.3</w:t>
      </w:r>
      <w:r w:rsidR="00B742E3" w:rsidRPr="0098249C">
        <w:rPr>
          <w:rPrChange w:id="452" w:author="King, Daniel" w:date="2017-09-01T07:41:00Z">
            <w:rPr/>
          </w:rPrChange>
        </w:rPr>
        <w:fldChar w:fldCharType="end"/>
      </w:r>
      <w:r w:rsidR="00B742E3" w:rsidRPr="0098249C">
        <w:rPr>
          <w:rPrChange w:id="453" w:author="King, Daniel" w:date="2017-09-01T07:41:00Z">
            <w:rPr/>
          </w:rPrChange>
        </w:rPr>
        <w:t>.</w:t>
      </w:r>
      <w:ins w:id="454" w:author="King, Daniel" w:date="2017-09-01T07:40:00Z">
        <w:r w:rsidR="0098249C" w:rsidRPr="0098249C">
          <w:rPr>
            <w:rPrChange w:id="455" w:author="King, Daniel" w:date="2017-09-01T07:41:00Z">
              <w:rPr/>
            </w:rPrChange>
          </w:rPr>
          <w:t xml:space="preserve"> </w:t>
        </w:r>
      </w:ins>
    </w:p>
    <w:p w:rsidR="002D1434" w:rsidRPr="0098249C" w:rsidDel="00766D0A" w:rsidRDefault="002D1434" w:rsidP="002D1434">
      <w:pPr>
        <w:rPr>
          <w:del w:id="456" w:author="King, Daniel" w:date="2017-09-01T07:36:00Z"/>
          <w:i/>
          <w:rPrChange w:id="457" w:author="King, Daniel" w:date="2017-09-01T07:41:00Z">
            <w:rPr>
              <w:del w:id="458" w:author="King, Daniel" w:date="2017-09-01T07:36:00Z"/>
              <w:i/>
            </w:rPr>
          </w:rPrChange>
        </w:rPr>
      </w:pPr>
      <w:del w:id="459" w:author="King, Daniel" w:date="2017-09-01T07:36:00Z">
        <w:r w:rsidRPr="0098249C" w:rsidDel="00766D0A">
          <w:rPr>
            <w:i/>
            <w:rPrChange w:id="460" w:author="King, Daniel" w:date="2017-09-01T07:41:00Z">
              <w:rPr>
                <w:i/>
                <w:highlight w:val="yellow"/>
              </w:rPr>
            </w:rPrChange>
          </w:rPr>
          <w:delText>[</w:delText>
        </w:r>
        <w:r w:rsidRPr="0098249C" w:rsidDel="00766D0A">
          <w:rPr>
            <w:b/>
            <w:i/>
            <w:rPrChange w:id="461" w:author="King, Daniel" w:date="2017-09-01T07:41:00Z">
              <w:rPr>
                <w:b/>
                <w:i/>
                <w:highlight w:val="yellow"/>
              </w:rPr>
            </w:rPrChange>
          </w:rPr>
          <w:delText>Editor’s note (for DT discussion)</w:delText>
        </w:r>
        <w:r w:rsidRPr="0098249C" w:rsidDel="00766D0A">
          <w:rPr>
            <w:i/>
            <w:rPrChange w:id="462" w:author="King, Daniel" w:date="2017-09-01T07:41:00Z">
              <w:rPr>
                <w:i/>
                <w:highlight w:val="yellow"/>
              </w:rPr>
            </w:rPrChange>
          </w:rPr>
          <w:delText>:] Should we describe only protection or also restoration scenarios?</w:delText>
        </w:r>
      </w:del>
    </w:p>
    <w:p w:rsidR="00B742E3" w:rsidRPr="0098249C" w:rsidRDefault="00B742E3">
      <w:pPr>
        <w:rPr>
          <w:ins w:id="463" w:author="King, Daniel" w:date="2017-09-01T07:40:00Z"/>
          <w:rPrChange w:id="464" w:author="King, Daniel" w:date="2017-09-01T07:41:00Z">
            <w:rPr>
              <w:ins w:id="465" w:author="King, Daniel" w:date="2017-09-01T07:40:00Z"/>
            </w:rPr>
          </w:rPrChange>
        </w:rPr>
      </w:pPr>
      <w:r w:rsidRPr="0098249C">
        <w:rPr>
          <w:rPrChange w:id="466" w:author="King, Daniel" w:date="2017-09-01T07:41:00Z">
            <w:rPr/>
          </w:rPrChange>
        </w:rPr>
        <w:t xml:space="preserve">Since in this use case it is assumed that switching is performed only in one layer, the OTN ODU layer, for all the services defined in section </w:t>
      </w:r>
      <w:r w:rsidRPr="0098249C">
        <w:rPr>
          <w:rPrChange w:id="467" w:author="King, Daniel" w:date="2017-09-01T07:41:00Z">
            <w:rPr/>
          </w:rPrChange>
        </w:rPr>
        <w:fldChar w:fldCharType="begin"/>
      </w:r>
      <w:r w:rsidRPr="0098249C">
        <w:rPr>
          <w:rPrChange w:id="468" w:author="King, Daniel" w:date="2017-09-01T07:41:00Z">
            <w:rPr/>
          </w:rPrChange>
        </w:rPr>
        <w:instrText xml:space="preserve"> REF _Ref486374342 \r \h \t</w:instrText>
      </w:r>
      <w:r w:rsidRPr="0098249C">
        <w:rPr>
          <w:rPrChange w:id="469" w:author="King, Daniel" w:date="2017-09-01T07:41:00Z">
            <w:rPr/>
          </w:rPrChange>
        </w:rPr>
      </w:r>
      <w:r w:rsidR="0098249C">
        <w:instrText xml:space="preserve"> \* MERGEFORMAT </w:instrText>
      </w:r>
      <w:r w:rsidRPr="0098249C">
        <w:rPr>
          <w:rPrChange w:id="470" w:author="King, Daniel" w:date="2017-09-01T07:41:00Z">
            <w:rPr/>
          </w:rPrChange>
        </w:rPr>
        <w:fldChar w:fldCharType="separate"/>
      </w:r>
      <w:r w:rsidRPr="0098249C">
        <w:rPr>
          <w:rPrChange w:id="471" w:author="King, Daniel" w:date="2017-09-01T07:41:00Z">
            <w:rPr/>
          </w:rPrChange>
        </w:rPr>
        <w:t>3.3</w:t>
      </w:r>
      <w:r w:rsidRPr="0098249C">
        <w:rPr>
          <w:rPrChange w:id="472" w:author="King, Daniel" w:date="2017-09-01T07:41:00Z">
            <w:rPr/>
          </w:rPrChange>
        </w:rPr>
        <w:fldChar w:fldCharType="end"/>
      </w:r>
      <w:r w:rsidRPr="0098249C">
        <w:rPr>
          <w:rPrChange w:id="473" w:author="King, Daniel" w:date="2017-09-01T07:41:00Z">
            <w:rPr/>
          </w:rPrChange>
        </w:rPr>
        <w:t>, protection can only be provided at that same layer.</w:t>
      </w:r>
    </w:p>
    <w:p w:rsidR="0098249C" w:rsidDel="0098249C" w:rsidRDefault="0098249C">
      <w:pPr>
        <w:rPr>
          <w:del w:id="474" w:author="King, Daniel" w:date="2017-09-01T07:41:00Z"/>
        </w:rPr>
      </w:pPr>
    </w:p>
    <w:p w:rsidR="006E17D2" w:rsidRDefault="00766D0A">
      <w:pPr>
        <w:rPr>
          <w:ins w:id="475" w:author="King, Daniel" w:date="2017-09-01T07:43:00Z"/>
        </w:rPr>
      </w:pPr>
      <w:ins w:id="476" w:author="King, Daniel" w:date="2017-09-01T07:38:00Z">
        <w:r>
          <w:t xml:space="preserve">It may be necessary to </w:t>
        </w:r>
      </w:ins>
      <w:ins w:id="477" w:author="King, Daniel" w:date="2017-09-01T07:39:00Z">
        <w:r>
          <w:t>consider</w:t>
        </w:r>
      </w:ins>
      <w:ins w:id="478" w:author="King, Daniel" w:date="2017-09-01T07:38:00Z">
        <w:r>
          <w:t xml:space="preserve"> </w:t>
        </w:r>
      </w:ins>
      <w:ins w:id="479" w:author="King, Daniel" w:date="2017-09-01T07:39:00Z">
        <w:r>
          <w:t xml:space="preserve">not only protection, but </w:t>
        </w:r>
        <w:r w:rsidR="0098249C">
          <w:t xml:space="preserve">also </w:t>
        </w:r>
        <w:r>
          <w:t>restoration</w:t>
        </w:r>
        <w:r w:rsidR="0098249C">
          <w:t xml:space="preserve"> functions in the future. </w:t>
        </w:r>
      </w:ins>
      <w:ins w:id="480" w:author="King, Daniel" w:date="2017-09-01T07:42:00Z">
        <w:r w:rsidR="0098249C">
          <w:t>R</w:t>
        </w:r>
        <w:r w:rsidR="0098249C" w:rsidRPr="0098249C">
          <w:t xml:space="preserve">estoration </w:t>
        </w:r>
        <w:r w:rsidR="0098249C">
          <w:t xml:space="preserve">methods would provide capability to </w:t>
        </w:r>
        <w:r w:rsidR="0098249C" w:rsidRPr="0098249C">
          <w:t xml:space="preserve">reroute and restore </w:t>
        </w:r>
        <w:r w:rsidR="0098249C">
          <w:t xml:space="preserve">connectivity </w:t>
        </w:r>
        <w:r w:rsidR="0098249C" w:rsidRPr="0098249C">
          <w:t>traffic around network faults, without the network penalty imposed with dedicated 1+1 protection</w:t>
        </w:r>
      </w:ins>
      <w:ins w:id="481" w:author="King, Daniel" w:date="2017-09-01T07:43:00Z">
        <w:r w:rsidR="0098249C">
          <w:t xml:space="preserve"> schemes. </w:t>
        </w:r>
      </w:ins>
    </w:p>
    <w:p w:rsidR="00B742E3" w:rsidRDefault="00B742E3">
      <w:r>
        <w:t>Resiliency mechanisms on the access link are considered outside the scope of this use case.</w:t>
      </w:r>
    </w:p>
    <w:p w:rsidR="00B742E3" w:rsidRPr="00F13664" w:rsidDel="00766D0A" w:rsidRDefault="00B742E3">
      <w:pPr>
        <w:rPr>
          <w:del w:id="482" w:author="King, Daniel" w:date="2017-09-01T07:37:00Z"/>
          <w:i/>
        </w:rPr>
      </w:pPr>
      <w:del w:id="483" w:author="King, Daniel" w:date="2017-09-01T07:37:00Z">
        <w:r w:rsidRPr="00F13664" w:rsidDel="00766D0A">
          <w:rPr>
            <w:i/>
            <w:highlight w:val="yellow"/>
          </w:rPr>
          <w:delText>[</w:delText>
        </w:r>
        <w:r w:rsidRPr="00F13664" w:rsidDel="00766D0A">
          <w:rPr>
            <w:b/>
            <w:i/>
            <w:highlight w:val="yellow"/>
          </w:rPr>
          <w:delText>Editor’s note (for DT discussion)</w:delText>
        </w:r>
        <w:r w:rsidRPr="00F13664" w:rsidDel="00766D0A">
          <w:rPr>
            <w:i/>
            <w:highlight w:val="yellow"/>
          </w:rPr>
          <w:delText>:] I think that scenarios with access link resiliency could be seen as being multi-domain and/or multi-layer. For further discussion with DT members.</w:delText>
        </w:r>
        <w:bookmarkStart w:id="484" w:name="_Toc492015382"/>
        <w:bookmarkStart w:id="485" w:name="_Toc492015803"/>
        <w:bookmarkEnd w:id="484"/>
        <w:bookmarkEnd w:id="485"/>
      </w:del>
    </w:p>
    <w:p w:rsidR="00B742E3" w:rsidRDefault="002D1434" w:rsidP="00F13664">
      <w:pPr>
        <w:pStyle w:val="Heading3"/>
      </w:pPr>
      <w:bookmarkStart w:id="486" w:name="_Toc492015804"/>
      <w:r>
        <w:t>Linear Protection</w:t>
      </w:r>
      <w:bookmarkEnd w:id="486"/>
    </w:p>
    <w:p w:rsidR="002D1434" w:rsidRPr="00362DF6" w:rsidRDefault="002D1434">
      <w:pPr>
        <w:rPr>
          <w:rPrChange w:id="487" w:author="King, Daniel" w:date="2017-09-01T07:53:00Z">
            <w:rPr/>
          </w:rPrChange>
        </w:rPr>
      </w:pPr>
      <w:r w:rsidRPr="00362DF6">
        <w:rPr>
          <w:rPrChange w:id="488" w:author="King, Daniel" w:date="2017-09-01T07:53:00Z">
            <w:rPr/>
          </w:rPrChange>
        </w:rPr>
        <w:t xml:space="preserve">It is possible to protect any service defined in section </w:t>
      </w:r>
      <w:r w:rsidRPr="00362DF6">
        <w:rPr>
          <w:rPrChange w:id="489" w:author="King, Daniel" w:date="2017-09-01T07:53:00Z">
            <w:rPr/>
          </w:rPrChange>
        </w:rPr>
        <w:fldChar w:fldCharType="begin"/>
      </w:r>
      <w:r w:rsidRPr="00362DF6">
        <w:rPr>
          <w:rPrChange w:id="490" w:author="King, Daniel" w:date="2017-09-01T07:53:00Z">
            <w:rPr/>
          </w:rPrChange>
        </w:rPr>
        <w:instrText xml:space="preserve"> REF _Ref486374342 \r \h \t</w:instrText>
      </w:r>
      <w:r w:rsidRPr="00362DF6">
        <w:rPr>
          <w:rPrChange w:id="491" w:author="King, Daniel" w:date="2017-09-01T07:53:00Z">
            <w:rPr/>
          </w:rPrChange>
        </w:rPr>
      </w:r>
      <w:r w:rsidR="00362DF6">
        <w:instrText xml:space="preserve"> \* MERGEFORMAT </w:instrText>
      </w:r>
      <w:r w:rsidRPr="00362DF6">
        <w:rPr>
          <w:rPrChange w:id="492" w:author="King, Daniel" w:date="2017-09-01T07:53:00Z">
            <w:rPr/>
          </w:rPrChange>
        </w:rPr>
        <w:fldChar w:fldCharType="separate"/>
      </w:r>
      <w:r w:rsidRPr="00362DF6">
        <w:rPr>
          <w:rPrChange w:id="493" w:author="King, Daniel" w:date="2017-09-01T07:53:00Z">
            <w:rPr/>
          </w:rPrChange>
        </w:rPr>
        <w:t>3.3</w:t>
      </w:r>
      <w:r w:rsidRPr="00362DF6">
        <w:rPr>
          <w:rPrChange w:id="494" w:author="King, Daniel" w:date="2017-09-01T07:53:00Z">
            <w:rPr/>
          </w:rPrChange>
        </w:rPr>
        <w:fldChar w:fldCharType="end"/>
      </w:r>
      <w:r w:rsidRPr="00362DF6">
        <w:rPr>
          <w:rPrChange w:id="495" w:author="King, Daniel" w:date="2017-09-01T07:53:00Z">
            <w:rPr/>
          </w:rPrChange>
        </w:rPr>
        <w:t xml:space="preserve"> from failures within the OTN transport domain by </w:t>
      </w:r>
      <w:r w:rsidR="000E67FD" w:rsidRPr="00362DF6">
        <w:rPr>
          <w:rPrChange w:id="496" w:author="King, Daniel" w:date="2017-09-01T07:53:00Z">
            <w:rPr/>
          </w:rPrChange>
        </w:rPr>
        <w:t>configuring</w:t>
      </w:r>
      <w:r w:rsidRPr="00362DF6">
        <w:rPr>
          <w:rPrChange w:id="497" w:author="King, Daniel" w:date="2017-09-01T07:53:00Z">
            <w:rPr/>
          </w:rPrChange>
        </w:rPr>
        <w:t xml:space="preserve"> a linear </w:t>
      </w:r>
      <w:r w:rsidRPr="00362DF6">
        <w:rPr>
          <w:rPrChange w:id="498" w:author="King, Daniel" w:date="2017-09-01T07:53:00Z">
            <w:rPr/>
          </w:rPrChange>
        </w:rPr>
        <w:lastRenderedPageBreak/>
        <w:t>protection group, as defined in [</w:t>
      </w:r>
      <w:r w:rsidRPr="00362DF6">
        <w:rPr>
          <w:rPrChange w:id="499" w:author="King, Daniel" w:date="2017-09-01T07:53:00Z">
            <w:rPr>
              <w:highlight w:val="yellow"/>
            </w:rPr>
          </w:rPrChange>
        </w:rPr>
        <w:t>ITU-T G.808.1</w:t>
      </w:r>
      <w:r w:rsidRPr="00362DF6">
        <w:rPr>
          <w:rPrChange w:id="500" w:author="King, Daniel" w:date="2017-09-01T07:53:00Z">
            <w:rPr/>
          </w:rPrChange>
        </w:rPr>
        <w:t xml:space="preserve">], </w:t>
      </w:r>
      <w:r w:rsidR="000E67FD" w:rsidRPr="00362DF6">
        <w:rPr>
          <w:rPrChange w:id="501" w:author="King, Daniel" w:date="2017-09-01T07:53:00Z">
            <w:rPr/>
          </w:rPrChange>
        </w:rPr>
        <w:t xml:space="preserve">in the data plane </w:t>
      </w:r>
      <w:r w:rsidRPr="00362DF6">
        <w:rPr>
          <w:rPrChange w:id="502" w:author="King, Daniel" w:date="2017-09-01T07:53:00Z">
            <w:rPr/>
          </w:rPrChange>
        </w:rPr>
        <w:t>between node S3 and node S6.</w:t>
      </w:r>
    </w:p>
    <w:p w:rsidR="002D1434" w:rsidRPr="00362DF6" w:rsidDel="0053079A" w:rsidRDefault="002D1434" w:rsidP="002D1434">
      <w:pPr>
        <w:rPr>
          <w:del w:id="503" w:author="King, Daniel" w:date="2017-09-01T07:48:00Z"/>
          <w:i/>
          <w:rPrChange w:id="504" w:author="King, Daniel" w:date="2017-09-01T07:53:00Z">
            <w:rPr>
              <w:del w:id="505" w:author="King, Daniel" w:date="2017-09-01T07:48:00Z"/>
              <w:i/>
            </w:rPr>
          </w:rPrChange>
        </w:rPr>
      </w:pPr>
      <w:del w:id="506" w:author="King, Daniel" w:date="2017-09-01T07:48:00Z">
        <w:r w:rsidRPr="00362DF6" w:rsidDel="0053079A">
          <w:rPr>
            <w:i/>
            <w:rPrChange w:id="507" w:author="King, Daniel" w:date="2017-09-01T07:53:00Z">
              <w:rPr>
                <w:i/>
                <w:highlight w:val="yellow"/>
              </w:rPr>
            </w:rPrChange>
          </w:rPr>
          <w:delText>[</w:delText>
        </w:r>
        <w:r w:rsidRPr="00362DF6" w:rsidDel="0053079A">
          <w:rPr>
            <w:b/>
            <w:i/>
            <w:rPrChange w:id="508" w:author="King, Daniel" w:date="2017-09-01T07:53:00Z">
              <w:rPr>
                <w:b/>
                <w:i/>
                <w:highlight w:val="yellow"/>
              </w:rPr>
            </w:rPrChange>
          </w:rPr>
          <w:delText>Editor’s note</w:delText>
        </w:r>
        <w:r w:rsidRPr="00362DF6" w:rsidDel="0053079A">
          <w:rPr>
            <w:i/>
            <w:rPrChange w:id="509" w:author="King, Daniel" w:date="2017-09-01T07:53:00Z">
              <w:rPr>
                <w:i/>
                <w:highlight w:val="yellow"/>
              </w:rPr>
            </w:rPrChange>
          </w:rPr>
          <w:delText>:] Check for IETF references about protection definitions.</w:delText>
        </w:r>
      </w:del>
    </w:p>
    <w:p w:rsidR="000E67FD" w:rsidRPr="00362DF6" w:rsidRDefault="000E67FD" w:rsidP="000E67FD">
      <w:pPr>
        <w:rPr>
          <w:rPrChange w:id="510" w:author="King, Daniel" w:date="2017-09-01T07:53:00Z">
            <w:rPr/>
          </w:rPrChange>
        </w:rPr>
      </w:pPr>
      <w:r w:rsidRPr="00362DF6">
        <w:rPr>
          <w:rPrChange w:id="511" w:author="King, Daniel" w:date="2017-09-01T07:53:00Z">
            <w:rPr/>
          </w:rPrChange>
        </w:rPr>
        <w:t xml:space="preserve">The OTN linear protection group can be configured to operate as 1+1 unidirectional, </w:t>
      </w:r>
      <w:r w:rsidRPr="00362DF6">
        <w:rPr>
          <w:rPrChange w:id="512" w:author="King, Daniel" w:date="2017-09-01T07:53:00Z">
            <w:rPr>
              <w:highlight w:val="yellow"/>
            </w:rPr>
          </w:rPrChange>
        </w:rPr>
        <w:t xml:space="preserve">1+1 bidirectional (to check) or </w:t>
      </w:r>
      <w:proofErr w:type="gramStart"/>
      <w:r w:rsidRPr="00362DF6">
        <w:rPr>
          <w:rPrChange w:id="513" w:author="King, Daniel" w:date="2017-09-01T07:53:00Z">
            <w:rPr/>
          </w:rPrChange>
        </w:rPr>
        <w:t>1:n</w:t>
      </w:r>
      <w:proofErr w:type="gramEnd"/>
      <w:r w:rsidRPr="00362DF6">
        <w:rPr>
          <w:rPrChange w:id="514" w:author="King, Daniel" w:date="2017-09-01T07:53:00Z">
            <w:rPr/>
          </w:rPrChange>
        </w:rPr>
        <w:t xml:space="preserve"> bidirectional, as defined in [ITU-T G.808.1] and [</w:t>
      </w:r>
      <w:r w:rsidRPr="00362DF6">
        <w:rPr>
          <w:rPrChange w:id="515" w:author="King, Daniel" w:date="2017-09-01T07:53:00Z">
            <w:rPr>
              <w:highlight w:val="yellow"/>
            </w:rPr>
          </w:rPrChange>
        </w:rPr>
        <w:t>ITU-T G.873.1]</w:t>
      </w:r>
      <w:r w:rsidRPr="00362DF6">
        <w:rPr>
          <w:rPrChange w:id="516" w:author="King, Daniel" w:date="2017-09-01T07:53:00Z">
            <w:rPr/>
          </w:rPrChange>
        </w:rPr>
        <w:t>.</w:t>
      </w:r>
    </w:p>
    <w:p w:rsidR="000E67FD" w:rsidRPr="00362DF6" w:rsidDel="0053079A" w:rsidRDefault="000E67FD" w:rsidP="000E67FD">
      <w:pPr>
        <w:rPr>
          <w:del w:id="517" w:author="King, Daniel" w:date="2017-09-01T07:48:00Z"/>
          <w:i/>
          <w:rPrChange w:id="518" w:author="King, Daniel" w:date="2017-09-01T07:53:00Z">
            <w:rPr>
              <w:del w:id="519" w:author="King, Daniel" w:date="2017-09-01T07:48:00Z"/>
              <w:i/>
            </w:rPr>
          </w:rPrChange>
        </w:rPr>
      </w:pPr>
      <w:del w:id="520" w:author="King, Daniel" w:date="2017-09-01T07:48:00Z">
        <w:r w:rsidRPr="00362DF6" w:rsidDel="0053079A">
          <w:rPr>
            <w:i/>
            <w:rPrChange w:id="521" w:author="King, Daniel" w:date="2017-09-01T07:53:00Z">
              <w:rPr>
                <w:i/>
                <w:highlight w:val="yellow"/>
              </w:rPr>
            </w:rPrChange>
          </w:rPr>
          <w:delText>[</w:delText>
        </w:r>
        <w:r w:rsidRPr="00362DF6" w:rsidDel="0053079A">
          <w:rPr>
            <w:b/>
            <w:i/>
            <w:rPrChange w:id="522" w:author="King, Daniel" w:date="2017-09-01T07:53:00Z">
              <w:rPr>
                <w:b/>
                <w:i/>
                <w:highlight w:val="yellow"/>
              </w:rPr>
            </w:rPrChange>
          </w:rPr>
          <w:delText>Editor’s note (for DT discussion)</w:delText>
        </w:r>
        <w:r w:rsidRPr="00362DF6" w:rsidDel="0053079A">
          <w:rPr>
            <w:i/>
            <w:rPrChange w:id="523" w:author="King, Daniel" w:date="2017-09-01T07:53:00Z">
              <w:rPr>
                <w:i/>
                <w:highlight w:val="yellow"/>
              </w:rPr>
            </w:rPrChange>
          </w:rPr>
          <w:delText>:] The most common protection mechanism used in OTN networks is 1+1 unidirectional. Should we consider also the other cases?</w:delText>
        </w:r>
      </w:del>
    </w:p>
    <w:p w:rsidR="002D1434" w:rsidRPr="00362DF6" w:rsidRDefault="002D1434">
      <w:pPr>
        <w:rPr>
          <w:rPrChange w:id="524" w:author="King, Daniel" w:date="2017-09-01T07:53:00Z">
            <w:rPr/>
          </w:rPrChange>
        </w:rPr>
      </w:pPr>
      <w:r w:rsidRPr="00362DF6">
        <w:rPr>
          <w:rPrChange w:id="525" w:author="King, Daniel" w:date="2017-09-01T07:53:00Z">
            <w:rPr/>
          </w:rPrChange>
        </w:rPr>
        <w:t xml:space="preserve">In </w:t>
      </w:r>
      <w:r w:rsidR="000E67FD" w:rsidRPr="00362DF6">
        <w:rPr>
          <w:rPrChange w:id="526" w:author="King, Daniel" w:date="2017-09-01T07:53:00Z">
            <w:rPr/>
          </w:rPrChange>
        </w:rPr>
        <w:t>these scenarios</w:t>
      </w:r>
      <w:r w:rsidRPr="00362DF6">
        <w:rPr>
          <w:rPrChange w:id="527" w:author="King, Daniel" w:date="2017-09-01T07:53:00Z">
            <w:rPr/>
          </w:rPrChange>
        </w:rPr>
        <w:t xml:space="preserve">, a </w:t>
      </w:r>
      <w:r w:rsidRPr="00362DF6">
        <w:rPr>
          <w:rPrChange w:id="528" w:author="King, Daniel" w:date="2017-09-01T07:53:00Z">
            <w:rPr>
              <w:highlight w:val="yellow"/>
            </w:rPr>
          </w:rPrChange>
        </w:rPr>
        <w:t>working transport entity</w:t>
      </w:r>
      <w:r w:rsidRPr="00362DF6">
        <w:rPr>
          <w:rPrChange w:id="529" w:author="King, Daniel" w:date="2017-09-01T07:53:00Z">
            <w:rPr/>
          </w:rPrChange>
        </w:rPr>
        <w:t xml:space="preserve"> and a </w:t>
      </w:r>
      <w:r w:rsidRPr="00362DF6">
        <w:rPr>
          <w:rPrChange w:id="530" w:author="King, Daniel" w:date="2017-09-01T07:53:00Z">
            <w:rPr>
              <w:highlight w:val="yellow"/>
            </w:rPr>
          </w:rPrChange>
        </w:rPr>
        <w:t>protection transport entity</w:t>
      </w:r>
      <w:r w:rsidRPr="00362DF6">
        <w:rPr>
          <w:rPrChange w:id="531" w:author="King, Daniel" w:date="2017-09-01T07:53:00Z">
            <w:rPr/>
          </w:rPrChange>
        </w:rPr>
        <w:t>, as defined in [</w:t>
      </w:r>
      <w:r w:rsidRPr="00362DF6">
        <w:rPr>
          <w:rPrChange w:id="532" w:author="King, Daniel" w:date="2017-09-01T07:53:00Z">
            <w:rPr>
              <w:highlight w:val="yellow"/>
            </w:rPr>
          </w:rPrChange>
        </w:rPr>
        <w:t>ITU-T G.808.1</w:t>
      </w:r>
      <w:r w:rsidRPr="00362DF6">
        <w:rPr>
          <w:rPrChange w:id="533" w:author="King, Daniel" w:date="2017-09-01T07:53:00Z">
            <w:rPr/>
          </w:rPrChange>
        </w:rPr>
        <w:t>], should be configured in the data plane:</w:t>
      </w:r>
    </w:p>
    <w:p w:rsidR="002D1434" w:rsidRPr="00362DF6" w:rsidRDefault="002D1434">
      <w:pPr>
        <w:rPr>
          <w:rPrChange w:id="534" w:author="King, Daniel" w:date="2017-09-01T07:53:00Z">
            <w:rPr/>
          </w:rPrChange>
        </w:rPr>
      </w:pPr>
      <w:r w:rsidRPr="00362DF6">
        <w:rPr>
          <w:rPrChange w:id="535" w:author="King, Daniel" w:date="2017-09-01T07:53:00Z">
            <w:rPr/>
          </w:rPrChange>
        </w:rPr>
        <w:tab/>
        <w:t>Working transport entity: S3 -&gt; S5 -&gt; S6</w:t>
      </w:r>
    </w:p>
    <w:p w:rsidR="002D1434" w:rsidRPr="00362DF6" w:rsidRDefault="002D1434">
      <w:pPr>
        <w:rPr>
          <w:rPrChange w:id="536" w:author="King, Daniel" w:date="2017-09-01T07:53:00Z">
            <w:rPr/>
          </w:rPrChange>
        </w:rPr>
      </w:pPr>
      <w:r w:rsidRPr="00362DF6">
        <w:rPr>
          <w:rPrChange w:id="537" w:author="King, Daniel" w:date="2017-09-01T07:53:00Z">
            <w:rPr/>
          </w:rPrChange>
        </w:rPr>
        <w:tab/>
        <w:t>Protection transport entity: S3 -&gt; S4 -&gt; S6 -&gt; S7 -&gt; S6</w:t>
      </w:r>
    </w:p>
    <w:p w:rsidR="000E67FD" w:rsidRPr="00362DF6" w:rsidDel="00947ECC" w:rsidRDefault="00947ECC">
      <w:pPr>
        <w:rPr>
          <w:del w:id="538" w:author="King, Daniel" w:date="2017-09-01T07:51:00Z"/>
          <w:rPrChange w:id="539" w:author="King, Daniel" w:date="2017-09-01T07:53:00Z">
            <w:rPr>
              <w:del w:id="540" w:author="King, Daniel" w:date="2017-09-01T07:51:00Z"/>
            </w:rPr>
          </w:rPrChange>
        </w:rPr>
      </w:pPr>
      <w:ins w:id="541" w:author="King, Daniel" w:date="2017-09-01T07:51:00Z">
        <w:r w:rsidRPr="00362DF6" w:rsidDel="00947ECC">
          <w:rPr>
            <w:rPrChange w:id="542" w:author="King, Daniel" w:date="2017-09-01T07:53:00Z">
              <w:rPr/>
            </w:rPrChange>
          </w:rPr>
          <w:t xml:space="preserve"> </w:t>
        </w:r>
      </w:ins>
      <w:del w:id="543" w:author="King, Daniel" w:date="2017-09-01T07:51:00Z">
        <w:r w:rsidR="000E67FD" w:rsidRPr="00362DF6" w:rsidDel="00947ECC">
          <w:rPr>
            <w:rPrChange w:id="544" w:author="King, Daniel" w:date="2017-09-01T07:53:00Z">
              <w:rPr/>
            </w:rPrChange>
          </w:rPr>
          <w:delText xml:space="preserve">Requirements about how the MDSC </w:delText>
        </w:r>
      </w:del>
      <w:del w:id="545" w:author="King, Daniel" w:date="2017-09-01T07:50:00Z">
        <w:r w:rsidR="000E67FD" w:rsidRPr="00362DF6" w:rsidDel="00947ECC">
          <w:rPr>
            <w:rPrChange w:id="546" w:author="King, Daniel" w:date="2017-09-01T07:53:00Z">
              <w:rPr/>
            </w:rPrChange>
          </w:rPr>
          <w:delText xml:space="preserve">could </w:delText>
        </w:r>
      </w:del>
      <w:del w:id="547" w:author="King, Daniel" w:date="2017-09-01T07:51:00Z">
        <w:r w:rsidR="000E67FD" w:rsidRPr="00362DF6" w:rsidDel="00947ECC">
          <w:rPr>
            <w:rPrChange w:id="548" w:author="King, Daniel" w:date="2017-09-01T07:53:00Z">
              <w:rPr/>
            </w:rPrChange>
          </w:rPr>
          <w:delText>be capable to request the transport PNC to configure the protection group are for further study.</w:delText>
        </w:r>
      </w:del>
    </w:p>
    <w:p w:rsidR="000E67FD" w:rsidRPr="00362DF6" w:rsidDel="0053079A" w:rsidRDefault="004C05A7">
      <w:pPr>
        <w:rPr>
          <w:del w:id="549" w:author="King, Daniel" w:date="2017-09-01T07:49:00Z"/>
          <w:i/>
          <w:rPrChange w:id="550" w:author="King, Daniel" w:date="2017-09-01T07:53:00Z">
            <w:rPr>
              <w:del w:id="551" w:author="King, Daniel" w:date="2017-09-01T07:49:00Z"/>
              <w:i/>
            </w:rPr>
          </w:rPrChange>
        </w:rPr>
      </w:pPr>
      <w:del w:id="552" w:author="King, Daniel" w:date="2017-09-01T07:49:00Z">
        <w:r w:rsidRPr="00362DF6" w:rsidDel="0053079A">
          <w:rPr>
            <w:i/>
            <w:rPrChange w:id="553" w:author="King, Daniel" w:date="2017-09-01T07:53:00Z">
              <w:rPr>
                <w:i/>
                <w:highlight w:val="yellow"/>
              </w:rPr>
            </w:rPrChange>
          </w:rPr>
          <w:delText>[</w:delText>
        </w:r>
        <w:r w:rsidRPr="00362DF6" w:rsidDel="0053079A">
          <w:rPr>
            <w:b/>
            <w:i/>
            <w:rPrChange w:id="554" w:author="King, Daniel" w:date="2017-09-01T07:53:00Z">
              <w:rPr>
                <w:b/>
                <w:i/>
                <w:highlight w:val="yellow"/>
              </w:rPr>
            </w:rPrChange>
          </w:rPr>
          <w:delText>Editor’s note</w:delText>
        </w:r>
        <w:r w:rsidRPr="00362DF6" w:rsidDel="0053079A">
          <w:rPr>
            <w:i/>
            <w:rPrChange w:id="555" w:author="King, Daniel" w:date="2017-09-01T07:53:00Z">
              <w:rPr>
                <w:i/>
                <w:highlight w:val="yellow"/>
              </w:rPr>
            </w:rPrChange>
          </w:rPr>
          <w:delText>:] Need to discuss whether MDSC should decide that linear protection is needed and whether it should be 1+1 or 1:1 or whether the transport PNC can take this decision based on other information provided by MDSC (or whether both options are possible).</w:delText>
        </w:r>
      </w:del>
    </w:p>
    <w:p w:rsidR="004C05A7" w:rsidRDefault="000E67FD">
      <w:r w:rsidRPr="00362DF6">
        <w:rPr>
          <w:rPrChange w:id="556" w:author="King, Daniel" w:date="2017-09-01T07:53:00Z">
            <w:rPr/>
          </w:rPrChange>
        </w:rPr>
        <w:t xml:space="preserve">The Transport PNC should be capable to report to the MDSC which is the </w:t>
      </w:r>
      <w:r w:rsidRPr="00362DF6">
        <w:rPr>
          <w:rPrChange w:id="557" w:author="King, Daniel" w:date="2017-09-01T07:53:00Z">
            <w:rPr>
              <w:highlight w:val="yellow"/>
            </w:rPr>
          </w:rPrChange>
        </w:rPr>
        <w:t>active transport entity</w:t>
      </w:r>
      <w:r w:rsidRPr="00362DF6">
        <w:rPr>
          <w:rPrChange w:id="558" w:author="King, Daniel" w:date="2017-09-01T07:53:00Z">
            <w:rPr/>
          </w:rPrChange>
        </w:rPr>
        <w:t>, as defined in [</w:t>
      </w:r>
      <w:r w:rsidRPr="00362DF6">
        <w:rPr>
          <w:rPrChange w:id="559" w:author="King, Daniel" w:date="2017-09-01T07:53:00Z">
            <w:rPr>
              <w:highlight w:val="yellow"/>
            </w:rPr>
          </w:rPrChange>
        </w:rPr>
        <w:t>ITU-T G.808.1</w:t>
      </w:r>
      <w:r w:rsidR="004C05A7" w:rsidRPr="00362DF6">
        <w:rPr>
          <w:rPrChange w:id="560" w:author="King, Daniel" w:date="2017-09-01T07:53:00Z">
            <w:rPr/>
          </w:rPrChange>
        </w:rPr>
        <w:t>], in the data plane.</w:t>
      </w:r>
    </w:p>
    <w:p w:rsidR="004C05A7" w:rsidRDefault="004C05A7">
      <w:r>
        <w:t>Given the fast dynamic of protection switching operations in the data plane (50ms recovery time), this reporting is not expected to be in real-time.</w:t>
      </w:r>
    </w:p>
    <w:p w:rsidR="000E67FD" w:rsidRDefault="000E67FD">
      <w:pPr>
        <w:rPr>
          <w:ins w:id="561" w:author="King, Daniel" w:date="2017-09-01T07:51:00Z"/>
        </w:rPr>
      </w:pPr>
      <w:r>
        <w:t>It is</w:t>
      </w:r>
      <w:r w:rsidR="004C05A7">
        <w:t xml:space="preserve"> also worth noting that with unidirectional protection switching, e.g., 1+1 unidirectional, the active transport entity may be different in the two directions.</w:t>
      </w:r>
    </w:p>
    <w:p w:rsidR="00947ECC" w:rsidRDefault="00947ECC" w:rsidP="00947ECC">
      <w:pPr>
        <w:rPr>
          <w:ins w:id="562" w:author="King, Daniel" w:date="2017-09-01T07:51:00Z"/>
        </w:rPr>
      </w:pPr>
      <w:ins w:id="563" w:author="King, Daniel" w:date="2017-09-01T07:53:00Z">
        <w:r>
          <w:t>Further requirements for the MDSC and capability to request additional protection features, including protection groups, are for further study</w:t>
        </w:r>
      </w:ins>
      <w:ins w:id="564" w:author="King, Daniel" w:date="2017-09-01T07:51:00Z">
        <w:r>
          <w:t>.</w:t>
        </w:r>
      </w:ins>
    </w:p>
    <w:p w:rsidR="00947ECC" w:rsidRPr="00F13664" w:rsidDel="00947ECC" w:rsidRDefault="00947ECC">
      <w:pPr>
        <w:rPr>
          <w:del w:id="565" w:author="King, Daniel" w:date="2017-09-01T07:51:00Z"/>
        </w:rPr>
      </w:pPr>
      <w:bookmarkStart w:id="566" w:name="_Toc492015805"/>
      <w:bookmarkEnd w:id="566"/>
    </w:p>
    <w:p w:rsidR="006F6F19" w:rsidRPr="00F52EE9" w:rsidRDefault="00EC6BE3" w:rsidP="00EC6BE3">
      <w:pPr>
        <w:pStyle w:val="Heading1"/>
      </w:pPr>
      <w:bookmarkStart w:id="567" w:name="_Toc492015806"/>
      <w:r w:rsidRPr="00F52EE9">
        <w:t>Use Case 2: Single-domain with multi-layer</w:t>
      </w:r>
      <w:bookmarkEnd w:id="567"/>
    </w:p>
    <w:p w:rsidR="006F6F19" w:rsidRDefault="00EC6BE3" w:rsidP="00713412">
      <w:pPr>
        <w:rPr>
          <w:highlight w:val="yellow"/>
        </w:rPr>
      </w:pPr>
      <w:r>
        <w:rPr>
          <w:highlight w:val="yellow"/>
        </w:rPr>
        <w:t xml:space="preserve">For </w:t>
      </w:r>
      <w:ins w:id="568" w:author="King, Daniel" w:date="2017-09-01T07:53:00Z">
        <w:r w:rsidR="00A949A8">
          <w:rPr>
            <w:highlight w:val="yellow"/>
          </w:rPr>
          <w:t xml:space="preserve">inclusion in a </w:t>
        </w:r>
      </w:ins>
      <w:r>
        <w:rPr>
          <w:highlight w:val="yellow"/>
        </w:rPr>
        <w:t>future revision.</w:t>
      </w:r>
    </w:p>
    <w:p w:rsidR="00B065C7" w:rsidRPr="00F52EE9" w:rsidRDefault="00B065C7" w:rsidP="00B065C7">
      <w:pPr>
        <w:pStyle w:val="Heading1"/>
      </w:pPr>
      <w:bookmarkStart w:id="569" w:name="_Toc492015807"/>
      <w:r w:rsidRPr="00F52EE9">
        <w:t>Use Case 3: Multi-domain with single-layer</w:t>
      </w:r>
      <w:bookmarkEnd w:id="569"/>
    </w:p>
    <w:p w:rsidR="00A949A8" w:rsidRDefault="00A949A8" w:rsidP="00A949A8">
      <w:pPr>
        <w:rPr>
          <w:ins w:id="570" w:author="King, Daniel" w:date="2017-09-01T07:53:00Z"/>
          <w:highlight w:val="yellow"/>
        </w:rPr>
      </w:pPr>
      <w:ins w:id="571" w:author="King, Daniel" w:date="2017-09-01T07:53:00Z">
        <w:r>
          <w:rPr>
            <w:highlight w:val="yellow"/>
          </w:rPr>
          <w:t>For inclusion in a future revision.</w:t>
        </w:r>
      </w:ins>
    </w:p>
    <w:p w:rsidR="00B065C7" w:rsidDel="00A949A8" w:rsidRDefault="00B065C7" w:rsidP="00B065C7">
      <w:pPr>
        <w:rPr>
          <w:del w:id="572" w:author="King, Daniel" w:date="2017-09-01T07:53:00Z"/>
          <w:highlight w:val="yellow"/>
        </w:rPr>
      </w:pPr>
      <w:del w:id="573" w:author="King, Daniel" w:date="2017-09-01T07:53:00Z">
        <w:r w:rsidDel="00A949A8">
          <w:rPr>
            <w:highlight w:val="yellow"/>
          </w:rPr>
          <w:delText>For future revision.</w:delText>
        </w:r>
        <w:bookmarkStart w:id="574" w:name="_Toc492015808"/>
        <w:bookmarkEnd w:id="574"/>
      </w:del>
    </w:p>
    <w:p w:rsidR="00B065C7" w:rsidRPr="00F52EE9" w:rsidRDefault="00B065C7" w:rsidP="00B065C7">
      <w:pPr>
        <w:pStyle w:val="Heading1"/>
      </w:pPr>
      <w:bookmarkStart w:id="575" w:name="_Toc492015809"/>
      <w:r w:rsidRPr="00F52EE9">
        <w:t xml:space="preserve">Use Case 4: Multi-domain </w:t>
      </w:r>
      <w:r w:rsidR="005D0C7A">
        <w:t>and</w:t>
      </w:r>
      <w:r w:rsidRPr="00F52EE9">
        <w:t xml:space="preserve"> multi-layer</w:t>
      </w:r>
      <w:bookmarkEnd w:id="575"/>
    </w:p>
    <w:p w:rsidR="00A949A8" w:rsidRDefault="00A949A8" w:rsidP="00A949A8">
      <w:pPr>
        <w:rPr>
          <w:ins w:id="576" w:author="King, Daniel" w:date="2017-09-01T07:53:00Z"/>
          <w:highlight w:val="yellow"/>
        </w:rPr>
      </w:pPr>
      <w:ins w:id="577" w:author="King, Daniel" w:date="2017-09-01T07:53:00Z">
        <w:r>
          <w:rPr>
            <w:highlight w:val="yellow"/>
          </w:rPr>
          <w:t>For inclusion in a future revision.</w:t>
        </w:r>
      </w:ins>
    </w:p>
    <w:p w:rsidR="00793C05" w:rsidRPr="00DA1B42" w:rsidDel="00A949A8" w:rsidRDefault="00B065C7" w:rsidP="00B065C7">
      <w:pPr>
        <w:rPr>
          <w:del w:id="578" w:author="King, Daniel" w:date="2017-09-01T07:53:00Z"/>
          <w:highlight w:val="yellow"/>
        </w:rPr>
      </w:pPr>
      <w:del w:id="579" w:author="King, Daniel" w:date="2017-09-01T07:53:00Z">
        <w:r w:rsidDel="00A949A8">
          <w:rPr>
            <w:highlight w:val="yellow"/>
          </w:rPr>
          <w:delText>For future revision.</w:delText>
        </w:r>
        <w:bookmarkStart w:id="580" w:name="_Toc492015810"/>
        <w:bookmarkEnd w:id="580"/>
      </w:del>
    </w:p>
    <w:p w:rsidR="006F6F19" w:rsidRDefault="00B065C7" w:rsidP="00237595">
      <w:pPr>
        <w:pStyle w:val="Heading1"/>
        <w:rPr>
          <w:ins w:id="581" w:author="King, Daniel" w:date="2017-09-01T06:53:00Z"/>
        </w:rPr>
      </w:pPr>
      <w:bookmarkStart w:id="582" w:name="_Toc492015811"/>
      <w:r w:rsidRPr="00F52EE9">
        <w:t>Security Considerations</w:t>
      </w:r>
      <w:bookmarkEnd w:id="582"/>
    </w:p>
    <w:p w:rsidR="00793C05" w:rsidRDefault="002C1CBC" w:rsidP="00D76FB0">
      <w:pPr>
        <w:rPr>
          <w:ins w:id="583" w:author="King, Daniel" w:date="2017-09-01T07:32:00Z"/>
        </w:rPr>
        <w:pPrChange w:id="584" w:author="King, Daniel" w:date="2017-09-01T06:53:00Z">
          <w:pPr>
            <w:pStyle w:val="Heading1"/>
          </w:pPr>
        </w:pPrChange>
      </w:pPr>
      <w:ins w:id="585" w:author="King, Daniel" w:date="2017-09-01T07:16:00Z">
        <w:r>
          <w:t>Typically</w:t>
        </w:r>
      </w:ins>
      <w:ins w:id="586" w:author="King, Daniel" w:date="2017-09-01T07:17:00Z">
        <w:r>
          <w:t>,</w:t>
        </w:r>
      </w:ins>
      <w:ins w:id="587" w:author="King, Daniel" w:date="2017-09-01T07:16:00Z">
        <w:r>
          <w:t xml:space="preserve"> </w:t>
        </w:r>
        <w:r w:rsidRPr="002C1CBC">
          <w:t>OTN networks ensure a high level of</w:t>
        </w:r>
      </w:ins>
      <w:ins w:id="588" w:author="King, Daniel" w:date="2017-09-01T07:17:00Z">
        <w:r>
          <w:t xml:space="preserve"> s</w:t>
        </w:r>
      </w:ins>
      <w:ins w:id="589" w:author="King, Daniel" w:date="2017-09-01T07:16:00Z">
        <w:r w:rsidRPr="002C1CBC">
          <w:t xml:space="preserve">ecurity </w:t>
        </w:r>
      </w:ins>
      <w:ins w:id="590" w:author="King, Daniel" w:date="2017-09-01T07:17:00Z">
        <w:r>
          <w:t xml:space="preserve">and data privacy </w:t>
        </w:r>
      </w:ins>
      <w:ins w:id="591" w:author="King, Daniel" w:date="2017-09-01T07:16:00Z">
        <w:r w:rsidRPr="002C1CBC">
          <w:t xml:space="preserve">through hard partitioning of traffic onto </w:t>
        </w:r>
      </w:ins>
      <w:ins w:id="592" w:author="King, Daniel" w:date="2017-09-01T07:17:00Z">
        <w:r>
          <w:t xml:space="preserve">isolated </w:t>
        </w:r>
      </w:ins>
      <w:ins w:id="593" w:author="King, Daniel" w:date="2017-09-01T07:16:00Z">
        <w:r w:rsidRPr="002C1CBC">
          <w:t>circuits.</w:t>
        </w:r>
      </w:ins>
      <w:ins w:id="594" w:author="King, Daniel" w:date="2017-09-01T07:31:00Z">
        <w:r w:rsidR="00793C05">
          <w:t xml:space="preserve"> </w:t>
        </w:r>
      </w:ins>
    </w:p>
    <w:p w:rsidR="00793C05" w:rsidRDefault="00D76FB0" w:rsidP="00793C05">
      <w:pPr>
        <w:rPr>
          <w:ins w:id="595" w:author="King, Daniel" w:date="2017-09-01T07:33:00Z"/>
        </w:rPr>
        <w:pPrChange w:id="596" w:author="King, Daniel" w:date="2017-09-01T07:33:00Z">
          <w:pPr/>
        </w:pPrChange>
      </w:pPr>
      <w:ins w:id="597" w:author="King, Daniel" w:date="2017-09-01T06:54:00Z">
        <w:r>
          <w:lastRenderedPageBreak/>
          <w:t xml:space="preserve">There may be </w:t>
        </w:r>
      </w:ins>
      <w:ins w:id="598" w:author="King, Daniel" w:date="2017-09-01T07:32:00Z">
        <w:r w:rsidR="00793C05">
          <w:t xml:space="preserve">additional </w:t>
        </w:r>
      </w:ins>
      <w:ins w:id="599" w:author="King, Daniel" w:date="2017-09-01T06:54:00Z">
        <w:r>
          <w:t xml:space="preserve">security considerations applied </w:t>
        </w:r>
        <w:r w:rsidR="00793C05">
          <w:t xml:space="preserve">to </w:t>
        </w:r>
      </w:ins>
      <w:ins w:id="600" w:author="King, Daniel" w:date="2017-09-01T07:32:00Z">
        <w:r w:rsidR="00793C05">
          <w:t>specific</w:t>
        </w:r>
      </w:ins>
      <w:ins w:id="601" w:author="King, Daniel" w:date="2017-09-01T06:54:00Z">
        <w:r w:rsidR="00793C05">
          <w:t xml:space="preserve"> </w:t>
        </w:r>
        <w:r>
          <w:t>use case</w:t>
        </w:r>
      </w:ins>
      <w:ins w:id="602" w:author="King, Daniel" w:date="2017-09-01T07:31:00Z">
        <w:r w:rsidR="00793C05">
          <w:t>s</w:t>
        </w:r>
      </w:ins>
      <w:ins w:id="603" w:author="King, Daniel" w:date="2017-09-01T06:54:00Z">
        <w:r>
          <w:t xml:space="preserve">, </w:t>
        </w:r>
        <w:r w:rsidR="001204C3">
          <w:t xml:space="preserve">but </w:t>
        </w:r>
        <w:r>
          <w:t xml:space="preserve">common security considerations </w:t>
        </w:r>
      </w:ins>
      <w:ins w:id="604" w:author="King, Daniel" w:date="2017-09-01T07:35:00Z">
        <w:r w:rsidR="001167C2">
          <w:t xml:space="preserve">do exist and these </w:t>
        </w:r>
      </w:ins>
      <w:ins w:id="605" w:author="King, Daniel" w:date="2017-09-01T06:54:00Z">
        <w:r>
          <w:t xml:space="preserve">must </w:t>
        </w:r>
      </w:ins>
      <w:ins w:id="606" w:author="King, Daniel" w:date="2017-09-01T06:55:00Z">
        <w:r>
          <w:t>be</w:t>
        </w:r>
      </w:ins>
      <w:ins w:id="607" w:author="King, Daniel" w:date="2017-09-01T06:54:00Z">
        <w:r>
          <w:t xml:space="preserve"> </w:t>
        </w:r>
      </w:ins>
      <w:ins w:id="608" w:author="King, Daniel" w:date="2017-09-01T06:55:00Z">
        <w:r>
          <w:t xml:space="preserve">considered for </w:t>
        </w:r>
      </w:ins>
      <w:ins w:id="609" w:author="King, Daniel" w:date="2017-09-01T07:32:00Z">
        <w:r w:rsidR="00793C05">
          <w:t xml:space="preserve">controlling </w:t>
        </w:r>
      </w:ins>
      <w:ins w:id="610" w:author="King, Daniel" w:date="2017-09-01T06:55:00Z">
        <w:r>
          <w:t>u</w:t>
        </w:r>
      </w:ins>
      <w:ins w:id="611" w:author="King, Daniel" w:date="2017-09-01T06:54:00Z">
        <w:r w:rsidR="00793C05">
          <w:t>nderlying infrastructure</w:t>
        </w:r>
      </w:ins>
      <w:ins w:id="612" w:author="King, Daniel" w:date="2017-09-01T07:35:00Z">
        <w:r w:rsidR="001167C2">
          <w:t xml:space="preserve"> to deliver transport services</w:t>
        </w:r>
      </w:ins>
      <w:ins w:id="613" w:author="King, Daniel" w:date="2017-09-01T06:54:00Z">
        <w:r w:rsidR="00793C05">
          <w:t>:</w:t>
        </w:r>
      </w:ins>
    </w:p>
    <w:p w:rsidR="00793C05" w:rsidRDefault="00793C05" w:rsidP="00793C05">
      <w:pPr>
        <w:rPr>
          <w:ins w:id="614" w:author="King, Daniel" w:date="2017-09-01T07:33:00Z"/>
        </w:rPr>
        <w:pPrChange w:id="615" w:author="King, Daniel" w:date="2017-09-01T07:33:00Z">
          <w:pPr/>
        </w:pPrChange>
      </w:pPr>
      <w:ins w:id="616" w:author="King, Daniel" w:date="2017-09-01T07:33:00Z">
        <w:r>
          <w:t xml:space="preserve">o </w:t>
        </w:r>
      </w:ins>
      <w:ins w:id="617" w:author="King, Daniel" w:date="2017-09-01T07:32:00Z">
        <w:r>
          <w:t>use of RESCONF and the need to reuse security between RESTCONF components</w:t>
        </w:r>
      </w:ins>
      <w:ins w:id="618" w:author="King, Daniel" w:date="2017-09-01T07:33:00Z">
        <w:r>
          <w:t>;</w:t>
        </w:r>
      </w:ins>
    </w:p>
    <w:p w:rsidR="00793C05" w:rsidRDefault="00793C05" w:rsidP="00793C05">
      <w:pPr>
        <w:rPr>
          <w:ins w:id="619" w:author="King, Daniel" w:date="2017-09-01T07:33:00Z"/>
        </w:rPr>
        <w:pPrChange w:id="620" w:author="King, Daniel" w:date="2017-09-01T07:33:00Z">
          <w:pPr/>
        </w:pPrChange>
      </w:pPr>
      <w:ins w:id="621" w:author="King, Daniel" w:date="2017-09-01T07:33:00Z">
        <w:r>
          <w:t xml:space="preserve">o </w:t>
        </w:r>
      </w:ins>
      <w:ins w:id="622" w:author="King, Daniel" w:date="2017-09-01T07:32:00Z">
        <w:r>
          <w:t xml:space="preserve">use of authentication and policy to govern which </w:t>
        </w:r>
      </w:ins>
      <w:ins w:id="623" w:author="King, Daniel" w:date="2017-09-01T07:49:00Z">
        <w:r w:rsidR="00947ECC">
          <w:t xml:space="preserve">transport </w:t>
        </w:r>
      </w:ins>
      <w:ins w:id="624" w:author="King, Daniel" w:date="2017-09-01T07:32:00Z">
        <w:r>
          <w:t>services</w:t>
        </w:r>
      </w:ins>
      <w:ins w:id="625" w:author="King, Daniel" w:date="2017-09-01T07:36:00Z">
        <w:r w:rsidR="001167C2">
          <w:t xml:space="preserve"> may </w:t>
        </w:r>
      </w:ins>
      <w:ins w:id="626" w:author="King, Daniel" w:date="2017-09-01T07:32:00Z">
        <w:r>
          <w:t xml:space="preserve">be requested by </w:t>
        </w:r>
      </w:ins>
      <w:ins w:id="627" w:author="King, Daniel" w:date="2017-09-01T07:50:00Z">
        <w:r w:rsidR="00947ECC">
          <w:t>the</w:t>
        </w:r>
      </w:ins>
      <w:ins w:id="628" w:author="King, Daniel" w:date="2017-09-01T07:34:00Z">
        <w:r>
          <w:t xml:space="preserve"> user or application;</w:t>
        </w:r>
      </w:ins>
    </w:p>
    <w:p w:rsidR="001204C3" w:rsidRPr="00D76FB0" w:rsidRDefault="00793C05" w:rsidP="00D76FB0">
      <w:pPr>
        <w:rPr>
          <w:rPrChange w:id="629" w:author="King, Daniel" w:date="2017-09-01T06:53:00Z">
            <w:rPr/>
          </w:rPrChange>
        </w:rPr>
        <w:pPrChange w:id="630" w:author="King, Daniel" w:date="2017-09-01T06:53:00Z">
          <w:pPr>
            <w:pStyle w:val="Heading1"/>
          </w:pPr>
        </w:pPrChange>
      </w:pPr>
      <w:ins w:id="631" w:author="King, Daniel" w:date="2017-09-01T07:33:00Z">
        <w:r>
          <w:t xml:space="preserve">o how </w:t>
        </w:r>
      </w:ins>
      <w:ins w:id="632" w:author="King, Daniel" w:date="2017-09-01T07:34:00Z">
        <w:r>
          <w:t xml:space="preserve">secure and isolated connectivity </w:t>
        </w:r>
      </w:ins>
      <w:ins w:id="633" w:author="King, Daniel" w:date="2017-09-01T07:32:00Z">
        <w:r>
          <w:t xml:space="preserve">may </w:t>
        </w:r>
      </w:ins>
      <w:ins w:id="634" w:author="King, Daniel" w:date="2017-09-01T07:34:00Z">
        <w:r>
          <w:t xml:space="preserve">also </w:t>
        </w:r>
      </w:ins>
      <w:ins w:id="635" w:author="King, Daniel" w:date="2017-09-01T07:32:00Z">
        <w:r>
          <w:t>be requested as an element of a service and</w:t>
        </w:r>
      </w:ins>
      <w:ins w:id="636" w:author="King, Daniel" w:date="2017-09-01T07:33:00Z">
        <w:r>
          <w:t xml:space="preserve"> </w:t>
        </w:r>
      </w:ins>
      <w:ins w:id="637" w:author="King, Daniel" w:date="2017-09-01T07:32:00Z">
        <w:r>
          <w:t xml:space="preserve">mapped down to </w:t>
        </w:r>
      </w:ins>
      <w:ins w:id="638" w:author="King, Daniel" w:date="2017-09-01T07:34:00Z">
        <w:r>
          <w:t>the OTN level</w:t>
        </w:r>
        <w:r w:rsidR="001167C2">
          <w:t>.</w:t>
        </w:r>
      </w:ins>
      <w:ins w:id="639" w:author="King, Daniel" w:date="2017-09-01T07:35:00Z">
        <w:r>
          <w:t xml:space="preserve"> </w:t>
        </w:r>
      </w:ins>
    </w:p>
    <w:p w:rsidR="006F6F19" w:rsidRPr="00DA1B42" w:rsidDel="00D76FB0" w:rsidRDefault="00B065C7" w:rsidP="00713412">
      <w:pPr>
        <w:rPr>
          <w:del w:id="640" w:author="King, Daniel" w:date="2017-09-01T06:53:00Z"/>
          <w:rFonts w:cs="Times New Roman"/>
        </w:rPr>
      </w:pPr>
      <w:del w:id="641" w:author="King, Daniel" w:date="2017-09-01T06:53:00Z">
        <w:r w:rsidDel="00D76FB0">
          <w:rPr>
            <w:highlight w:val="yellow"/>
          </w:rPr>
          <w:delText>For further study.</w:delText>
        </w:r>
        <w:bookmarkStart w:id="642" w:name="_Toc492015388"/>
        <w:bookmarkStart w:id="643" w:name="_Toc492015812"/>
        <w:bookmarkEnd w:id="642"/>
        <w:bookmarkEnd w:id="643"/>
      </w:del>
    </w:p>
    <w:p w:rsidR="00055923" w:rsidRPr="00F52EE9" w:rsidRDefault="00055923" w:rsidP="00055923">
      <w:pPr>
        <w:pStyle w:val="Heading1"/>
      </w:pPr>
      <w:bookmarkStart w:id="644" w:name="_Toc492015813"/>
      <w:r w:rsidRPr="00F52EE9">
        <w:t>IANA Considerations</w:t>
      </w:r>
      <w:bookmarkEnd w:id="644"/>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645" w:name="_Toc492015814"/>
      <w:r w:rsidRPr="00F52EE9">
        <w:t>References</w:t>
      </w:r>
      <w:bookmarkEnd w:id="645"/>
    </w:p>
    <w:p w:rsidR="002E1F5F" w:rsidRPr="00F52EE9" w:rsidRDefault="002E1F5F" w:rsidP="001E3E79">
      <w:pPr>
        <w:pStyle w:val="Heading2"/>
      </w:pPr>
      <w:bookmarkStart w:id="646" w:name="_Toc492015815"/>
      <w:r w:rsidRPr="00F52EE9">
        <w:t>Normative References</w:t>
      </w:r>
      <w:bookmarkEnd w:id="646"/>
    </w:p>
    <w:p w:rsidR="00B065C7" w:rsidRDefault="00B065C7" w:rsidP="00B065C7">
      <w:pPr>
        <w:pStyle w:val="RFCReferencesBookmark"/>
      </w:pPr>
      <w:r>
        <w:t xml:space="preserve">[RFC7926] </w:t>
      </w:r>
      <w:proofErr w:type="spellStart"/>
      <w:r>
        <w:t>Farrel</w:t>
      </w:r>
      <w:proofErr w:type="spellEnd"/>
      <w:r>
        <w:t>, A. et al., "Problem Statement and Architecture for    Information Exchange between I</w:t>
      </w:r>
      <w:r w:rsidR="005D0C7A">
        <w:t>nterconnected Traffic-E</w:t>
      </w:r>
      <w:r>
        <w:t>ngineered Networks", BCP 206, RFC 7926, July 2016.</w:t>
      </w:r>
    </w:p>
    <w:p w:rsidR="00B065C7" w:rsidRDefault="00B065C7" w:rsidP="001048D3">
      <w:pPr>
        <w:pStyle w:val="RFCReferencesBookmark"/>
      </w:pPr>
      <w:r>
        <w:t>[ITU-T G.709-2016] ITU-T Recommendation G.709 (06/16), "Interfaces</w:t>
      </w:r>
      <w:r w:rsidR="001048D3">
        <w:t xml:space="preserve"> </w:t>
      </w:r>
      <w:r>
        <w:t>for the optical transport network", June 2016.</w:t>
      </w:r>
    </w:p>
    <w:p w:rsidR="00B065C7" w:rsidRDefault="00B065C7" w:rsidP="00E915FE">
      <w:pPr>
        <w:pStyle w:val="RFCReferencesBookmark"/>
      </w:pPr>
      <w:r>
        <w:t xml:space="preserve">[ACTN-Frame] </w:t>
      </w:r>
      <w:proofErr w:type="spellStart"/>
      <w:r>
        <w:t>Ceccarelli</w:t>
      </w:r>
      <w:proofErr w:type="spellEnd"/>
      <w:r>
        <w:t>, D., Lee, Y. et al., "Framework for</w:t>
      </w:r>
      <w:r w:rsidR="001048D3">
        <w:t xml:space="preserve"> </w:t>
      </w:r>
      <w:r>
        <w:t>Abstraction and Control of Transport Networks", draft</w:t>
      </w:r>
      <w:r w:rsidR="001048D3">
        <w:t>-</w:t>
      </w:r>
      <w:proofErr w:type="spellStart"/>
      <w:r>
        <w:t>ietf</w:t>
      </w:r>
      <w:proofErr w:type="spellEnd"/>
      <w:r>
        <w:t>-teas-</w:t>
      </w:r>
      <w:proofErr w:type="spellStart"/>
      <w:r>
        <w:t>actn</w:t>
      </w:r>
      <w:proofErr w:type="spellEnd"/>
      <w:r>
        <w:t>-framework, work in progress.</w:t>
      </w:r>
    </w:p>
    <w:p w:rsidR="00F52EE9" w:rsidRPr="005A5C29" w:rsidRDefault="00F52EE9" w:rsidP="00F52EE9">
      <w:pPr>
        <w:pStyle w:val="RFCReferencesBookmark"/>
      </w:pPr>
      <w:r>
        <w:t>[ACTN-Abstraction]</w:t>
      </w:r>
      <w:r>
        <w:tab/>
      </w:r>
      <w:r w:rsidRPr="00CA1E01" w:rsidDel="00675F3C">
        <w:t>Lee, Y.</w:t>
      </w:r>
      <w:r w:rsidDel="00675F3C">
        <w:t xml:space="preserve"> et</w:t>
      </w:r>
      <w:r w:rsidRPr="00CA1E01" w:rsidDel="00675F3C">
        <w:t xml:space="preserve"> al.,</w:t>
      </w:r>
      <w:r>
        <w:t xml:space="preserve"> "</w:t>
      </w:r>
      <w:r w:rsidRPr="001A1829">
        <w:t>Abstraction and Control of TE</w:t>
      </w:r>
      <w:r w:rsidR="001048D3">
        <w:t xml:space="preserve"> </w:t>
      </w:r>
      <w:r w:rsidRPr="001A1829">
        <w:t>Networks (ACTN) Abstraction Methods</w:t>
      </w:r>
      <w:r>
        <w:t>", draft-lee-teas-</w:t>
      </w:r>
      <w:proofErr w:type="spellStart"/>
      <w:r>
        <w:t>actn</w:t>
      </w:r>
      <w:proofErr w:type="spellEnd"/>
      <w:r w:rsidR="001048D3">
        <w:t>-</w:t>
      </w:r>
      <w:r>
        <w:t>abstraction, work in progress.</w:t>
      </w:r>
    </w:p>
    <w:p w:rsidR="002E1F5F" w:rsidRPr="00F52EE9" w:rsidRDefault="002E1F5F" w:rsidP="001E3E79">
      <w:pPr>
        <w:pStyle w:val="Heading2"/>
      </w:pPr>
      <w:bookmarkStart w:id="647" w:name="_Toc492015816"/>
      <w:r w:rsidRPr="00F52EE9">
        <w:t>Informative References</w:t>
      </w:r>
      <w:bookmarkEnd w:id="647"/>
    </w:p>
    <w:p w:rsidR="00B065C7" w:rsidRDefault="00B065C7" w:rsidP="00B065C7">
      <w:pPr>
        <w:pStyle w:val="RFCReferencesBookmark"/>
      </w:pPr>
      <w:r>
        <w:t>[TE-Topo] Liu, X. et al., "YANG Data Model for TE Topologies",</w:t>
      </w:r>
      <w:r w:rsidR="001048D3">
        <w:t xml:space="preserve"> </w:t>
      </w:r>
      <w:r>
        <w:t>draft-</w:t>
      </w:r>
      <w:proofErr w:type="spellStart"/>
      <w:r>
        <w:t>ietf</w:t>
      </w:r>
      <w:proofErr w:type="spellEnd"/>
      <w:r>
        <w:t>-teas-yang-</w:t>
      </w:r>
      <w:proofErr w:type="spellStart"/>
      <w:r>
        <w:t>te</w:t>
      </w:r>
      <w:proofErr w:type="spellEnd"/>
      <w:r>
        <w:t>-topo, work in progress.</w:t>
      </w:r>
    </w:p>
    <w:p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w:t>
      </w:r>
      <w:proofErr w:type="spellStart"/>
      <w:r>
        <w:t>zhang</w:t>
      </w:r>
      <w:proofErr w:type="spellEnd"/>
      <w:r>
        <w:t>-teas-</w:t>
      </w:r>
      <w:proofErr w:type="spellStart"/>
      <w:r>
        <w:t>actn</w:t>
      </w:r>
      <w:proofErr w:type="spellEnd"/>
      <w:r>
        <w:t>-yang, work in progress.</w:t>
      </w:r>
    </w:p>
    <w:p w:rsidR="00B065C7" w:rsidRDefault="00B065C7" w:rsidP="00B065C7">
      <w:pPr>
        <w:pStyle w:val="RFCReferencesBookmark"/>
      </w:pPr>
      <w:r>
        <w:lastRenderedPageBreak/>
        <w:t xml:space="preserve">[Path-Compute] </w:t>
      </w:r>
      <w:proofErr w:type="spellStart"/>
      <w:r>
        <w:t>Busi</w:t>
      </w:r>
      <w:proofErr w:type="spellEnd"/>
      <w:r>
        <w:t xml:space="preserve">, I., </w:t>
      </w:r>
      <w:proofErr w:type="spellStart"/>
      <w:r>
        <w:t>Belotti</w:t>
      </w:r>
      <w:proofErr w:type="spellEnd"/>
      <w:r>
        <w:t>, S. et al., " Yang model for</w:t>
      </w:r>
      <w:r w:rsidR="001048D3">
        <w:t xml:space="preserve"> </w:t>
      </w:r>
      <w:r>
        <w:t>requesting Path Computation", draft-</w:t>
      </w:r>
      <w:proofErr w:type="spellStart"/>
      <w:r>
        <w:t>busibel</w:t>
      </w:r>
      <w:proofErr w:type="spellEnd"/>
      <w:r>
        <w:t>-teas-yang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rPr>
          <w:ins w:id="648" w:author="King, Daniel" w:date="2017-09-01T07:46:00Z"/>
        </w:rPr>
      </w:pPr>
      <w:r>
        <w:t>[ONF GitHub</w:t>
      </w:r>
      <w:r w:rsidR="00C4262E">
        <w:t xml:space="preserve">] ONF Open Transport (SNOWMASS) </w:t>
      </w:r>
      <w:r>
        <w:t>https://github.com/OpenNetworkingFoundation/Snowmass-ONFOpenTransport</w:t>
      </w:r>
    </w:p>
    <w:p w:rsidR="003C090A" w:rsidRDefault="003C090A" w:rsidP="00B065C7">
      <w:pPr>
        <w:pStyle w:val="RFCReferencesBookmark"/>
      </w:pPr>
    </w:p>
    <w:p w:rsidR="001E3E79" w:rsidRPr="00F52EE9" w:rsidRDefault="001E3E79" w:rsidP="001E3E79">
      <w:pPr>
        <w:pStyle w:val="Heading1"/>
      </w:pPr>
      <w:bookmarkStart w:id="649" w:name="_Toc492015817"/>
      <w:r w:rsidRPr="00F52EE9">
        <w:t>Acknowledgments</w:t>
      </w:r>
      <w:bookmarkEnd w:id="649"/>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 xml:space="preserve">Sergio </w:t>
      </w:r>
      <w:proofErr w:type="spellStart"/>
      <w:r w:rsidRPr="00F13664">
        <w:t>Belotti</w:t>
      </w:r>
      <w:proofErr w:type="spellEnd"/>
      <w:r w:rsidRPr="00F13664">
        <w:t>, Tara Cummings</w:t>
      </w:r>
      <w:r>
        <w:t xml:space="preserve">, Michael Scharf, Karthik </w:t>
      </w:r>
      <w:proofErr w:type="spellStart"/>
      <w:r>
        <w:t>Sethuraman</w:t>
      </w:r>
      <w:proofErr w:type="spellEnd"/>
      <w:r>
        <w:t xml:space="preserve">, Oscar Gonzalez de Dios, Hans </w:t>
      </w:r>
      <w:proofErr w:type="spellStart"/>
      <w:r>
        <w:t>Bjursröm</w:t>
      </w:r>
      <w:proofErr w:type="spellEnd"/>
      <w:r>
        <w:rPr>
          <w:i/>
        </w:rPr>
        <w:t xml:space="preserve"> </w:t>
      </w:r>
      <w:r w:rsidRPr="00F13664">
        <w:t xml:space="preserve">and Italo </w:t>
      </w:r>
      <w:proofErr w:type="spellStart"/>
      <w:r w:rsidRPr="00F13664">
        <w:t>Busi</w:t>
      </w:r>
      <w:proofErr w:type="spellEnd"/>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 xml:space="preserve">Italo </w:t>
      </w:r>
      <w:proofErr w:type="spellStart"/>
      <w:r w:rsidRPr="00AD6B03">
        <w:rPr>
          <w:rFonts w:cs="Times New Roman"/>
        </w:rPr>
        <w:t>Busi</w:t>
      </w:r>
      <w:proofErr w:type="spellEnd"/>
      <w:r w:rsidRPr="00AD6B03">
        <w:rPr>
          <w:rFonts w:cs="Times New Roman"/>
        </w:rPr>
        <w:t xml:space="preserve">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proofErr w:type="spellStart"/>
      <w:r w:rsidRPr="00AD6B03">
        <w:rPr>
          <w:rFonts w:cs="Times New Roman"/>
        </w:rPr>
        <w:t>Gianmarco</w:t>
      </w:r>
      <w:proofErr w:type="spellEnd"/>
      <w:r w:rsidRPr="00AD6B03">
        <w:rPr>
          <w:rFonts w:cs="Times New Roman"/>
        </w:rPr>
        <w:t xml:space="preserve">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proofErr w:type="spellStart"/>
      <w:r w:rsidRPr="00AD6B03">
        <w:rPr>
          <w:rFonts w:cs="Times New Roman"/>
        </w:rPr>
        <w:t>Haomian</w:t>
      </w:r>
      <w:proofErr w:type="spellEnd"/>
      <w:r w:rsidRPr="00AD6B03">
        <w:rPr>
          <w:rFonts w:cs="Times New Roman"/>
        </w:rPr>
        <w:t xml:space="preserve">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5D6" w:rsidRDefault="00C615D6">
      <w:r>
        <w:separator/>
      </w:r>
    </w:p>
  </w:endnote>
  <w:endnote w:type="continuationSeparator" w:id="0">
    <w:p w:rsidR="00C615D6" w:rsidRDefault="00C6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79A" w:rsidRDefault="0053079A" w:rsidP="00F410C4">
    <w:pPr>
      <w:pStyle w:val="Footer"/>
    </w:pPr>
    <w:r>
      <w:rPr>
        <w:highlight w:val="yellow"/>
      </w:rPr>
      <w:br/>
    </w:r>
    <w:r>
      <w:rPr>
        <w:highlight w:val="yellow"/>
      </w:rPr>
      <w:br/>
    </w:r>
    <w:proofErr w:type="spellStart"/>
    <w:r>
      <w:t>Busi</w:t>
    </w:r>
    <w:proofErr w:type="spellEnd"/>
    <w:r>
      <w:t xml:space="preserve"> &amp;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650" w:author="King, Daniel" w:date="2017-09-01T08:11:00Z">
      <w:r w:rsidR="000A10BF">
        <w:rPr>
          <w:noProof/>
        </w:rPr>
        <w:instrText>January</w:instrText>
      </w:r>
    </w:ins>
    <w:r>
      <w:fldChar w:fldCharType="end"/>
    </w:r>
    <w:r>
      <w:instrText xml:space="preserve"> \* MERGEFORMAT </w:instrText>
    </w:r>
    <w:r>
      <w:fldChar w:fldCharType="separate"/>
    </w:r>
    <w:ins w:id="651" w:author="King, Daniel" w:date="2017-09-01T08:11:00Z">
      <w:r w:rsidR="000A10BF">
        <w:rPr>
          <w:noProof/>
        </w:rPr>
        <w:instrText>January</w:instrText>
      </w:r>
    </w:ins>
    <w:r>
      <w:fldChar w:fldCharType="end"/>
    </w:r>
    <w:r>
      <w:instrText xml:space="preserve"> \* MERGEFORMAT </w:instrText>
    </w:r>
    <w:r>
      <w:fldChar w:fldCharType="separate"/>
    </w:r>
    <w:ins w:id="652" w:author="King, Daniel" w:date="2017-09-01T08:11:00Z">
      <w:r w:rsidR="000A10BF">
        <w:rPr>
          <w:noProof/>
        </w:rPr>
        <w:instrText>January</w:instrText>
      </w:r>
    </w:ins>
    <w:r>
      <w:fldChar w:fldCharType="end"/>
    </w:r>
    <w:r>
      <w:instrText xml:space="preserve">  \* MERGEFORMAT </w:instrText>
    </w:r>
    <w:r>
      <w:fldChar w:fldCharType="separate"/>
    </w:r>
    <w:ins w:id="653" w:author="King, Daniel" w:date="2017-09-01T08:11:00Z">
      <w:r w:rsidR="000A10BF">
        <w:rPr>
          <w:noProof/>
        </w:rPr>
        <w:instrText>January</w:instrText>
      </w:r>
    </w:ins>
    <w:r>
      <w:fldChar w:fldCharType="end"/>
    </w:r>
    <w:r>
      <w:instrText xml:space="preserve"> \* MERGEFORMAT </w:instrText>
    </w:r>
    <w:r>
      <w:fldChar w:fldCharType="separate"/>
    </w:r>
    <w:ins w:id="654" w:author="King, Daniel" w:date="2017-09-01T08:11:00Z">
      <w:r w:rsidR="000A10BF">
        <w:rPr>
          <w:noProof/>
        </w:rPr>
        <w:instrText>January</w:instrText>
      </w:r>
    </w:ins>
    <w:r>
      <w:fldChar w:fldCharType="end"/>
    </w:r>
    <w:r>
      <w:instrText xml:space="preserve"> \* MERGEFORMAT </w:instrText>
    </w:r>
    <w:r>
      <w:fldChar w:fldCharType="separate"/>
    </w:r>
    <w:ins w:id="655" w:author="King, Daniel" w:date="2017-09-01T08:11:00Z">
      <w:r w:rsidR="000A10BF">
        <w:rPr>
          <w:noProof/>
        </w:rPr>
        <w:instrText>January</w:instrText>
      </w:r>
    </w:ins>
    <w:r>
      <w:fldChar w:fldCharType="end"/>
    </w:r>
    <w:r>
      <w:instrText xml:space="preserve"> \* MERGEFORMAT </w:instrText>
    </w:r>
    <w:r>
      <w:fldChar w:fldCharType="separate"/>
    </w:r>
    <w:ins w:id="656" w:author="King, Daniel" w:date="2017-09-01T08:11:00Z">
      <w:r w:rsidR="000A10BF">
        <w:rPr>
          <w:noProof/>
        </w:rPr>
        <w:t>January</w:t>
      </w:r>
    </w:ins>
    <w:r>
      <w:fldChar w:fldCharType="end"/>
    </w:r>
    <w:r>
      <w:t xml:space="preserve"> </w:t>
    </w:r>
    <w:r>
      <w:fldChar w:fldCharType="begin"/>
    </w:r>
    <w:r>
      <w:instrText xml:space="preserve"> SAVEDATE  \@ "d," </w:instrText>
    </w:r>
    <w:r>
      <w:fldChar w:fldCharType="separate"/>
    </w:r>
    <w:r>
      <w:rPr>
        <w:noProof/>
      </w:rPr>
      <w:t>12,</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0A10BF">
      <w:rPr>
        <w:noProof/>
      </w:rPr>
      <w:instrText>2018</w:instrText>
    </w:r>
    <w:r>
      <w:fldChar w:fldCharType="end"/>
    </w:r>
    <w:r>
      <w:instrText xml:space="preserve"> "Fail" \* MERGEFORMAT  \* MERGEFORMAT </w:instrText>
    </w:r>
    <w:r>
      <w:fldChar w:fldCharType="separate"/>
    </w:r>
    <w:ins w:id="657" w:author="King, Daniel" w:date="2017-09-01T08:11:00Z">
      <w:r w:rsidR="000A10BF">
        <w:rPr>
          <w:noProof/>
        </w:rPr>
        <w:instrText>2018</w:instrText>
      </w:r>
    </w:ins>
    <w:r>
      <w:fldChar w:fldCharType="end"/>
    </w:r>
    <w:r>
      <w:instrText xml:space="preserve"> \* MERGEFORMAT </w:instrText>
    </w:r>
    <w:r>
      <w:fldChar w:fldCharType="separate"/>
    </w:r>
    <w:ins w:id="658" w:author="King, Daniel" w:date="2017-09-01T08:11:00Z">
      <w:r w:rsidR="000A10BF">
        <w:rPr>
          <w:noProof/>
        </w:rPr>
        <w:t>2018</w:t>
      </w:r>
    </w:ins>
    <w:r>
      <w:fldChar w:fldCharType="end"/>
    </w:r>
    <w:r>
      <w:rPr>
        <w:rFonts w:cs="Times New Roman"/>
      </w:rPr>
      <w:tab/>
    </w:r>
    <w:r>
      <w:t xml:space="preserve">[Page </w:t>
    </w:r>
    <w:r>
      <w:fldChar w:fldCharType="begin"/>
    </w:r>
    <w:r>
      <w:instrText xml:space="preserve"> PAGE </w:instrText>
    </w:r>
    <w:r>
      <w:fldChar w:fldCharType="separate"/>
    </w:r>
    <w:r w:rsidR="000A10BF">
      <w:rPr>
        <w:noProof/>
      </w:rPr>
      <w:t>9</w:t>
    </w:r>
    <w:r>
      <w:rPr>
        <w:noProof/>
      </w:rPr>
      <w:fldChar w:fldCharType="end"/>
    </w:r>
    <w:r>
      <w:t>]</w:t>
    </w:r>
  </w:p>
  <w:p w:rsidR="0053079A" w:rsidRDefault="005307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79A" w:rsidRDefault="0053079A" w:rsidP="00F410C4">
    <w:pPr>
      <w:pStyle w:val="Footer"/>
      <w:rPr>
        <w:highlight w:val="yellow"/>
      </w:rPr>
    </w:pPr>
  </w:p>
  <w:p w:rsidR="0053079A" w:rsidRDefault="0053079A" w:rsidP="00F410C4">
    <w:pPr>
      <w:pStyle w:val="Footer"/>
      <w:rPr>
        <w:highlight w:val="yellow"/>
      </w:rPr>
    </w:pPr>
  </w:p>
  <w:p w:rsidR="0053079A" w:rsidRDefault="0053079A" w:rsidP="00F410C4">
    <w:pPr>
      <w:pStyle w:val="Footer"/>
      <w:rPr>
        <w:highlight w:val="yellow"/>
      </w:rPr>
    </w:pPr>
  </w:p>
  <w:p w:rsidR="0053079A" w:rsidRDefault="0053079A" w:rsidP="00F410C4">
    <w:pPr>
      <w:pStyle w:val="Footer"/>
    </w:pPr>
    <w:proofErr w:type="spellStart"/>
    <w:r>
      <w:t>Busi</w:t>
    </w:r>
    <w:proofErr w:type="spellEnd"/>
    <w:r>
      <w:t xml:space="preserve"> &amp; King, et al. </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668" w:author="King, Daniel" w:date="2017-09-01T08:11:00Z">
      <w:r w:rsidR="000A10BF">
        <w:rPr>
          <w:noProof/>
        </w:rPr>
        <w:instrText>January</w:instrText>
      </w:r>
    </w:ins>
    <w:r>
      <w:fldChar w:fldCharType="end"/>
    </w:r>
    <w:r>
      <w:instrText xml:space="preserve"> \* MERGEFORMAT </w:instrText>
    </w:r>
    <w:r>
      <w:fldChar w:fldCharType="separate"/>
    </w:r>
    <w:ins w:id="669" w:author="King, Daniel" w:date="2017-09-01T08:11:00Z">
      <w:r w:rsidR="000A10BF">
        <w:rPr>
          <w:noProof/>
        </w:rPr>
        <w:instrText>January</w:instrText>
      </w:r>
    </w:ins>
    <w:r>
      <w:fldChar w:fldCharType="end"/>
    </w:r>
    <w:r>
      <w:instrText xml:space="preserve"> \* MERGEFORMAT </w:instrText>
    </w:r>
    <w:r>
      <w:fldChar w:fldCharType="separate"/>
    </w:r>
    <w:ins w:id="670" w:author="King, Daniel" w:date="2017-09-01T08:11:00Z">
      <w:r w:rsidR="000A10BF">
        <w:rPr>
          <w:noProof/>
        </w:rPr>
        <w:instrText>January</w:instrText>
      </w:r>
    </w:ins>
    <w:r>
      <w:fldChar w:fldCharType="end"/>
    </w:r>
    <w:r>
      <w:instrText xml:space="preserve">  \* MERGEFORMAT </w:instrText>
    </w:r>
    <w:r>
      <w:fldChar w:fldCharType="separate"/>
    </w:r>
    <w:ins w:id="671" w:author="King, Daniel" w:date="2017-09-01T08:11:00Z">
      <w:r w:rsidR="000A10BF">
        <w:rPr>
          <w:noProof/>
        </w:rPr>
        <w:instrText>January</w:instrText>
      </w:r>
    </w:ins>
    <w:r>
      <w:fldChar w:fldCharType="end"/>
    </w:r>
    <w:r>
      <w:instrText xml:space="preserve"> \* MERGEFORMAT </w:instrText>
    </w:r>
    <w:r>
      <w:fldChar w:fldCharType="separate"/>
    </w:r>
    <w:ins w:id="672" w:author="King, Daniel" w:date="2017-09-01T08:11:00Z">
      <w:r w:rsidR="000A10BF">
        <w:rPr>
          <w:noProof/>
        </w:rPr>
        <w:instrText>January</w:instrText>
      </w:r>
    </w:ins>
    <w:r>
      <w:fldChar w:fldCharType="end"/>
    </w:r>
    <w:r>
      <w:instrText xml:space="preserve"> \* MERGEFORMAT </w:instrText>
    </w:r>
    <w:r>
      <w:fldChar w:fldCharType="separate"/>
    </w:r>
    <w:ins w:id="673" w:author="King, Daniel" w:date="2017-09-01T08:11:00Z">
      <w:r w:rsidR="000A10BF">
        <w:rPr>
          <w:noProof/>
        </w:rPr>
        <w:instrText>January</w:instrText>
      </w:r>
    </w:ins>
    <w:r>
      <w:fldChar w:fldCharType="end"/>
    </w:r>
    <w:r>
      <w:instrText xml:space="preserve"> \* MERGEFORMAT </w:instrText>
    </w:r>
    <w:r>
      <w:fldChar w:fldCharType="separate"/>
    </w:r>
    <w:ins w:id="674" w:author="King, Daniel" w:date="2017-09-01T08:11:00Z">
      <w:r w:rsidR="000A10BF">
        <w:rPr>
          <w:noProof/>
        </w:rPr>
        <w:t>January</w:t>
      </w:r>
    </w:ins>
    <w:r>
      <w:fldChar w:fldCharType="end"/>
    </w:r>
    <w:r>
      <w:t xml:space="preserve"> </w:t>
    </w:r>
    <w:r>
      <w:fldChar w:fldCharType="begin"/>
    </w:r>
    <w:r>
      <w:instrText xml:space="preserve"> SAVEDATE  \@ "d," </w:instrText>
    </w:r>
    <w:r>
      <w:fldChar w:fldCharType="separate"/>
    </w:r>
    <w:r>
      <w:rPr>
        <w:noProof/>
      </w:rPr>
      <w:t>12,</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0A10BF">
      <w:rPr>
        <w:noProof/>
      </w:rPr>
      <w:instrText>2018</w:instrText>
    </w:r>
    <w:r>
      <w:fldChar w:fldCharType="end"/>
    </w:r>
    <w:r>
      <w:instrText xml:space="preserve"> "Fail" \* MERGEFORMAT  \* MERGEFORMAT </w:instrText>
    </w:r>
    <w:r>
      <w:fldChar w:fldCharType="separate"/>
    </w:r>
    <w:ins w:id="675" w:author="King, Daniel" w:date="2017-09-01T08:11:00Z">
      <w:r w:rsidR="000A10BF">
        <w:rPr>
          <w:noProof/>
        </w:rPr>
        <w:instrText>2018</w:instrText>
      </w:r>
    </w:ins>
    <w:r>
      <w:fldChar w:fldCharType="end"/>
    </w:r>
    <w:r>
      <w:instrText xml:space="preserve"> \* MERGEFORMAT </w:instrText>
    </w:r>
    <w:r>
      <w:fldChar w:fldCharType="separate"/>
    </w:r>
    <w:ins w:id="676" w:author="King, Daniel" w:date="2017-09-01T08:11:00Z">
      <w:r w:rsidR="000A10BF">
        <w:rPr>
          <w:noProof/>
        </w:rPr>
        <w:t>2018</w:t>
      </w:r>
    </w:ins>
    <w:r>
      <w:fldChar w:fldCharType="end"/>
    </w:r>
    <w:r>
      <w:tab/>
      <w:t xml:space="preserve">[Page </w:t>
    </w:r>
    <w:r>
      <w:fldChar w:fldCharType="begin"/>
    </w:r>
    <w:r>
      <w:instrText xml:space="preserve"> PAGE </w:instrText>
    </w:r>
    <w:r>
      <w:fldChar w:fldCharType="separate"/>
    </w:r>
    <w:r w:rsidR="000A10BF">
      <w:rPr>
        <w:noProof/>
      </w:rPr>
      <w:t>1</w:t>
    </w:r>
    <w:r>
      <w:rPr>
        <w:noProof/>
      </w:rPr>
      <w:fldChar w:fldCharType="end"/>
    </w:r>
    <w:r>
      <w:t>]</w:t>
    </w:r>
  </w:p>
  <w:p w:rsidR="0053079A" w:rsidRDefault="0053079A"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5D6" w:rsidRDefault="00C615D6">
      <w:r>
        <w:separator/>
      </w:r>
    </w:p>
  </w:footnote>
  <w:footnote w:type="continuationSeparator" w:id="0">
    <w:p w:rsidR="00C615D6" w:rsidRDefault="00C61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79A" w:rsidRDefault="0053079A"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r>
      <w:fldChar w:fldCharType="begin"/>
    </w:r>
    <w:r>
      <w:instrText xml:space="preserve"> SAVEDATE \@ "MMMM yyyy" \* MERGEFORMAT </w:instrText>
    </w:r>
    <w:r>
      <w:fldChar w:fldCharType="separate"/>
    </w:r>
    <w:r>
      <w:rPr>
        <w:noProof/>
      </w:rPr>
      <w:t>July 2017</w:t>
    </w:r>
    <w:r>
      <w:rPr>
        <w:noProof/>
      </w:rPr>
      <w:fldChar w:fldCharType="end"/>
    </w:r>
  </w:p>
  <w:p w:rsidR="0053079A" w:rsidRDefault="0053079A"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79A" w:rsidRDefault="0053079A" w:rsidP="00F410C4">
    <w:pPr>
      <w:pStyle w:val="Header"/>
      <w:rPr>
        <w:highlight w:val="yellow"/>
      </w:rPr>
    </w:pPr>
  </w:p>
  <w:p w:rsidR="0053079A" w:rsidRDefault="0053079A" w:rsidP="00F410C4">
    <w:pPr>
      <w:pStyle w:val="Header"/>
      <w:rPr>
        <w:highlight w:val="yellow"/>
      </w:rPr>
    </w:pPr>
  </w:p>
  <w:p w:rsidR="0053079A" w:rsidRDefault="0053079A" w:rsidP="00F410C4">
    <w:pPr>
      <w:pStyle w:val="Header"/>
    </w:pPr>
    <w:r>
      <w:t>CCAMP Working Group</w:t>
    </w:r>
    <w:r>
      <w:tab/>
    </w:r>
    <w:r w:rsidRPr="00F410C4">
      <w:tab/>
    </w:r>
    <w:r w:rsidRPr="008B2AC8">
      <w:t xml:space="preserve">I. </w:t>
    </w:r>
    <w:proofErr w:type="spellStart"/>
    <w:r w:rsidRPr="008B2AC8">
      <w:t>Busi</w:t>
    </w:r>
    <w:proofErr w:type="spellEnd"/>
    <w:r w:rsidRPr="008B2AC8">
      <w:t xml:space="preserve"> (Ed.)</w:t>
    </w:r>
  </w:p>
  <w:p w:rsidR="0053079A" w:rsidRDefault="0053079A" w:rsidP="00F410C4">
    <w:pPr>
      <w:pStyle w:val="Header"/>
    </w:pPr>
    <w:r>
      <w:t>Internet Draft</w:t>
    </w:r>
    <w:r>
      <w:tab/>
    </w:r>
    <w:r w:rsidRPr="00F410C4">
      <w:tab/>
    </w:r>
    <w:r>
      <w:t>Huawei</w:t>
    </w:r>
  </w:p>
  <w:p w:rsidR="0053079A" w:rsidRDefault="0053079A" w:rsidP="00F410C4">
    <w:pPr>
      <w:pStyle w:val="Header"/>
    </w:pPr>
    <w:r>
      <w:t>Intended status: Informational</w:t>
    </w:r>
    <w:r>
      <w:tab/>
    </w:r>
    <w:r w:rsidRPr="00F410C4">
      <w:tab/>
    </w:r>
    <w:r>
      <w:t>D. King</w:t>
    </w:r>
  </w:p>
  <w:p w:rsidR="0053079A" w:rsidRDefault="0053079A" w:rsidP="00F410C4">
    <w:pPr>
      <w:pStyle w:val="Header"/>
    </w:pPr>
    <w:r>
      <w:tab/>
    </w:r>
    <w:r>
      <w:tab/>
    </w:r>
    <w:r w:rsidRPr="008B2AC8">
      <w:t>Lancaster University</w:t>
    </w:r>
  </w:p>
  <w:p w:rsidR="0053079A" w:rsidRDefault="0053079A" w:rsidP="00F410C4">
    <w:pPr>
      <w:pStyle w:val="Header"/>
    </w:pPr>
  </w:p>
  <w:p w:rsidR="0053079A" w:rsidRDefault="0053079A" w:rsidP="00C1184A">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659" w:author="King, Daniel" w:date="2017-09-01T08:11:00Z">
      <w:r w:rsidR="000A10BF">
        <w:rPr>
          <w:noProof/>
        </w:rPr>
        <w:instrText>January</w:instrText>
      </w:r>
    </w:ins>
    <w:r>
      <w:fldChar w:fldCharType="end"/>
    </w:r>
    <w:r>
      <w:instrText xml:space="preserve"> \* MERGEFORMAT </w:instrText>
    </w:r>
    <w:r>
      <w:fldChar w:fldCharType="separate"/>
    </w:r>
    <w:ins w:id="660" w:author="King, Daniel" w:date="2017-09-01T08:11:00Z">
      <w:r w:rsidR="000A10BF">
        <w:rPr>
          <w:noProof/>
        </w:rPr>
        <w:instrText>January</w:instrText>
      </w:r>
    </w:ins>
    <w:r>
      <w:fldChar w:fldCharType="end"/>
    </w:r>
    <w:r>
      <w:instrText xml:space="preserve"> \* MERGEFORMAT </w:instrText>
    </w:r>
    <w:r>
      <w:fldChar w:fldCharType="separate"/>
    </w:r>
    <w:ins w:id="661" w:author="King, Daniel" w:date="2017-09-01T08:11:00Z">
      <w:r w:rsidR="000A10BF">
        <w:rPr>
          <w:noProof/>
        </w:rPr>
        <w:instrText>January</w:instrText>
      </w:r>
    </w:ins>
    <w:r>
      <w:fldChar w:fldCharType="end"/>
    </w:r>
    <w:r>
      <w:instrText xml:space="preserve">  \* MERGEFORMAT </w:instrText>
    </w:r>
    <w:r>
      <w:fldChar w:fldCharType="separate"/>
    </w:r>
    <w:ins w:id="662" w:author="King, Daniel" w:date="2017-09-01T08:11:00Z">
      <w:r w:rsidR="000A10BF">
        <w:rPr>
          <w:noProof/>
        </w:rPr>
        <w:instrText>January</w:instrText>
      </w:r>
    </w:ins>
    <w:r>
      <w:fldChar w:fldCharType="end"/>
    </w:r>
    <w:r>
      <w:instrText xml:space="preserve"> \* MERGEFORMAT </w:instrText>
    </w:r>
    <w:r>
      <w:fldChar w:fldCharType="separate"/>
    </w:r>
    <w:ins w:id="663" w:author="King, Daniel" w:date="2017-09-01T08:11:00Z">
      <w:r w:rsidR="000A10BF">
        <w:rPr>
          <w:noProof/>
        </w:rPr>
        <w:instrText>January</w:instrText>
      </w:r>
    </w:ins>
    <w:r>
      <w:fldChar w:fldCharType="end"/>
    </w:r>
    <w:r>
      <w:instrText xml:space="preserve"> \* MERGEFORMAT </w:instrText>
    </w:r>
    <w:r>
      <w:fldChar w:fldCharType="separate"/>
    </w:r>
    <w:ins w:id="664" w:author="King, Daniel" w:date="2017-09-01T08:11:00Z">
      <w:r w:rsidR="000A10BF">
        <w:rPr>
          <w:noProof/>
        </w:rPr>
        <w:instrText>January</w:instrText>
      </w:r>
    </w:ins>
    <w:r>
      <w:fldChar w:fldCharType="end"/>
    </w:r>
    <w:r>
      <w:instrText xml:space="preserve"> \* MERGEFORMAT </w:instrText>
    </w:r>
    <w:r>
      <w:fldChar w:fldCharType="separate"/>
    </w:r>
    <w:ins w:id="665" w:author="King, Daniel" w:date="2017-09-01T08:11:00Z">
      <w:r w:rsidR="000A10BF">
        <w:rPr>
          <w:noProof/>
        </w:rPr>
        <w:t>January</w:t>
      </w:r>
    </w:ins>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0A10BF">
      <w:rPr>
        <w:noProof/>
      </w:rPr>
      <w:instrText>2018</w:instrText>
    </w:r>
    <w:r>
      <w:fldChar w:fldCharType="end"/>
    </w:r>
    <w:r>
      <w:instrText xml:space="preserve"> "Fail" \* MERGEFORMAT  \* MERGEFORMAT </w:instrText>
    </w:r>
    <w:r>
      <w:fldChar w:fldCharType="separate"/>
    </w:r>
    <w:ins w:id="666" w:author="King, Daniel" w:date="2017-09-01T08:11:00Z">
      <w:r w:rsidR="000A10BF">
        <w:rPr>
          <w:noProof/>
        </w:rPr>
        <w:instrText>2018</w:instrText>
      </w:r>
    </w:ins>
    <w:r>
      <w:fldChar w:fldCharType="end"/>
    </w:r>
    <w:r>
      <w:instrText xml:space="preserve"> \* MERGEFORMAT </w:instrText>
    </w:r>
    <w:r>
      <w:fldChar w:fldCharType="separate"/>
    </w:r>
    <w:ins w:id="667" w:author="King, Daniel" w:date="2017-09-01T08:11:00Z">
      <w:r w:rsidR="000A10BF">
        <w:rPr>
          <w:noProof/>
        </w:rPr>
        <w:t>2018</w:t>
      </w:r>
    </w:ins>
    <w:r>
      <w:fldChar w:fldCharType="end"/>
    </w:r>
    <w:r>
      <w:tab/>
    </w:r>
    <w:r>
      <w:tab/>
    </w:r>
    <w:r>
      <w:fldChar w:fldCharType="begin"/>
    </w:r>
    <w:r>
      <w:instrText xml:space="preserve"> SAVEDATE  \@ "MMMM d, yyyy" </w:instrText>
    </w:r>
    <w:r>
      <w:fldChar w:fldCharType="separate"/>
    </w:r>
    <w:r>
      <w:rPr>
        <w:noProof/>
      </w:rPr>
      <w:t>July 12, 2017</w:t>
    </w:r>
    <w:r>
      <w:rPr>
        <w:noProof/>
      </w:rPr>
      <w:fldChar w:fldCharType="end"/>
    </w:r>
  </w:p>
  <w:p w:rsidR="0053079A" w:rsidRDefault="0053079A" w:rsidP="00F410C4">
    <w:pPr>
      <w:pStyle w:val="Header"/>
    </w:pPr>
  </w:p>
  <w:p w:rsidR="0053079A" w:rsidRDefault="0053079A" w:rsidP="00F410C4">
    <w:pPr>
      <w:pStyle w:val="Header"/>
    </w:pPr>
    <w:r>
      <w:tab/>
    </w:r>
  </w:p>
  <w:p w:rsidR="0053079A" w:rsidRDefault="0053079A"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6F8190E"/>
    <w:multiLevelType w:val="hybridMultilevel"/>
    <w:tmpl w:val="8C9A613A"/>
    <w:lvl w:ilvl="0" w:tplc="53E4A856">
      <w:start w:val="5"/>
      <w:numFmt w:val="bullet"/>
      <w:lvlText w:val="-"/>
      <w:lvlJc w:val="left"/>
      <w:pPr>
        <w:ind w:left="792" w:hanging="360"/>
      </w:pPr>
      <w:rPr>
        <w:rFonts w:ascii="Courier New" w:eastAsia="Batang" w:hAnsi="Courier New" w:cs="Courier New"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4" w15:restartNumberingAfterBreak="0">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3"/>
  </w:num>
  <w:num w:numId="2">
    <w:abstractNumId w:val="30"/>
  </w:num>
  <w:num w:numId="3">
    <w:abstractNumId w:val="29"/>
  </w:num>
  <w:num w:numId="4">
    <w:abstractNumId w:val="34"/>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1"/>
  </w:num>
  <w:num w:numId="23">
    <w:abstractNumId w:val="34"/>
  </w:num>
  <w:num w:numId="24">
    <w:abstractNumId w:val="15"/>
  </w:num>
  <w:num w:numId="25">
    <w:abstractNumId w:val="34"/>
    <w:lvlOverride w:ilvl="0">
      <w:startOverride w:val="1"/>
    </w:lvlOverride>
  </w:num>
  <w:num w:numId="26">
    <w:abstractNumId w:val="35"/>
  </w:num>
  <w:num w:numId="27">
    <w:abstractNumId w:val="13"/>
  </w:num>
  <w:num w:numId="28">
    <w:abstractNumId w:val="32"/>
  </w:num>
  <w:num w:numId="29">
    <w:abstractNumId w:val="23"/>
  </w:num>
  <w:num w:numId="30">
    <w:abstractNumId w:val="34"/>
  </w:num>
  <w:num w:numId="31">
    <w:abstractNumId w:val="25"/>
  </w:num>
  <w:num w:numId="32">
    <w:abstractNumId w:val="14"/>
  </w:num>
  <w:num w:numId="33">
    <w:abstractNumId w:val="22"/>
  </w:num>
  <w:num w:numId="34">
    <w:abstractNumId w:val="10"/>
  </w:num>
  <w:num w:numId="35">
    <w:abstractNumId w:val="34"/>
    <w:lvlOverride w:ilvl="0">
      <w:startOverride w:val="1"/>
    </w:lvlOverride>
  </w:num>
  <w:num w:numId="36">
    <w:abstractNumId w:val="26"/>
  </w:num>
  <w:num w:numId="37">
    <w:abstractNumId w:val="26"/>
  </w:num>
  <w:num w:numId="38">
    <w:abstractNumId w:val="26"/>
  </w:num>
  <w:num w:numId="39">
    <w:abstractNumId w:val="26"/>
  </w:num>
  <w:num w:numId="40">
    <w:abstractNumId w:val="34"/>
  </w:num>
  <w:num w:numId="41">
    <w:abstractNumId w:val="34"/>
  </w:num>
  <w:num w:numId="42">
    <w:abstractNumId w:val="19"/>
  </w:num>
  <w:num w:numId="43">
    <w:abstractNumId w:val="16"/>
  </w:num>
  <w:num w:numId="44">
    <w:abstractNumId w:val="20"/>
  </w:num>
  <w:num w:numId="45">
    <w:abstractNumId w:val="18"/>
  </w:num>
  <w:num w:numId="46">
    <w:abstractNumId w:val="17"/>
  </w:num>
  <w:num w:numId="47">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ng, Daniel">
    <w15:presenceInfo w15:providerId="None" w15:userId="King,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5A484D"/>
    <w:rsid w:val="000017CE"/>
    <w:rsid w:val="0001080F"/>
    <w:rsid w:val="00012B56"/>
    <w:rsid w:val="00013C75"/>
    <w:rsid w:val="0001519F"/>
    <w:rsid w:val="00042ACC"/>
    <w:rsid w:val="000440BE"/>
    <w:rsid w:val="00045A33"/>
    <w:rsid w:val="00052A7A"/>
    <w:rsid w:val="00052D45"/>
    <w:rsid w:val="00055923"/>
    <w:rsid w:val="000566F5"/>
    <w:rsid w:val="00060F0A"/>
    <w:rsid w:val="00061E5D"/>
    <w:rsid w:val="00072E31"/>
    <w:rsid w:val="00073B3B"/>
    <w:rsid w:val="0007656C"/>
    <w:rsid w:val="00092360"/>
    <w:rsid w:val="000936DF"/>
    <w:rsid w:val="00093D38"/>
    <w:rsid w:val="000A10BF"/>
    <w:rsid w:val="000B1845"/>
    <w:rsid w:val="000D24DC"/>
    <w:rsid w:val="000D2E68"/>
    <w:rsid w:val="000E2C73"/>
    <w:rsid w:val="000E67FD"/>
    <w:rsid w:val="000F2D89"/>
    <w:rsid w:val="000F5591"/>
    <w:rsid w:val="00100BDA"/>
    <w:rsid w:val="001024B5"/>
    <w:rsid w:val="0010341A"/>
    <w:rsid w:val="0010357E"/>
    <w:rsid w:val="001048D3"/>
    <w:rsid w:val="00105638"/>
    <w:rsid w:val="0010654D"/>
    <w:rsid w:val="001167C2"/>
    <w:rsid w:val="001204C3"/>
    <w:rsid w:val="00135F4C"/>
    <w:rsid w:val="00145EA7"/>
    <w:rsid w:val="00146E66"/>
    <w:rsid w:val="00147470"/>
    <w:rsid w:val="00155BE7"/>
    <w:rsid w:val="00156C7B"/>
    <w:rsid w:val="00160DC6"/>
    <w:rsid w:val="0018134A"/>
    <w:rsid w:val="00194571"/>
    <w:rsid w:val="0019497B"/>
    <w:rsid w:val="001A0E85"/>
    <w:rsid w:val="001A3789"/>
    <w:rsid w:val="001A48EF"/>
    <w:rsid w:val="001C56D0"/>
    <w:rsid w:val="001C683E"/>
    <w:rsid w:val="001D3A8D"/>
    <w:rsid w:val="001D4EF1"/>
    <w:rsid w:val="001D6AB1"/>
    <w:rsid w:val="001E2222"/>
    <w:rsid w:val="001E3DE1"/>
    <w:rsid w:val="001E3E79"/>
    <w:rsid w:val="001E489A"/>
    <w:rsid w:val="001F394B"/>
    <w:rsid w:val="001F50EC"/>
    <w:rsid w:val="001F6550"/>
    <w:rsid w:val="00210352"/>
    <w:rsid w:val="00221738"/>
    <w:rsid w:val="002263B7"/>
    <w:rsid w:val="002344D0"/>
    <w:rsid w:val="00234834"/>
    <w:rsid w:val="00237595"/>
    <w:rsid w:val="00237697"/>
    <w:rsid w:val="00240916"/>
    <w:rsid w:val="002528C2"/>
    <w:rsid w:val="00254FD6"/>
    <w:rsid w:val="00260298"/>
    <w:rsid w:val="00275C44"/>
    <w:rsid w:val="0027759C"/>
    <w:rsid w:val="002869FA"/>
    <w:rsid w:val="00291216"/>
    <w:rsid w:val="002917BD"/>
    <w:rsid w:val="002965F6"/>
    <w:rsid w:val="002A59CC"/>
    <w:rsid w:val="002A707B"/>
    <w:rsid w:val="002B1977"/>
    <w:rsid w:val="002B6872"/>
    <w:rsid w:val="002C1CBC"/>
    <w:rsid w:val="002C1F42"/>
    <w:rsid w:val="002D1434"/>
    <w:rsid w:val="002D2F11"/>
    <w:rsid w:val="002E1F5F"/>
    <w:rsid w:val="002E2943"/>
    <w:rsid w:val="002E41B0"/>
    <w:rsid w:val="002E5DA5"/>
    <w:rsid w:val="002F361B"/>
    <w:rsid w:val="0030239C"/>
    <w:rsid w:val="00305B15"/>
    <w:rsid w:val="00313C23"/>
    <w:rsid w:val="00316413"/>
    <w:rsid w:val="00316AC2"/>
    <w:rsid w:val="00330A6E"/>
    <w:rsid w:val="003349FE"/>
    <w:rsid w:val="00334C43"/>
    <w:rsid w:val="00341FFA"/>
    <w:rsid w:val="00342A68"/>
    <w:rsid w:val="00345474"/>
    <w:rsid w:val="00357EC0"/>
    <w:rsid w:val="00362DF6"/>
    <w:rsid w:val="00364225"/>
    <w:rsid w:val="003749F5"/>
    <w:rsid w:val="003755C4"/>
    <w:rsid w:val="003775C7"/>
    <w:rsid w:val="003956C2"/>
    <w:rsid w:val="00396CDC"/>
    <w:rsid w:val="003A1329"/>
    <w:rsid w:val="003B156D"/>
    <w:rsid w:val="003B3D19"/>
    <w:rsid w:val="003C090A"/>
    <w:rsid w:val="003C429A"/>
    <w:rsid w:val="003C7575"/>
    <w:rsid w:val="003D4330"/>
    <w:rsid w:val="003F1122"/>
    <w:rsid w:val="003F732A"/>
    <w:rsid w:val="003F7DA5"/>
    <w:rsid w:val="00426A67"/>
    <w:rsid w:val="004359FC"/>
    <w:rsid w:val="00444B78"/>
    <w:rsid w:val="004538BC"/>
    <w:rsid w:val="004538EF"/>
    <w:rsid w:val="004546DB"/>
    <w:rsid w:val="004645E0"/>
    <w:rsid w:val="0048240F"/>
    <w:rsid w:val="004B4A07"/>
    <w:rsid w:val="004B54F1"/>
    <w:rsid w:val="004C05A7"/>
    <w:rsid w:val="004C425F"/>
    <w:rsid w:val="004D6F51"/>
    <w:rsid w:val="004D7AEC"/>
    <w:rsid w:val="004E25F7"/>
    <w:rsid w:val="004F02F6"/>
    <w:rsid w:val="004F73D6"/>
    <w:rsid w:val="005010FF"/>
    <w:rsid w:val="00507FD8"/>
    <w:rsid w:val="00511103"/>
    <w:rsid w:val="00514A3B"/>
    <w:rsid w:val="0052735F"/>
    <w:rsid w:val="0053079A"/>
    <w:rsid w:val="0054265C"/>
    <w:rsid w:val="005613B7"/>
    <w:rsid w:val="0056164A"/>
    <w:rsid w:val="00564AA2"/>
    <w:rsid w:val="00581197"/>
    <w:rsid w:val="00581409"/>
    <w:rsid w:val="00584B71"/>
    <w:rsid w:val="00597ACE"/>
    <w:rsid w:val="005A484D"/>
    <w:rsid w:val="005B1400"/>
    <w:rsid w:val="005B57D1"/>
    <w:rsid w:val="005C03FF"/>
    <w:rsid w:val="005D0C7A"/>
    <w:rsid w:val="005E13F3"/>
    <w:rsid w:val="005F1D39"/>
    <w:rsid w:val="00604912"/>
    <w:rsid w:val="00605243"/>
    <w:rsid w:val="006148C6"/>
    <w:rsid w:val="0063752C"/>
    <w:rsid w:val="006417A3"/>
    <w:rsid w:val="00642655"/>
    <w:rsid w:val="006472B9"/>
    <w:rsid w:val="00657594"/>
    <w:rsid w:val="006668EA"/>
    <w:rsid w:val="006677A8"/>
    <w:rsid w:val="00683FBF"/>
    <w:rsid w:val="00696527"/>
    <w:rsid w:val="006A1998"/>
    <w:rsid w:val="006A74C7"/>
    <w:rsid w:val="006B2726"/>
    <w:rsid w:val="006B6757"/>
    <w:rsid w:val="006C2D4D"/>
    <w:rsid w:val="006C3558"/>
    <w:rsid w:val="006D5DE5"/>
    <w:rsid w:val="006E1129"/>
    <w:rsid w:val="006E17D2"/>
    <w:rsid w:val="006E1AC3"/>
    <w:rsid w:val="006E3627"/>
    <w:rsid w:val="006E47D5"/>
    <w:rsid w:val="006F2D73"/>
    <w:rsid w:val="006F4076"/>
    <w:rsid w:val="006F6F19"/>
    <w:rsid w:val="007124AB"/>
    <w:rsid w:val="00713412"/>
    <w:rsid w:val="0072225C"/>
    <w:rsid w:val="00722A7F"/>
    <w:rsid w:val="0074195E"/>
    <w:rsid w:val="00750C66"/>
    <w:rsid w:val="007535B4"/>
    <w:rsid w:val="00753DF3"/>
    <w:rsid w:val="00756310"/>
    <w:rsid w:val="00757691"/>
    <w:rsid w:val="00765568"/>
    <w:rsid w:val="00766D0A"/>
    <w:rsid w:val="00776578"/>
    <w:rsid w:val="00782D41"/>
    <w:rsid w:val="00793C05"/>
    <w:rsid w:val="007A01B5"/>
    <w:rsid w:val="007A64CF"/>
    <w:rsid w:val="007B64BD"/>
    <w:rsid w:val="007C1257"/>
    <w:rsid w:val="007D1124"/>
    <w:rsid w:val="007D2F46"/>
    <w:rsid w:val="007D525E"/>
    <w:rsid w:val="007D61D1"/>
    <w:rsid w:val="007E33B0"/>
    <w:rsid w:val="007F7864"/>
    <w:rsid w:val="007F7886"/>
    <w:rsid w:val="007F7DB5"/>
    <w:rsid w:val="00803157"/>
    <w:rsid w:val="00803480"/>
    <w:rsid w:val="008037C2"/>
    <w:rsid w:val="00803AE2"/>
    <w:rsid w:val="00804F21"/>
    <w:rsid w:val="008122D3"/>
    <w:rsid w:val="00812F2F"/>
    <w:rsid w:val="0081357B"/>
    <w:rsid w:val="00834330"/>
    <w:rsid w:val="00844E32"/>
    <w:rsid w:val="00850297"/>
    <w:rsid w:val="008569D4"/>
    <w:rsid w:val="00870AAD"/>
    <w:rsid w:val="0089160A"/>
    <w:rsid w:val="00892A1A"/>
    <w:rsid w:val="00894237"/>
    <w:rsid w:val="00896114"/>
    <w:rsid w:val="008A122B"/>
    <w:rsid w:val="008A3CFF"/>
    <w:rsid w:val="008C4C69"/>
    <w:rsid w:val="008C625D"/>
    <w:rsid w:val="008C7637"/>
    <w:rsid w:val="008D3B80"/>
    <w:rsid w:val="008D50C0"/>
    <w:rsid w:val="008E5B2C"/>
    <w:rsid w:val="008E670E"/>
    <w:rsid w:val="008F2F4F"/>
    <w:rsid w:val="008F7CEA"/>
    <w:rsid w:val="00900561"/>
    <w:rsid w:val="009077E0"/>
    <w:rsid w:val="00915D0D"/>
    <w:rsid w:val="0091607B"/>
    <w:rsid w:val="00924B0B"/>
    <w:rsid w:val="009315FE"/>
    <w:rsid w:val="00936A66"/>
    <w:rsid w:val="00937E3A"/>
    <w:rsid w:val="009439D8"/>
    <w:rsid w:val="00945E70"/>
    <w:rsid w:val="009473D2"/>
    <w:rsid w:val="00947ECC"/>
    <w:rsid w:val="0096202C"/>
    <w:rsid w:val="00967E52"/>
    <w:rsid w:val="009812A3"/>
    <w:rsid w:val="0098249C"/>
    <w:rsid w:val="009876A3"/>
    <w:rsid w:val="00995102"/>
    <w:rsid w:val="00996E73"/>
    <w:rsid w:val="009A0EE2"/>
    <w:rsid w:val="009B0913"/>
    <w:rsid w:val="009C5F01"/>
    <w:rsid w:val="009D0796"/>
    <w:rsid w:val="009D0BF8"/>
    <w:rsid w:val="009D50BB"/>
    <w:rsid w:val="009E0865"/>
    <w:rsid w:val="009E6BEB"/>
    <w:rsid w:val="009F077F"/>
    <w:rsid w:val="009F5CD1"/>
    <w:rsid w:val="00A0090F"/>
    <w:rsid w:val="00A04800"/>
    <w:rsid w:val="00A06E25"/>
    <w:rsid w:val="00A12D65"/>
    <w:rsid w:val="00A15E3F"/>
    <w:rsid w:val="00A179ED"/>
    <w:rsid w:val="00A34B93"/>
    <w:rsid w:val="00A41241"/>
    <w:rsid w:val="00A41519"/>
    <w:rsid w:val="00A43372"/>
    <w:rsid w:val="00A454F5"/>
    <w:rsid w:val="00A47C47"/>
    <w:rsid w:val="00A5738F"/>
    <w:rsid w:val="00A65A11"/>
    <w:rsid w:val="00A73565"/>
    <w:rsid w:val="00A7613F"/>
    <w:rsid w:val="00A8355A"/>
    <w:rsid w:val="00A91C7F"/>
    <w:rsid w:val="00A949A8"/>
    <w:rsid w:val="00A95721"/>
    <w:rsid w:val="00AA6E08"/>
    <w:rsid w:val="00AB71FC"/>
    <w:rsid w:val="00AD6B03"/>
    <w:rsid w:val="00AE009F"/>
    <w:rsid w:val="00AE0541"/>
    <w:rsid w:val="00AE084D"/>
    <w:rsid w:val="00AE33E0"/>
    <w:rsid w:val="00AF3B48"/>
    <w:rsid w:val="00B016B1"/>
    <w:rsid w:val="00B01DFE"/>
    <w:rsid w:val="00B0334F"/>
    <w:rsid w:val="00B05D40"/>
    <w:rsid w:val="00B065C7"/>
    <w:rsid w:val="00B06B29"/>
    <w:rsid w:val="00B11E11"/>
    <w:rsid w:val="00B155EF"/>
    <w:rsid w:val="00B2129D"/>
    <w:rsid w:val="00B21B97"/>
    <w:rsid w:val="00B2624A"/>
    <w:rsid w:val="00B3007E"/>
    <w:rsid w:val="00B317B5"/>
    <w:rsid w:val="00B35499"/>
    <w:rsid w:val="00B40C03"/>
    <w:rsid w:val="00B425B6"/>
    <w:rsid w:val="00B51104"/>
    <w:rsid w:val="00B56BF3"/>
    <w:rsid w:val="00B62498"/>
    <w:rsid w:val="00B6754D"/>
    <w:rsid w:val="00B742E3"/>
    <w:rsid w:val="00B918AD"/>
    <w:rsid w:val="00B93C90"/>
    <w:rsid w:val="00BA469F"/>
    <w:rsid w:val="00BA47FE"/>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4262E"/>
    <w:rsid w:val="00C46F76"/>
    <w:rsid w:val="00C615D6"/>
    <w:rsid w:val="00C63A15"/>
    <w:rsid w:val="00C65842"/>
    <w:rsid w:val="00C70A45"/>
    <w:rsid w:val="00C744E6"/>
    <w:rsid w:val="00C93CE6"/>
    <w:rsid w:val="00C95C21"/>
    <w:rsid w:val="00C963D9"/>
    <w:rsid w:val="00C97092"/>
    <w:rsid w:val="00CA0E16"/>
    <w:rsid w:val="00CA2DE2"/>
    <w:rsid w:val="00CA6987"/>
    <w:rsid w:val="00CC4069"/>
    <w:rsid w:val="00CD31B1"/>
    <w:rsid w:val="00CD6700"/>
    <w:rsid w:val="00CE150A"/>
    <w:rsid w:val="00CE1E1D"/>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73EE8"/>
    <w:rsid w:val="00D76FB0"/>
    <w:rsid w:val="00D84811"/>
    <w:rsid w:val="00D904A2"/>
    <w:rsid w:val="00D90D8B"/>
    <w:rsid w:val="00D95463"/>
    <w:rsid w:val="00D96499"/>
    <w:rsid w:val="00DA0C0E"/>
    <w:rsid w:val="00DA1B42"/>
    <w:rsid w:val="00DA61FE"/>
    <w:rsid w:val="00DB0170"/>
    <w:rsid w:val="00DB1636"/>
    <w:rsid w:val="00DB6399"/>
    <w:rsid w:val="00DC09AA"/>
    <w:rsid w:val="00DC520D"/>
    <w:rsid w:val="00DC5824"/>
    <w:rsid w:val="00DC7B49"/>
    <w:rsid w:val="00DE12AA"/>
    <w:rsid w:val="00DF04F7"/>
    <w:rsid w:val="00DF7911"/>
    <w:rsid w:val="00E05D4B"/>
    <w:rsid w:val="00E134C8"/>
    <w:rsid w:val="00E254CE"/>
    <w:rsid w:val="00E25F78"/>
    <w:rsid w:val="00E326DD"/>
    <w:rsid w:val="00E347B6"/>
    <w:rsid w:val="00E42CB0"/>
    <w:rsid w:val="00E45CBA"/>
    <w:rsid w:val="00E74402"/>
    <w:rsid w:val="00E771FB"/>
    <w:rsid w:val="00E82A5C"/>
    <w:rsid w:val="00E84240"/>
    <w:rsid w:val="00E843A6"/>
    <w:rsid w:val="00E85F3E"/>
    <w:rsid w:val="00E863F1"/>
    <w:rsid w:val="00E87DEC"/>
    <w:rsid w:val="00E915FE"/>
    <w:rsid w:val="00E96A9C"/>
    <w:rsid w:val="00EA7A99"/>
    <w:rsid w:val="00EB308C"/>
    <w:rsid w:val="00EB41EC"/>
    <w:rsid w:val="00EB7FCA"/>
    <w:rsid w:val="00EC570E"/>
    <w:rsid w:val="00EC6BE3"/>
    <w:rsid w:val="00ED2D12"/>
    <w:rsid w:val="00ED3200"/>
    <w:rsid w:val="00EE2C82"/>
    <w:rsid w:val="00EE3193"/>
    <w:rsid w:val="00EE3E41"/>
    <w:rsid w:val="00EE6D6D"/>
    <w:rsid w:val="00F03DA7"/>
    <w:rsid w:val="00F05C0F"/>
    <w:rsid w:val="00F13664"/>
    <w:rsid w:val="00F2126D"/>
    <w:rsid w:val="00F22914"/>
    <w:rsid w:val="00F22A55"/>
    <w:rsid w:val="00F317DA"/>
    <w:rsid w:val="00F35EE7"/>
    <w:rsid w:val="00F410C4"/>
    <w:rsid w:val="00F52EE9"/>
    <w:rsid w:val="00F56B61"/>
    <w:rsid w:val="00F67F6C"/>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432ABF"/>
  <w15:docId w15:val="{00AFE23C-0410-4A06-9672-50F97D3D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UnresolvedMention">
    <w:name w:val="Unresolved Mention"/>
    <w:basedOn w:val="DefaultParagraphFont"/>
    <w:uiPriority w:val="99"/>
    <w:semiHidden/>
    <w:unhideWhenUsed/>
    <w:rsid w:val="003C09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798453145">
      <w:bodyDiv w:val="1"/>
      <w:marLeft w:val="0"/>
      <w:marRight w:val="0"/>
      <w:marTop w:val="0"/>
      <w:marBottom w:val="0"/>
      <w:divBdr>
        <w:top w:val="none" w:sz="0" w:space="0" w:color="auto"/>
        <w:left w:val="none" w:sz="0" w:space="0" w:color="auto"/>
        <w:bottom w:val="none" w:sz="0" w:space="0" w:color="auto"/>
        <w:right w:val="none" w:sz="0" w:space="0" w:color="auto"/>
      </w:divBdr>
    </w:div>
    <w:div w:id="866059654">
      <w:bodyDiv w:val="1"/>
      <w:marLeft w:val="0"/>
      <w:marRight w:val="0"/>
      <w:marTop w:val="0"/>
      <w:marBottom w:val="0"/>
      <w:divBdr>
        <w:top w:val="none" w:sz="0" w:space="0" w:color="auto"/>
        <w:left w:val="none" w:sz="0" w:space="0" w:color="auto"/>
        <w:bottom w:val="none" w:sz="0" w:space="0" w:color="auto"/>
        <w:right w:val="none" w:sz="0" w:space="0" w:color="auto"/>
      </w:divBdr>
    </w:div>
    <w:div w:id="1399815628">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125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77183-24CF-4D51-9CA5-40BB35E4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Template>
  <TotalTime>1</TotalTime>
  <Pages>14</Pages>
  <Words>4512</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30177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King, Daniel</cp:lastModifiedBy>
  <cp:revision>3</cp:revision>
  <cp:lastPrinted>2017-06-27T22:01:00Z</cp:lastPrinted>
  <dcterms:created xsi:type="dcterms:W3CDTF">2017-09-01T07:11:00Z</dcterms:created>
  <dcterms:modified xsi:type="dcterms:W3CDTF">2017-09-01T07:11:00Z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1498555494</vt:lpwstr>
  </property>
</Properties>
</file>