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C1184A">
        <w:t>Transport Northbound Interface Use Cases</w:t>
      </w:r>
      <w:r w:rsidR="00CC4069">
        <w:br/>
      </w:r>
      <w:r w:rsidR="00584B71" w:rsidRPr="008B2AC8">
        <w:t>draft-tnbidt-</w:t>
      </w:r>
      <w:r w:rsidR="00584B71">
        <w:t>ccamp-transport-nbi-use-cases-0</w:t>
      </w:r>
      <w:r w:rsidR="00B0334F">
        <w:t>3</w:t>
      </w:r>
    </w:p>
    <w:p w:rsidR="006F6F19" w:rsidRDefault="006F6F19" w:rsidP="00CC4069">
      <w:pPr>
        <w:pStyle w:val="RFCH1-noTOCnonum"/>
      </w:pPr>
      <w:r w:rsidRPr="00C1184A">
        <w:t>Status of this Memo</w:t>
      </w:r>
    </w:p>
    <w:p w:rsidR="006A74C7" w:rsidRPr="00C1184A" w:rsidRDefault="006A74C7" w:rsidP="006A74C7">
      <w:r w:rsidRPr="00C1184A">
        <w:t xml:space="preserve">This Internet-Draft is submitted in full conformance with the provisions of BCP 78 and BCP 79. </w:t>
      </w:r>
    </w:p>
    <w:p w:rsidR="006417A3" w:rsidRPr="00D70A83" w:rsidRDefault="006417A3" w:rsidP="006417A3">
      <w:r w:rsidRPr="00D70A83">
        <w:t>Internet-Drafts are working documents of the Internet Engineering Task Force (IETF), its areas, and its working groups.  Note that other groups may also distribute working documents as Internet-Drafts.</w:t>
      </w:r>
    </w:p>
    <w:p w:rsidR="008D50C0" w:rsidRPr="00C1184A" w:rsidRDefault="008D50C0" w:rsidP="008D50C0">
      <w:r w:rsidRPr="00C1184A">
        <w:t>Internet-Drafts are draft documents valid for a maximum of six months and may be updated, replaced, or obsoleted by other documents at any time.  It is inappropriate to use Internet-Drafts as reference material or to cite them other than as "work in progress."</w:t>
      </w:r>
    </w:p>
    <w:p w:rsidR="006417A3" w:rsidRPr="00D70A83" w:rsidRDefault="006417A3" w:rsidP="006417A3">
      <w:r w:rsidRPr="00D70A83">
        <w:t>The list of current Internet-Drafts can be accessed at http://www.ietf.org/ietf/1id-abstracts.txt</w:t>
      </w:r>
    </w:p>
    <w:p w:rsidR="006417A3" w:rsidRPr="00D70A83" w:rsidRDefault="006417A3" w:rsidP="006417A3">
      <w:r w:rsidRPr="00D70A83">
        <w:t>The list of Internet-Draft Shadow Directories can be accessed at http://www.ietf.org/shadow.html</w:t>
      </w:r>
    </w:p>
    <w:p w:rsidR="008D50C0" w:rsidRDefault="008D50C0" w:rsidP="008D50C0">
      <w:r w:rsidRPr="00C1184A">
        <w:t xml:space="preserve">This Internet-Draft will expire on </w:t>
      </w:r>
      <w:r w:rsidR="004604B3" w:rsidRPr="00C1184A">
        <w:fldChar w:fldCharType="begin"/>
      </w:r>
      <w:r w:rsidRPr="00C1184A">
        <w:instrText xml:space="preserve"> IF </w:instrText>
      </w:r>
      <w:r w:rsidR="004604B3" w:rsidRPr="00C1184A">
        <w:fldChar w:fldCharType="begin"/>
      </w:r>
      <w:r w:rsidRPr="00C1184A">
        <w:instrText xml:space="preserve"> SAVEDATE  \@ "M" \* MERGEFORMAT </w:instrText>
      </w:r>
      <w:r w:rsidR="004604B3" w:rsidRPr="00C1184A">
        <w:fldChar w:fldCharType="separate"/>
      </w:r>
      <w:r w:rsidR="00E861D8">
        <w:rPr>
          <w:noProof/>
        </w:rPr>
        <w:instrText>9</w:instrText>
      </w:r>
      <w:r w:rsidR="004604B3" w:rsidRPr="00C1184A">
        <w:fldChar w:fldCharType="end"/>
      </w:r>
      <w:r w:rsidRPr="00C1184A">
        <w:instrText xml:space="preserve"> = 1 July </w:instrText>
      </w:r>
      <w:r w:rsidR="004604B3" w:rsidRPr="00C1184A">
        <w:fldChar w:fldCharType="begin"/>
      </w:r>
      <w:r w:rsidRPr="00C1184A">
        <w:instrText xml:space="preserve"> IF </w:instrText>
      </w:r>
      <w:r w:rsidR="004604B3" w:rsidRPr="00C1184A">
        <w:fldChar w:fldCharType="begin"/>
      </w:r>
      <w:r w:rsidRPr="00C1184A">
        <w:instrText xml:space="preserve"> SAVEDATE \@ "M" \* MERGEFORMAT \* MERGEFORMAT </w:instrText>
      </w:r>
      <w:r w:rsidR="004604B3" w:rsidRPr="00C1184A">
        <w:fldChar w:fldCharType="separate"/>
      </w:r>
      <w:r w:rsidR="00E861D8">
        <w:rPr>
          <w:noProof/>
        </w:rPr>
        <w:instrText>9</w:instrText>
      </w:r>
      <w:r w:rsidR="004604B3" w:rsidRPr="00C1184A">
        <w:fldChar w:fldCharType="end"/>
      </w:r>
      <w:r w:rsidRPr="00C1184A">
        <w:instrText xml:space="preserve"> = 2 August </w:instrText>
      </w:r>
      <w:r w:rsidR="004604B3" w:rsidRPr="00C1184A">
        <w:fldChar w:fldCharType="begin"/>
      </w:r>
      <w:r w:rsidRPr="00C1184A">
        <w:instrText xml:space="preserve"> IF </w:instrText>
      </w:r>
      <w:r w:rsidR="004604B3" w:rsidRPr="00C1184A">
        <w:fldChar w:fldCharType="begin"/>
      </w:r>
      <w:r w:rsidRPr="00C1184A">
        <w:instrText xml:space="preserve"> SAVEDATE \@ "M" \* MERGEFORMAT </w:instrText>
      </w:r>
      <w:r w:rsidR="004604B3" w:rsidRPr="00C1184A">
        <w:fldChar w:fldCharType="separate"/>
      </w:r>
      <w:r w:rsidR="00E861D8">
        <w:rPr>
          <w:noProof/>
        </w:rPr>
        <w:instrText>9</w:instrText>
      </w:r>
      <w:r w:rsidR="004604B3" w:rsidRPr="00C1184A">
        <w:fldChar w:fldCharType="end"/>
      </w:r>
      <w:r w:rsidRPr="00C1184A">
        <w:instrText xml:space="preserve"> = 3 September </w:instrText>
      </w:r>
      <w:r w:rsidR="004604B3" w:rsidRPr="00C1184A">
        <w:fldChar w:fldCharType="begin"/>
      </w:r>
      <w:r w:rsidRPr="00C1184A">
        <w:instrText xml:space="preserve"> IF </w:instrText>
      </w:r>
      <w:r w:rsidR="004604B3" w:rsidRPr="00C1184A">
        <w:fldChar w:fldCharType="begin"/>
      </w:r>
      <w:r w:rsidRPr="00C1184A">
        <w:instrText xml:space="preserve"> SAVEDATE \@ "M" \* MERGEFORMAT </w:instrText>
      </w:r>
      <w:r w:rsidR="004604B3" w:rsidRPr="00C1184A">
        <w:fldChar w:fldCharType="separate"/>
      </w:r>
      <w:r w:rsidR="00E861D8">
        <w:rPr>
          <w:noProof/>
        </w:rPr>
        <w:instrText>9</w:instrText>
      </w:r>
      <w:r w:rsidR="004604B3" w:rsidRPr="00C1184A">
        <w:fldChar w:fldCharType="end"/>
      </w:r>
      <w:r w:rsidRPr="00C1184A">
        <w:instrText xml:space="preserve"> = 4 October </w:instrText>
      </w:r>
      <w:r w:rsidR="004604B3" w:rsidRPr="00C1184A">
        <w:fldChar w:fldCharType="begin"/>
      </w:r>
      <w:r w:rsidRPr="00C1184A">
        <w:instrText xml:space="preserve"> IF </w:instrText>
      </w:r>
      <w:r w:rsidR="004604B3" w:rsidRPr="00C1184A">
        <w:fldChar w:fldCharType="begin"/>
      </w:r>
      <w:r w:rsidRPr="00C1184A">
        <w:instrText xml:space="preserve"> SAVEDATE \@ "M" \* MERGEFORMAT </w:instrText>
      </w:r>
      <w:r w:rsidR="004604B3" w:rsidRPr="00C1184A">
        <w:fldChar w:fldCharType="separate"/>
      </w:r>
      <w:r w:rsidR="00E861D8">
        <w:rPr>
          <w:noProof/>
        </w:rPr>
        <w:instrText>9</w:instrText>
      </w:r>
      <w:r w:rsidR="004604B3" w:rsidRPr="00C1184A">
        <w:fldChar w:fldCharType="end"/>
      </w:r>
      <w:r w:rsidRPr="00C1184A">
        <w:instrText xml:space="preserve"> = 5 November </w:instrText>
      </w:r>
      <w:r w:rsidR="004604B3" w:rsidRPr="00C1184A">
        <w:fldChar w:fldCharType="begin"/>
      </w:r>
      <w:r w:rsidRPr="00C1184A">
        <w:instrText xml:space="preserve"> IF </w:instrText>
      </w:r>
      <w:r w:rsidR="004604B3" w:rsidRPr="00C1184A">
        <w:fldChar w:fldCharType="begin"/>
      </w:r>
      <w:r w:rsidRPr="00C1184A">
        <w:instrText xml:space="preserve"> SAVEDATE \@ "M" \* MERGEFORMAT </w:instrText>
      </w:r>
      <w:r w:rsidR="004604B3" w:rsidRPr="00C1184A">
        <w:fldChar w:fldCharType="separate"/>
      </w:r>
      <w:r w:rsidR="00E861D8">
        <w:rPr>
          <w:noProof/>
        </w:rPr>
        <w:instrText>9</w:instrText>
      </w:r>
      <w:r w:rsidR="004604B3" w:rsidRPr="00C1184A">
        <w:fldChar w:fldCharType="end"/>
      </w:r>
      <w:r w:rsidRPr="00C1184A">
        <w:instrText xml:space="preserve"> = 6 December </w:instrText>
      </w:r>
      <w:r w:rsidR="004604B3" w:rsidRPr="00C1184A">
        <w:fldChar w:fldCharType="begin"/>
      </w:r>
      <w:r w:rsidRPr="00C1184A">
        <w:instrText xml:space="preserve"> IF </w:instrText>
      </w:r>
      <w:r w:rsidR="004604B3" w:rsidRPr="00C1184A">
        <w:fldChar w:fldCharType="begin"/>
      </w:r>
      <w:r w:rsidRPr="00C1184A">
        <w:instrText xml:space="preserve"> SAVEDATE \@ "M" \* MERGEFORMAT </w:instrText>
      </w:r>
      <w:r w:rsidR="004604B3" w:rsidRPr="00C1184A">
        <w:fldChar w:fldCharType="separate"/>
      </w:r>
      <w:r w:rsidR="00E861D8">
        <w:rPr>
          <w:noProof/>
        </w:rPr>
        <w:instrText>9</w:instrText>
      </w:r>
      <w:r w:rsidR="004604B3" w:rsidRPr="00C1184A">
        <w:fldChar w:fldCharType="end"/>
      </w:r>
      <w:r w:rsidRPr="00C1184A">
        <w:instrText xml:space="preserve"> = 7 January </w:instrText>
      </w:r>
      <w:r w:rsidR="004604B3" w:rsidRPr="00C1184A">
        <w:fldChar w:fldCharType="begin"/>
      </w:r>
      <w:r w:rsidRPr="00C1184A">
        <w:instrText xml:space="preserve"> IF </w:instrText>
      </w:r>
      <w:r w:rsidR="004604B3" w:rsidRPr="00C1184A">
        <w:fldChar w:fldCharType="begin"/>
      </w:r>
      <w:r w:rsidRPr="00C1184A">
        <w:instrText xml:space="preserve"> SAVEDATE \@ "M" \* MERGEFORMAT </w:instrText>
      </w:r>
      <w:r w:rsidR="004604B3" w:rsidRPr="00C1184A">
        <w:fldChar w:fldCharType="separate"/>
      </w:r>
      <w:r w:rsidR="00E861D8">
        <w:rPr>
          <w:noProof/>
        </w:rPr>
        <w:instrText>9</w:instrText>
      </w:r>
      <w:r w:rsidR="004604B3" w:rsidRPr="00C1184A">
        <w:fldChar w:fldCharType="end"/>
      </w:r>
      <w:r w:rsidRPr="00C1184A">
        <w:instrText xml:space="preserve"> = 8 February </w:instrText>
      </w:r>
      <w:r w:rsidR="004604B3" w:rsidRPr="00C1184A">
        <w:fldChar w:fldCharType="begin"/>
      </w:r>
      <w:r w:rsidRPr="00C1184A">
        <w:instrText xml:space="preserve"> IF </w:instrText>
      </w:r>
      <w:r w:rsidR="004604B3" w:rsidRPr="00C1184A">
        <w:fldChar w:fldCharType="begin"/>
      </w:r>
      <w:r w:rsidRPr="00C1184A">
        <w:instrText xml:space="preserve"> SAVEDATE \@ "M" \* MERGEFORMAT </w:instrText>
      </w:r>
      <w:r w:rsidR="004604B3" w:rsidRPr="00C1184A">
        <w:fldChar w:fldCharType="separate"/>
      </w:r>
      <w:r w:rsidR="00E861D8">
        <w:rPr>
          <w:noProof/>
        </w:rPr>
        <w:instrText>9</w:instrText>
      </w:r>
      <w:r w:rsidR="004604B3" w:rsidRPr="00C1184A">
        <w:fldChar w:fldCharType="end"/>
      </w:r>
      <w:r w:rsidRPr="00C1184A">
        <w:instrText xml:space="preserve"> = 9 March </w:instrText>
      </w:r>
      <w:r w:rsidR="004604B3" w:rsidRPr="00C1184A">
        <w:fldChar w:fldCharType="begin"/>
      </w:r>
      <w:r w:rsidRPr="00C1184A">
        <w:instrText xml:space="preserve"> IF </w:instrText>
      </w:r>
      <w:r w:rsidR="004604B3" w:rsidRPr="00C1184A">
        <w:fldChar w:fldCharType="begin"/>
      </w:r>
      <w:r w:rsidRPr="00C1184A">
        <w:instrText xml:space="preserve"> SAVEDATE \@ "M" \* MERGEFORMAT </w:instrText>
      </w:r>
      <w:r w:rsidR="004604B3" w:rsidRPr="00C1184A">
        <w:fldChar w:fldCharType="separate"/>
      </w:r>
      <w:r w:rsidR="005A484D" w:rsidRPr="00C1184A">
        <w:rPr>
          <w:noProof/>
        </w:rPr>
        <w:instrText>0</w:instrText>
      </w:r>
      <w:r w:rsidR="004604B3" w:rsidRPr="00C1184A">
        <w:fldChar w:fldCharType="end"/>
      </w:r>
      <w:r w:rsidRPr="00C1184A">
        <w:instrText xml:space="preserve"> = 10 April </w:instrText>
      </w:r>
      <w:r w:rsidR="004604B3" w:rsidRPr="00C1184A">
        <w:fldChar w:fldCharType="begin"/>
      </w:r>
      <w:r w:rsidRPr="00C1184A">
        <w:instrText xml:space="preserve"> IF </w:instrText>
      </w:r>
      <w:r w:rsidR="004604B3" w:rsidRPr="00C1184A">
        <w:fldChar w:fldCharType="begin"/>
      </w:r>
      <w:r w:rsidRPr="00C1184A">
        <w:instrText xml:space="preserve"> SAVEDATE \@ "M" \* MERGEFORMAT </w:instrText>
      </w:r>
      <w:r w:rsidR="004604B3" w:rsidRPr="00C1184A">
        <w:fldChar w:fldCharType="separate"/>
      </w:r>
      <w:r w:rsidR="005A484D" w:rsidRPr="00C1184A">
        <w:rPr>
          <w:noProof/>
        </w:rPr>
        <w:instrText>0</w:instrText>
      </w:r>
      <w:r w:rsidR="004604B3" w:rsidRPr="00C1184A">
        <w:fldChar w:fldCharType="end"/>
      </w:r>
      <w:r w:rsidRPr="00C1184A">
        <w:instrText xml:space="preserve"> = 11 May </w:instrText>
      </w:r>
      <w:r w:rsidR="004604B3" w:rsidRPr="00C1184A">
        <w:fldChar w:fldCharType="begin"/>
      </w:r>
      <w:r w:rsidRPr="00C1184A">
        <w:instrText xml:space="preserve"> IF </w:instrText>
      </w:r>
      <w:r w:rsidR="004604B3" w:rsidRPr="00C1184A">
        <w:fldChar w:fldCharType="begin"/>
      </w:r>
      <w:r w:rsidRPr="00C1184A">
        <w:instrText xml:space="preserve"> SAVEDATE \@ "M" \* MERGEFORMAT </w:instrText>
      </w:r>
      <w:r w:rsidR="004604B3" w:rsidRPr="00C1184A">
        <w:fldChar w:fldCharType="separate"/>
      </w:r>
      <w:r w:rsidR="005A484D" w:rsidRPr="00C1184A">
        <w:rPr>
          <w:noProof/>
        </w:rPr>
        <w:instrText>0</w:instrText>
      </w:r>
      <w:r w:rsidR="004604B3" w:rsidRPr="00C1184A">
        <w:fldChar w:fldCharType="end"/>
      </w:r>
      <w:r w:rsidRPr="00C1184A">
        <w:instrText xml:space="preserve"> = 12 June "Fail" \* MERGEFORMAT </w:instrText>
      </w:r>
      <w:r w:rsidR="004604B3" w:rsidRPr="00C1184A">
        <w:fldChar w:fldCharType="separate"/>
      </w:r>
      <w:r w:rsidR="005A484D" w:rsidRPr="00C1184A">
        <w:rPr>
          <w:noProof/>
        </w:rPr>
        <w:instrText>Fail</w:instrText>
      </w:r>
      <w:r w:rsidR="004604B3" w:rsidRPr="00C1184A">
        <w:fldChar w:fldCharType="end"/>
      </w:r>
      <w:r w:rsidRPr="00C1184A">
        <w:instrText xml:space="preserve"> \* MERGEFORMAT </w:instrText>
      </w:r>
      <w:r w:rsidR="004604B3" w:rsidRPr="00C1184A">
        <w:fldChar w:fldCharType="separate"/>
      </w:r>
      <w:r w:rsidR="005A484D" w:rsidRPr="00C1184A">
        <w:rPr>
          <w:noProof/>
        </w:rPr>
        <w:instrText>Fail</w:instrText>
      </w:r>
      <w:r w:rsidR="004604B3" w:rsidRPr="00C1184A">
        <w:fldChar w:fldCharType="end"/>
      </w:r>
      <w:r w:rsidRPr="00C1184A">
        <w:instrText xml:space="preserve"> \* MERGEFORMAT </w:instrText>
      </w:r>
      <w:r w:rsidR="004604B3" w:rsidRPr="00C1184A">
        <w:fldChar w:fldCharType="separate"/>
      </w:r>
      <w:r w:rsidR="005A484D" w:rsidRPr="00C1184A">
        <w:rPr>
          <w:noProof/>
        </w:rPr>
        <w:instrText>Fail</w:instrText>
      </w:r>
      <w:r w:rsidR="004604B3" w:rsidRPr="00C1184A">
        <w:fldChar w:fldCharType="end"/>
      </w:r>
      <w:r w:rsidRPr="00C1184A">
        <w:instrText xml:space="preserve"> \* MERGEFORMAT </w:instrText>
      </w:r>
      <w:r w:rsidR="004604B3" w:rsidRPr="00C1184A">
        <w:fldChar w:fldCharType="separate"/>
      </w:r>
      <w:r w:rsidR="00E861D8" w:rsidRPr="00C1184A">
        <w:rPr>
          <w:noProof/>
        </w:rPr>
        <w:instrText>March</w:instrText>
      </w:r>
      <w:r w:rsidR="004604B3" w:rsidRPr="00C1184A">
        <w:fldChar w:fldCharType="end"/>
      </w:r>
      <w:r w:rsidRPr="00C1184A">
        <w:instrText xml:space="preserve"> \* MERGEFORMAT </w:instrText>
      </w:r>
      <w:r w:rsidR="004604B3" w:rsidRPr="00C1184A">
        <w:fldChar w:fldCharType="separate"/>
      </w:r>
      <w:r w:rsidR="00E861D8" w:rsidRPr="00C1184A">
        <w:rPr>
          <w:noProof/>
        </w:rPr>
        <w:instrText>March</w:instrText>
      </w:r>
      <w:r w:rsidR="004604B3" w:rsidRPr="00C1184A">
        <w:fldChar w:fldCharType="end"/>
      </w:r>
      <w:r w:rsidRPr="00C1184A">
        <w:instrText xml:space="preserve"> \* MERGEFORMAT </w:instrText>
      </w:r>
      <w:r w:rsidR="004604B3" w:rsidRPr="00C1184A">
        <w:fldChar w:fldCharType="separate"/>
      </w:r>
      <w:r w:rsidR="00E861D8" w:rsidRPr="00C1184A">
        <w:rPr>
          <w:noProof/>
        </w:rPr>
        <w:instrText>March</w:instrText>
      </w:r>
      <w:r w:rsidR="004604B3" w:rsidRPr="00C1184A">
        <w:fldChar w:fldCharType="end"/>
      </w:r>
      <w:r w:rsidRPr="00C1184A">
        <w:instrText xml:space="preserve"> \* MERGEFORMAT </w:instrText>
      </w:r>
      <w:r w:rsidR="004604B3" w:rsidRPr="00C1184A">
        <w:fldChar w:fldCharType="separate"/>
      </w:r>
      <w:r w:rsidR="00E861D8" w:rsidRPr="00C1184A">
        <w:rPr>
          <w:noProof/>
        </w:rPr>
        <w:instrText>March</w:instrText>
      </w:r>
      <w:r w:rsidR="004604B3" w:rsidRPr="00C1184A">
        <w:fldChar w:fldCharType="end"/>
      </w:r>
      <w:r w:rsidRPr="00C1184A">
        <w:instrText xml:space="preserve"> \* MERGEFORMAT </w:instrText>
      </w:r>
      <w:r w:rsidR="004604B3" w:rsidRPr="00C1184A">
        <w:fldChar w:fldCharType="separate"/>
      </w:r>
      <w:r w:rsidR="00E861D8" w:rsidRPr="00C1184A">
        <w:rPr>
          <w:noProof/>
        </w:rPr>
        <w:instrText>March</w:instrText>
      </w:r>
      <w:r w:rsidR="004604B3" w:rsidRPr="00C1184A">
        <w:fldChar w:fldCharType="end"/>
      </w:r>
      <w:r w:rsidRPr="00C1184A">
        <w:instrText xml:space="preserve">  \* MERGEFORMAT </w:instrText>
      </w:r>
      <w:r w:rsidR="004604B3" w:rsidRPr="00C1184A">
        <w:fldChar w:fldCharType="separate"/>
      </w:r>
      <w:r w:rsidR="00E861D8" w:rsidRPr="00C1184A">
        <w:rPr>
          <w:noProof/>
        </w:rPr>
        <w:instrText>March</w:instrText>
      </w:r>
      <w:r w:rsidR="004604B3" w:rsidRPr="00C1184A">
        <w:fldChar w:fldCharType="end"/>
      </w:r>
      <w:r w:rsidRPr="00C1184A">
        <w:instrText xml:space="preserve"> \* MERGEFORMAT </w:instrText>
      </w:r>
      <w:r w:rsidR="004604B3" w:rsidRPr="00C1184A">
        <w:fldChar w:fldCharType="separate"/>
      </w:r>
      <w:r w:rsidR="00E861D8" w:rsidRPr="00C1184A">
        <w:rPr>
          <w:noProof/>
        </w:rPr>
        <w:instrText>March</w:instrText>
      </w:r>
      <w:r w:rsidR="004604B3" w:rsidRPr="00C1184A">
        <w:fldChar w:fldCharType="end"/>
      </w:r>
      <w:r w:rsidRPr="00C1184A">
        <w:instrText xml:space="preserve"> \* MERGEFORMAT </w:instrText>
      </w:r>
      <w:r w:rsidR="004604B3" w:rsidRPr="00C1184A">
        <w:fldChar w:fldCharType="separate"/>
      </w:r>
      <w:r w:rsidR="00E861D8" w:rsidRPr="00C1184A">
        <w:rPr>
          <w:noProof/>
        </w:rPr>
        <w:instrText>March</w:instrText>
      </w:r>
      <w:r w:rsidR="004604B3" w:rsidRPr="00C1184A">
        <w:fldChar w:fldCharType="end"/>
      </w:r>
      <w:r w:rsidRPr="00C1184A">
        <w:instrText xml:space="preserve"> \* MERGEFORMAT </w:instrText>
      </w:r>
      <w:r w:rsidR="004604B3" w:rsidRPr="00C1184A">
        <w:fldChar w:fldCharType="separate"/>
      </w:r>
      <w:r w:rsidR="00E861D8" w:rsidRPr="00C1184A">
        <w:rPr>
          <w:noProof/>
        </w:rPr>
        <w:t>March</w:t>
      </w:r>
      <w:r w:rsidR="004604B3" w:rsidRPr="00C1184A">
        <w:fldChar w:fldCharType="end"/>
      </w:r>
      <w:r w:rsidRPr="00C1184A">
        <w:t xml:space="preserve"> </w:t>
      </w:r>
      <w:r w:rsidR="004604B3" w:rsidRPr="00C1184A">
        <w:fldChar w:fldCharType="begin"/>
      </w:r>
      <w:r w:rsidRPr="00C1184A">
        <w:instrText xml:space="preserve"> DATE  \@ "d," </w:instrText>
      </w:r>
      <w:r w:rsidR="004604B3" w:rsidRPr="00C1184A">
        <w:fldChar w:fldCharType="separate"/>
      </w:r>
      <w:ins w:id="0" w:author="TNBI DT" w:date="2017-09-06T15:43:00Z">
        <w:r w:rsidR="00E861D8">
          <w:rPr>
            <w:noProof/>
          </w:rPr>
          <w:t>6,</w:t>
        </w:r>
      </w:ins>
      <w:ins w:id="1" w:author="Italo Busi (v04)" w:date="2017-09-06T15:05:00Z">
        <w:del w:id="2" w:author="TNBI DT" w:date="2017-09-06T15:22:00Z">
          <w:r w:rsidR="00D27B93" w:rsidDel="00321FC9">
            <w:rPr>
              <w:noProof/>
            </w:rPr>
            <w:delText>6,</w:delText>
          </w:r>
        </w:del>
      </w:ins>
      <w:ins w:id="3" w:author="Belotti, Sergio (Nokia - IT)" w:date="2017-09-05T22:05:00Z">
        <w:del w:id="4" w:author="TNBI DT" w:date="2017-09-06T15:22:00Z">
          <w:r w:rsidR="000D13DC" w:rsidDel="00321FC9">
            <w:rPr>
              <w:noProof/>
            </w:rPr>
            <w:delText>5,</w:delText>
          </w:r>
        </w:del>
      </w:ins>
      <w:ins w:id="5" w:author="Belotti, Sergio (Nokia - IT)" w:date="2017-09-05T16:01:00Z">
        <w:del w:id="6" w:author="TNBI DT" w:date="2017-09-06T15:22:00Z">
          <w:r w:rsidR="00560AD1" w:rsidDel="00321FC9">
            <w:rPr>
              <w:noProof/>
            </w:rPr>
            <w:delText>5,</w:delText>
          </w:r>
        </w:del>
      </w:ins>
      <w:del w:id="7" w:author="TNBI DT" w:date="2017-09-06T15:22:00Z">
        <w:r w:rsidR="001D1069" w:rsidDel="00321FC9">
          <w:rPr>
            <w:noProof/>
          </w:rPr>
          <w:delText>1,</w:delText>
        </w:r>
      </w:del>
      <w:r w:rsidR="004604B3" w:rsidRPr="00C1184A">
        <w:fldChar w:fldCharType="end"/>
      </w:r>
      <w:r w:rsidRPr="00C1184A">
        <w:t xml:space="preserve"> </w:t>
      </w:r>
      <w:r w:rsidR="004604B3" w:rsidRPr="00C1184A">
        <w:fldChar w:fldCharType="begin"/>
      </w:r>
      <w:r w:rsidRPr="00C1184A">
        <w:instrText xml:space="preserve"> IF </w:instrText>
      </w:r>
      <w:r w:rsidR="004604B3" w:rsidRPr="00C1184A">
        <w:fldChar w:fldCharType="begin"/>
      </w:r>
      <w:r w:rsidRPr="00C1184A">
        <w:instrText xml:space="preserve"> SAVEDATE \@ "M" \* MERGEFORMAT </w:instrText>
      </w:r>
      <w:r w:rsidR="004604B3" w:rsidRPr="00C1184A">
        <w:fldChar w:fldCharType="separate"/>
      </w:r>
      <w:r w:rsidR="00E861D8">
        <w:rPr>
          <w:noProof/>
        </w:rPr>
        <w:instrText>9</w:instrText>
      </w:r>
      <w:r w:rsidR="004604B3" w:rsidRPr="00C1184A">
        <w:fldChar w:fldCharType="end"/>
      </w:r>
      <w:r w:rsidRPr="00C1184A">
        <w:instrText xml:space="preserve"> &lt; 7 </w:instrText>
      </w:r>
      <w:r w:rsidR="004604B3" w:rsidRPr="00C1184A">
        <w:fldChar w:fldCharType="begin"/>
      </w:r>
      <w:r w:rsidRPr="00C1184A">
        <w:instrText xml:space="preserve"> SAVEDATE \@ "YYYY" \* MERGEFORMAT </w:instrText>
      </w:r>
      <w:r w:rsidR="004604B3" w:rsidRPr="00C1184A">
        <w:fldChar w:fldCharType="separate"/>
      </w:r>
      <w:r w:rsidR="00F13664">
        <w:rPr>
          <w:noProof/>
        </w:rPr>
        <w:instrText>2017</w:instrText>
      </w:r>
      <w:r w:rsidR="004604B3" w:rsidRPr="00C1184A">
        <w:fldChar w:fldCharType="end"/>
      </w:r>
      <w:r w:rsidRPr="00C1184A">
        <w:instrText xml:space="preserve"> </w:instrText>
      </w:r>
      <w:r w:rsidR="004604B3" w:rsidRPr="00C1184A">
        <w:fldChar w:fldCharType="begin"/>
      </w:r>
      <w:r w:rsidRPr="00C1184A">
        <w:instrText xml:space="preserve"> IF </w:instrText>
      </w:r>
      <w:r w:rsidR="004604B3" w:rsidRPr="00C1184A">
        <w:fldChar w:fldCharType="begin"/>
      </w:r>
      <w:r w:rsidRPr="00C1184A">
        <w:instrText xml:space="preserve"> SAVEDATE \@ "M" \* MERGEFORMAT </w:instrText>
      </w:r>
      <w:r w:rsidR="004604B3" w:rsidRPr="00C1184A">
        <w:fldChar w:fldCharType="separate"/>
      </w:r>
      <w:r w:rsidR="00E861D8">
        <w:rPr>
          <w:noProof/>
        </w:rPr>
        <w:instrText>9</w:instrText>
      </w:r>
      <w:r w:rsidR="004604B3" w:rsidRPr="00C1184A">
        <w:fldChar w:fldCharType="end"/>
      </w:r>
      <w:r w:rsidRPr="00C1184A">
        <w:instrText xml:space="preserve"> &gt; 6 </w:instrText>
      </w:r>
      <w:r w:rsidR="004604B3" w:rsidRPr="00C1184A">
        <w:fldChar w:fldCharType="begin"/>
      </w:r>
      <w:r w:rsidRPr="00C1184A">
        <w:instrText xml:space="preserve"> = </w:instrText>
      </w:r>
      <w:r w:rsidR="004604B3" w:rsidRPr="00C1184A">
        <w:fldChar w:fldCharType="begin"/>
      </w:r>
      <w:r w:rsidRPr="00C1184A">
        <w:instrText xml:space="preserve"> SAVEDATE \@ "YYYY" \* MERGEFORMAT </w:instrText>
      </w:r>
      <w:r w:rsidR="004604B3" w:rsidRPr="00C1184A">
        <w:fldChar w:fldCharType="separate"/>
      </w:r>
      <w:r w:rsidR="00E861D8">
        <w:rPr>
          <w:noProof/>
        </w:rPr>
        <w:instrText>2017</w:instrText>
      </w:r>
      <w:r w:rsidR="004604B3" w:rsidRPr="00C1184A">
        <w:fldChar w:fldCharType="end"/>
      </w:r>
      <w:r w:rsidRPr="00C1184A">
        <w:instrText xml:space="preserve"> + 1 \* MERGEFORMAT </w:instrText>
      </w:r>
      <w:r w:rsidR="004604B3" w:rsidRPr="00C1184A">
        <w:fldChar w:fldCharType="separate"/>
      </w:r>
      <w:r w:rsidR="00753DF3" w:rsidRPr="00C1184A">
        <w:rPr>
          <w:noProof/>
        </w:rPr>
        <w:instrText>2009</w:instrText>
      </w:r>
      <w:r w:rsidR="004604B3" w:rsidRPr="00C1184A">
        <w:fldChar w:fldCharType="end"/>
      </w:r>
      <w:r w:rsidRPr="00C1184A">
        <w:instrText xml:space="preserve"> "Fail" \* MERGEFORMAT  \* MERGEFORMAT </w:instrText>
      </w:r>
      <w:r w:rsidR="004604B3" w:rsidRPr="00C1184A">
        <w:fldChar w:fldCharType="separate"/>
      </w:r>
      <w:r w:rsidR="00E861D8" w:rsidRPr="00C1184A">
        <w:rPr>
          <w:noProof/>
        </w:rPr>
        <w:instrText>2009</w:instrText>
      </w:r>
      <w:r w:rsidR="004604B3" w:rsidRPr="00C1184A">
        <w:fldChar w:fldCharType="end"/>
      </w:r>
      <w:r w:rsidRPr="00C1184A">
        <w:instrText xml:space="preserve"> \* MERGEFORMAT </w:instrText>
      </w:r>
      <w:r w:rsidR="004604B3" w:rsidRPr="00C1184A">
        <w:fldChar w:fldCharType="separate"/>
      </w:r>
      <w:r w:rsidR="00E861D8" w:rsidRPr="00C1184A">
        <w:rPr>
          <w:noProof/>
        </w:rPr>
        <w:t>2009</w:t>
      </w:r>
      <w:r w:rsidR="004604B3" w:rsidRPr="00C1184A">
        <w:fldChar w:fldCharType="end"/>
      </w:r>
      <w:r w:rsidRPr="00C1184A">
        <w:t>.</w:t>
      </w:r>
    </w:p>
    <w:p w:rsidR="002E1F5F" w:rsidRPr="00C1184A" w:rsidRDefault="002E1F5F" w:rsidP="002E1F5F">
      <w:pPr>
        <w:pStyle w:val="RFCH1-noTOCnonum"/>
      </w:pPr>
      <w:r w:rsidRPr="00C1184A">
        <w:t>Copyright Notice</w:t>
      </w:r>
    </w:p>
    <w:p w:rsidR="006417A3" w:rsidRPr="00F13664" w:rsidRDefault="006417A3" w:rsidP="006417A3">
      <w:r w:rsidRPr="00F13664">
        <w:t xml:space="preserve">Copyright (c) </w:t>
      </w:r>
      <w:r w:rsidR="004604B3" w:rsidRPr="00F13664">
        <w:fldChar w:fldCharType="begin"/>
      </w:r>
      <w:r w:rsidRPr="00F13664">
        <w:instrText xml:space="preserve"> SAVEDATE  \@ "yyyy"  \* MERGEFORMAT </w:instrText>
      </w:r>
      <w:r w:rsidR="004604B3" w:rsidRPr="00F13664">
        <w:fldChar w:fldCharType="separate"/>
      </w:r>
      <w:r w:rsidR="00E861D8">
        <w:rPr>
          <w:noProof/>
        </w:rPr>
        <w:t>2017</w:t>
      </w:r>
      <w:r w:rsidR="004604B3" w:rsidRPr="00F13664">
        <w:fldChar w:fldCharType="end"/>
      </w:r>
      <w:r w:rsidRPr="00F13664">
        <w:t xml:space="preserve"> IETF Trust and the persons identified as the document authors. All rights reserved.</w:t>
      </w:r>
    </w:p>
    <w:p w:rsidR="006417A3" w:rsidRDefault="006417A3" w:rsidP="006417A3">
      <w:r w:rsidRPr="00F13664">
        <w:t xml:space="preserve">This document is subject to BCP 78 and the IETF Trust’s Legal Provisions Relating to IETF Documents (http://trustee.ietf.org/license-info) in effect on the date of publication of this document. Please review these documents </w:t>
      </w:r>
      <w:r w:rsidRPr="00F13664">
        <w:lastRenderedPageBreak/>
        <w:t xml:space="preserve">carefully, as they describe your rights and restrictions with respect to this document. </w:t>
      </w:r>
    </w:p>
    <w:p w:rsidR="006417A3" w:rsidRDefault="006417A3" w:rsidP="006417A3">
      <w:pPr>
        <w:ind w:left="0"/>
      </w:pPr>
      <w:r w:rsidRPr="00C1184A">
        <w:t>Abstract</w:t>
      </w:r>
    </w:p>
    <w:p w:rsidR="006417A3" w:rsidRDefault="006417A3" w:rsidP="006417A3">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rsidR="006417A3" w:rsidRDefault="006417A3" w:rsidP="006417A3">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rsidR="006417A3" w:rsidRDefault="006417A3" w:rsidP="006417A3">
      <w:r w:rsidRPr="00013925">
        <w:t>This document describes the key use cases and requirements</w:t>
      </w:r>
      <w:r>
        <w:t xml:space="preserve"> for </w:t>
      </w:r>
      <w:r w:rsidRPr="00013925">
        <w:t>transport</w:t>
      </w:r>
      <w:r>
        <w:t xml:space="preserve"> </w:t>
      </w:r>
      <w:r w:rsidRPr="00013925">
        <w:t>network control and management. It reviews proposed and</w:t>
      </w:r>
      <w:r>
        <w:t xml:space="preserve"> </w:t>
      </w:r>
      <w:r w:rsidRPr="00013925">
        <w:t>existing IETF transport network data models, their applicability,</w:t>
      </w:r>
      <w:r>
        <w:t xml:space="preserve"> </w:t>
      </w:r>
      <w:r w:rsidRPr="00013925">
        <w:t>and highlights gaps and requirements.</w:t>
      </w:r>
    </w:p>
    <w:p w:rsidR="006F6F19" w:rsidRDefault="006F6F19" w:rsidP="00CC4069">
      <w:pPr>
        <w:pStyle w:val="RFCH1-noTOCnonum"/>
      </w:pPr>
      <w:r w:rsidRPr="00C1184A">
        <w:t>Table of Contents</w:t>
      </w:r>
    </w:p>
    <w:p w:rsidR="008D32E8" w:rsidRDefault="004604B3">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90842095" w:history="1">
        <w:r w:rsidR="008D32E8" w:rsidRPr="00715D40">
          <w:rPr>
            <w:rStyle w:val="Hyperlink"/>
          </w:rPr>
          <w:t>1. Introduction</w:t>
        </w:r>
        <w:r w:rsidR="008D32E8">
          <w:rPr>
            <w:webHidden/>
          </w:rPr>
          <w:tab/>
        </w:r>
        <w:r>
          <w:rPr>
            <w:webHidden/>
          </w:rPr>
          <w:fldChar w:fldCharType="begin"/>
        </w:r>
        <w:r w:rsidR="008D32E8">
          <w:rPr>
            <w:webHidden/>
          </w:rPr>
          <w:instrText xml:space="preserve"> PAGEREF _Toc490842095 \h </w:instrText>
        </w:r>
        <w:r>
          <w:rPr>
            <w:webHidden/>
          </w:rPr>
        </w:r>
        <w:r>
          <w:rPr>
            <w:webHidden/>
          </w:rPr>
          <w:fldChar w:fldCharType="separate"/>
        </w:r>
        <w:r w:rsidR="008D32E8">
          <w:rPr>
            <w:webHidden/>
          </w:rPr>
          <w:t>3</w:t>
        </w:r>
        <w:r>
          <w:rPr>
            <w:webHidden/>
          </w:rPr>
          <w:fldChar w:fldCharType="end"/>
        </w:r>
      </w:hyperlink>
    </w:p>
    <w:p w:rsidR="008D32E8" w:rsidRDefault="004604B3">
      <w:pPr>
        <w:pStyle w:val="TOC1"/>
        <w:rPr>
          <w:rFonts w:asciiTheme="minorHAnsi" w:eastAsiaTheme="minorEastAsia" w:hAnsiTheme="minorHAnsi" w:cstheme="minorBidi"/>
          <w:sz w:val="22"/>
          <w:szCs w:val="22"/>
          <w:lang w:eastAsia="zh-CN"/>
        </w:rPr>
      </w:pPr>
      <w:hyperlink w:anchor="_Toc490842096" w:history="1">
        <w:r w:rsidR="008D32E8" w:rsidRPr="00715D40">
          <w:rPr>
            <w:rStyle w:val="Hyperlink"/>
          </w:rPr>
          <w:t>2. Conventions used in this document</w:t>
        </w:r>
        <w:r w:rsidR="008D32E8">
          <w:rPr>
            <w:webHidden/>
          </w:rPr>
          <w:tab/>
        </w:r>
        <w:r>
          <w:rPr>
            <w:webHidden/>
          </w:rPr>
          <w:fldChar w:fldCharType="begin"/>
        </w:r>
        <w:r w:rsidR="008D32E8">
          <w:rPr>
            <w:webHidden/>
          </w:rPr>
          <w:instrText xml:space="preserve"> PAGEREF _Toc490842096 \h </w:instrText>
        </w:r>
        <w:r>
          <w:rPr>
            <w:webHidden/>
          </w:rPr>
        </w:r>
        <w:r>
          <w:rPr>
            <w:webHidden/>
          </w:rPr>
          <w:fldChar w:fldCharType="separate"/>
        </w:r>
        <w:r w:rsidR="008D32E8">
          <w:rPr>
            <w:webHidden/>
          </w:rPr>
          <w:t>4</w:t>
        </w:r>
        <w:r>
          <w:rPr>
            <w:webHidden/>
          </w:rPr>
          <w:fldChar w:fldCharType="end"/>
        </w:r>
      </w:hyperlink>
    </w:p>
    <w:p w:rsidR="008D32E8" w:rsidRDefault="004604B3">
      <w:pPr>
        <w:pStyle w:val="TOC1"/>
        <w:rPr>
          <w:rFonts w:asciiTheme="minorHAnsi" w:eastAsiaTheme="minorEastAsia" w:hAnsiTheme="minorHAnsi" w:cstheme="minorBidi"/>
          <w:sz w:val="22"/>
          <w:szCs w:val="22"/>
          <w:lang w:eastAsia="zh-CN"/>
        </w:rPr>
      </w:pPr>
      <w:hyperlink w:anchor="_Toc490842097" w:history="1">
        <w:r w:rsidR="008D32E8" w:rsidRPr="00715D40">
          <w:rPr>
            <w:rStyle w:val="Hyperlink"/>
          </w:rPr>
          <w:t>3. Use Case 1: Single-domain with single-layer</w:t>
        </w:r>
        <w:r w:rsidR="008D32E8">
          <w:rPr>
            <w:webHidden/>
          </w:rPr>
          <w:tab/>
        </w:r>
        <w:r>
          <w:rPr>
            <w:webHidden/>
          </w:rPr>
          <w:fldChar w:fldCharType="begin"/>
        </w:r>
        <w:r w:rsidR="008D32E8">
          <w:rPr>
            <w:webHidden/>
          </w:rPr>
          <w:instrText xml:space="preserve"> PAGEREF _Toc490842097 \h </w:instrText>
        </w:r>
        <w:r>
          <w:rPr>
            <w:webHidden/>
          </w:rPr>
        </w:r>
        <w:r>
          <w:rPr>
            <w:webHidden/>
          </w:rPr>
          <w:fldChar w:fldCharType="separate"/>
        </w:r>
        <w:r w:rsidR="008D32E8">
          <w:rPr>
            <w:webHidden/>
          </w:rPr>
          <w:t>5</w:t>
        </w:r>
        <w:r>
          <w:rPr>
            <w:webHidden/>
          </w:rPr>
          <w:fldChar w:fldCharType="end"/>
        </w:r>
      </w:hyperlink>
    </w:p>
    <w:p w:rsidR="008D32E8" w:rsidRDefault="004604B3">
      <w:pPr>
        <w:pStyle w:val="TOC2"/>
        <w:rPr>
          <w:rFonts w:asciiTheme="minorHAnsi" w:eastAsiaTheme="minorEastAsia" w:hAnsiTheme="minorHAnsi" w:cstheme="minorBidi"/>
          <w:sz w:val="22"/>
          <w:szCs w:val="22"/>
          <w:lang w:eastAsia="zh-CN"/>
        </w:rPr>
      </w:pPr>
      <w:hyperlink w:anchor="_Toc490842098" w:history="1">
        <w:r w:rsidR="008D32E8" w:rsidRPr="00715D40">
          <w:rPr>
            <w:rStyle w:val="Hyperlink"/>
          </w:rPr>
          <w:t>3.1. Reference Network</w:t>
        </w:r>
        <w:r w:rsidR="008D32E8">
          <w:rPr>
            <w:webHidden/>
          </w:rPr>
          <w:tab/>
        </w:r>
        <w:r>
          <w:rPr>
            <w:webHidden/>
          </w:rPr>
          <w:fldChar w:fldCharType="begin"/>
        </w:r>
        <w:r w:rsidR="008D32E8">
          <w:rPr>
            <w:webHidden/>
          </w:rPr>
          <w:instrText xml:space="preserve"> PAGEREF _Toc490842098 \h </w:instrText>
        </w:r>
        <w:r>
          <w:rPr>
            <w:webHidden/>
          </w:rPr>
        </w:r>
        <w:r>
          <w:rPr>
            <w:webHidden/>
          </w:rPr>
          <w:fldChar w:fldCharType="separate"/>
        </w:r>
        <w:r w:rsidR="008D32E8">
          <w:rPr>
            <w:webHidden/>
          </w:rPr>
          <w:t>5</w:t>
        </w:r>
        <w:r>
          <w:rPr>
            <w:webHidden/>
          </w:rPr>
          <w:fldChar w:fldCharType="end"/>
        </w:r>
      </w:hyperlink>
    </w:p>
    <w:p w:rsidR="008D32E8" w:rsidRDefault="004604B3">
      <w:pPr>
        <w:pStyle w:val="TOC3"/>
        <w:rPr>
          <w:rFonts w:asciiTheme="minorHAnsi" w:eastAsiaTheme="minorEastAsia" w:hAnsiTheme="minorHAnsi" w:cstheme="minorBidi"/>
          <w:sz w:val="22"/>
          <w:szCs w:val="22"/>
          <w:lang w:eastAsia="zh-CN"/>
        </w:rPr>
      </w:pPr>
      <w:hyperlink w:anchor="_Toc490842099" w:history="1">
        <w:r w:rsidR="008D32E8" w:rsidRPr="00715D40">
          <w:rPr>
            <w:rStyle w:val="Hyperlink"/>
            <w:highlight w:val="red"/>
          </w:rPr>
          <w:t>3.1.1. Single Transport Domain - OTN Network</w:t>
        </w:r>
        <w:r w:rsidR="008D32E8">
          <w:rPr>
            <w:webHidden/>
          </w:rPr>
          <w:tab/>
        </w:r>
        <w:r>
          <w:rPr>
            <w:webHidden/>
          </w:rPr>
          <w:fldChar w:fldCharType="begin"/>
        </w:r>
        <w:r w:rsidR="008D32E8">
          <w:rPr>
            <w:webHidden/>
          </w:rPr>
          <w:instrText xml:space="preserve"> PAGEREF _Toc490842099 \h </w:instrText>
        </w:r>
        <w:r>
          <w:rPr>
            <w:webHidden/>
          </w:rPr>
        </w:r>
        <w:r>
          <w:rPr>
            <w:webHidden/>
          </w:rPr>
          <w:fldChar w:fldCharType="separate"/>
        </w:r>
        <w:r w:rsidR="008D32E8">
          <w:rPr>
            <w:webHidden/>
          </w:rPr>
          <w:t>5</w:t>
        </w:r>
        <w:r>
          <w:rPr>
            <w:webHidden/>
          </w:rPr>
          <w:fldChar w:fldCharType="end"/>
        </w:r>
      </w:hyperlink>
    </w:p>
    <w:p w:rsidR="008D32E8" w:rsidRDefault="004604B3">
      <w:pPr>
        <w:pStyle w:val="TOC2"/>
        <w:rPr>
          <w:rFonts w:asciiTheme="minorHAnsi" w:eastAsiaTheme="minorEastAsia" w:hAnsiTheme="minorHAnsi" w:cstheme="minorBidi"/>
          <w:sz w:val="22"/>
          <w:szCs w:val="22"/>
          <w:lang w:eastAsia="zh-CN"/>
        </w:rPr>
      </w:pPr>
      <w:hyperlink w:anchor="_Toc490842100" w:history="1">
        <w:r w:rsidR="008D32E8" w:rsidRPr="00715D40">
          <w:rPr>
            <w:rStyle w:val="Hyperlink"/>
          </w:rPr>
          <w:t>3.2. Topology Abstractions</w:t>
        </w:r>
        <w:r w:rsidR="008D32E8">
          <w:rPr>
            <w:webHidden/>
          </w:rPr>
          <w:tab/>
        </w:r>
        <w:r>
          <w:rPr>
            <w:webHidden/>
          </w:rPr>
          <w:fldChar w:fldCharType="begin"/>
        </w:r>
        <w:r w:rsidR="008D32E8">
          <w:rPr>
            <w:webHidden/>
          </w:rPr>
          <w:instrText xml:space="preserve"> PAGEREF _Toc490842100 \h </w:instrText>
        </w:r>
        <w:r>
          <w:rPr>
            <w:webHidden/>
          </w:rPr>
        </w:r>
        <w:r>
          <w:rPr>
            <w:webHidden/>
          </w:rPr>
          <w:fldChar w:fldCharType="separate"/>
        </w:r>
        <w:r w:rsidR="008D32E8">
          <w:rPr>
            <w:webHidden/>
          </w:rPr>
          <w:t>7</w:t>
        </w:r>
        <w:r>
          <w:rPr>
            <w:webHidden/>
          </w:rPr>
          <w:fldChar w:fldCharType="end"/>
        </w:r>
      </w:hyperlink>
    </w:p>
    <w:p w:rsidR="008D32E8" w:rsidRDefault="004604B3">
      <w:pPr>
        <w:pStyle w:val="TOC2"/>
        <w:rPr>
          <w:rFonts w:asciiTheme="minorHAnsi" w:eastAsiaTheme="minorEastAsia" w:hAnsiTheme="minorHAnsi" w:cstheme="minorBidi"/>
          <w:sz w:val="22"/>
          <w:szCs w:val="22"/>
          <w:lang w:eastAsia="zh-CN"/>
        </w:rPr>
      </w:pPr>
      <w:hyperlink w:anchor="_Toc490842101" w:history="1">
        <w:r w:rsidR="008D32E8" w:rsidRPr="00715D40">
          <w:rPr>
            <w:rStyle w:val="Hyperlink"/>
          </w:rPr>
          <w:t>3.3. Service Configuration</w:t>
        </w:r>
        <w:r w:rsidR="008D32E8">
          <w:rPr>
            <w:webHidden/>
          </w:rPr>
          <w:tab/>
        </w:r>
        <w:r>
          <w:rPr>
            <w:webHidden/>
          </w:rPr>
          <w:fldChar w:fldCharType="begin"/>
        </w:r>
        <w:r w:rsidR="008D32E8">
          <w:rPr>
            <w:webHidden/>
          </w:rPr>
          <w:instrText xml:space="preserve"> PAGEREF _Toc490842101 \h </w:instrText>
        </w:r>
        <w:r>
          <w:rPr>
            <w:webHidden/>
          </w:rPr>
        </w:r>
        <w:r>
          <w:rPr>
            <w:webHidden/>
          </w:rPr>
          <w:fldChar w:fldCharType="separate"/>
        </w:r>
        <w:r w:rsidR="008D32E8">
          <w:rPr>
            <w:webHidden/>
          </w:rPr>
          <w:t>8</w:t>
        </w:r>
        <w:r>
          <w:rPr>
            <w:webHidden/>
          </w:rPr>
          <w:fldChar w:fldCharType="end"/>
        </w:r>
      </w:hyperlink>
    </w:p>
    <w:p w:rsidR="008D32E8" w:rsidRDefault="004604B3">
      <w:pPr>
        <w:pStyle w:val="TOC3"/>
        <w:rPr>
          <w:rFonts w:asciiTheme="minorHAnsi" w:eastAsiaTheme="minorEastAsia" w:hAnsiTheme="minorHAnsi" w:cstheme="minorBidi"/>
          <w:sz w:val="22"/>
          <w:szCs w:val="22"/>
          <w:lang w:eastAsia="zh-CN"/>
        </w:rPr>
      </w:pPr>
      <w:hyperlink w:anchor="_Toc490842102" w:history="1">
        <w:r w:rsidR="008D32E8" w:rsidRPr="00715D40">
          <w:rPr>
            <w:rStyle w:val="Hyperlink"/>
          </w:rPr>
          <w:t>3.3.1. ODU Transit</w:t>
        </w:r>
        <w:r w:rsidR="008D32E8">
          <w:rPr>
            <w:webHidden/>
          </w:rPr>
          <w:tab/>
        </w:r>
        <w:r>
          <w:rPr>
            <w:webHidden/>
          </w:rPr>
          <w:fldChar w:fldCharType="begin"/>
        </w:r>
        <w:r w:rsidR="008D32E8">
          <w:rPr>
            <w:webHidden/>
          </w:rPr>
          <w:instrText xml:space="preserve"> PAGEREF _Toc490842102 \h </w:instrText>
        </w:r>
        <w:r>
          <w:rPr>
            <w:webHidden/>
          </w:rPr>
        </w:r>
        <w:r>
          <w:rPr>
            <w:webHidden/>
          </w:rPr>
          <w:fldChar w:fldCharType="separate"/>
        </w:r>
        <w:r w:rsidR="008D32E8">
          <w:rPr>
            <w:webHidden/>
          </w:rPr>
          <w:t>8</w:t>
        </w:r>
        <w:r>
          <w:rPr>
            <w:webHidden/>
          </w:rPr>
          <w:fldChar w:fldCharType="end"/>
        </w:r>
      </w:hyperlink>
    </w:p>
    <w:p w:rsidR="008D32E8" w:rsidRDefault="004604B3">
      <w:pPr>
        <w:pStyle w:val="TOC3"/>
        <w:rPr>
          <w:rFonts w:asciiTheme="minorHAnsi" w:eastAsiaTheme="minorEastAsia" w:hAnsiTheme="minorHAnsi" w:cstheme="minorBidi"/>
          <w:sz w:val="22"/>
          <w:szCs w:val="22"/>
          <w:lang w:eastAsia="zh-CN"/>
        </w:rPr>
      </w:pPr>
      <w:hyperlink w:anchor="_Toc490842103" w:history="1">
        <w:r w:rsidR="008D32E8" w:rsidRPr="00715D40">
          <w:rPr>
            <w:rStyle w:val="Hyperlink"/>
          </w:rPr>
          <w:t>3.3.2. EPL over ODU</w:t>
        </w:r>
        <w:r w:rsidR="008D32E8">
          <w:rPr>
            <w:webHidden/>
          </w:rPr>
          <w:tab/>
        </w:r>
        <w:r>
          <w:rPr>
            <w:webHidden/>
          </w:rPr>
          <w:fldChar w:fldCharType="begin"/>
        </w:r>
        <w:r w:rsidR="008D32E8">
          <w:rPr>
            <w:webHidden/>
          </w:rPr>
          <w:instrText xml:space="preserve"> PAGEREF _Toc490842103 \h </w:instrText>
        </w:r>
        <w:r>
          <w:rPr>
            <w:webHidden/>
          </w:rPr>
        </w:r>
        <w:r>
          <w:rPr>
            <w:webHidden/>
          </w:rPr>
          <w:fldChar w:fldCharType="separate"/>
        </w:r>
        <w:r w:rsidR="008D32E8">
          <w:rPr>
            <w:webHidden/>
          </w:rPr>
          <w:t>9</w:t>
        </w:r>
        <w:r>
          <w:rPr>
            <w:webHidden/>
          </w:rPr>
          <w:fldChar w:fldCharType="end"/>
        </w:r>
      </w:hyperlink>
    </w:p>
    <w:p w:rsidR="008D32E8" w:rsidRDefault="004604B3">
      <w:pPr>
        <w:pStyle w:val="TOC3"/>
        <w:rPr>
          <w:rFonts w:asciiTheme="minorHAnsi" w:eastAsiaTheme="minorEastAsia" w:hAnsiTheme="minorHAnsi" w:cstheme="minorBidi"/>
          <w:sz w:val="22"/>
          <w:szCs w:val="22"/>
          <w:lang w:eastAsia="zh-CN"/>
        </w:rPr>
      </w:pPr>
      <w:hyperlink w:anchor="_Toc490842104" w:history="1">
        <w:r w:rsidR="008D32E8" w:rsidRPr="00715D40">
          <w:rPr>
            <w:rStyle w:val="Hyperlink"/>
          </w:rPr>
          <w:t>3.3.3. Other OTN Client Services</w:t>
        </w:r>
        <w:r w:rsidR="008D32E8">
          <w:rPr>
            <w:webHidden/>
          </w:rPr>
          <w:tab/>
        </w:r>
        <w:r>
          <w:rPr>
            <w:webHidden/>
          </w:rPr>
          <w:fldChar w:fldCharType="begin"/>
        </w:r>
        <w:r w:rsidR="008D32E8">
          <w:rPr>
            <w:webHidden/>
          </w:rPr>
          <w:instrText xml:space="preserve"> PAGEREF _Toc490842104 \h </w:instrText>
        </w:r>
        <w:r>
          <w:rPr>
            <w:webHidden/>
          </w:rPr>
        </w:r>
        <w:r>
          <w:rPr>
            <w:webHidden/>
          </w:rPr>
          <w:fldChar w:fldCharType="separate"/>
        </w:r>
        <w:r w:rsidR="008D32E8">
          <w:rPr>
            <w:webHidden/>
          </w:rPr>
          <w:t>9</w:t>
        </w:r>
        <w:r>
          <w:rPr>
            <w:webHidden/>
          </w:rPr>
          <w:fldChar w:fldCharType="end"/>
        </w:r>
      </w:hyperlink>
    </w:p>
    <w:p w:rsidR="008D32E8" w:rsidRDefault="004604B3">
      <w:pPr>
        <w:pStyle w:val="TOC3"/>
        <w:rPr>
          <w:rFonts w:asciiTheme="minorHAnsi" w:eastAsiaTheme="minorEastAsia" w:hAnsiTheme="minorHAnsi" w:cstheme="minorBidi"/>
          <w:sz w:val="22"/>
          <w:szCs w:val="22"/>
          <w:lang w:eastAsia="zh-CN"/>
        </w:rPr>
      </w:pPr>
      <w:hyperlink w:anchor="_Toc490842105" w:history="1">
        <w:r w:rsidR="008D32E8" w:rsidRPr="00715D40">
          <w:rPr>
            <w:rStyle w:val="Hyperlink"/>
          </w:rPr>
          <w:t>3.3.4. EVPL over ODU</w:t>
        </w:r>
        <w:r w:rsidR="008D32E8">
          <w:rPr>
            <w:webHidden/>
          </w:rPr>
          <w:tab/>
        </w:r>
        <w:r>
          <w:rPr>
            <w:webHidden/>
          </w:rPr>
          <w:fldChar w:fldCharType="begin"/>
        </w:r>
        <w:r w:rsidR="008D32E8">
          <w:rPr>
            <w:webHidden/>
          </w:rPr>
          <w:instrText xml:space="preserve"> PAGEREF _Toc490842105 \h </w:instrText>
        </w:r>
        <w:r>
          <w:rPr>
            <w:webHidden/>
          </w:rPr>
        </w:r>
        <w:r>
          <w:rPr>
            <w:webHidden/>
          </w:rPr>
          <w:fldChar w:fldCharType="separate"/>
        </w:r>
        <w:r w:rsidR="008D32E8">
          <w:rPr>
            <w:webHidden/>
          </w:rPr>
          <w:t>10</w:t>
        </w:r>
        <w:r>
          <w:rPr>
            <w:webHidden/>
          </w:rPr>
          <w:fldChar w:fldCharType="end"/>
        </w:r>
      </w:hyperlink>
    </w:p>
    <w:p w:rsidR="008D32E8" w:rsidRDefault="004604B3">
      <w:pPr>
        <w:pStyle w:val="TOC3"/>
        <w:rPr>
          <w:rFonts w:asciiTheme="minorHAnsi" w:eastAsiaTheme="minorEastAsia" w:hAnsiTheme="minorHAnsi" w:cstheme="minorBidi"/>
          <w:sz w:val="22"/>
          <w:szCs w:val="22"/>
          <w:lang w:eastAsia="zh-CN"/>
        </w:rPr>
      </w:pPr>
      <w:hyperlink w:anchor="_Toc490842106" w:history="1">
        <w:r w:rsidR="008D32E8" w:rsidRPr="00715D40">
          <w:rPr>
            <w:rStyle w:val="Hyperlink"/>
          </w:rPr>
          <w:t>3.3.5. EVPLAN and EVPTree Services</w:t>
        </w:r>
        <w:r w:rsidR="008D32E8">
          <w:rPr>
            <w:webHidden/>
          </w:rPr>
          <w:tab/>
        </w:r>
        <w:r>
          <w:rPr>
            <w:webHidden/>
          </w:rPr>
          <w:fldChar w:fldCharType="begin"/>
        </w:r>
        <w:r w:rsidR="008D32E8">
          <w:rPr>
            <w:webHidden/>
          </w:rPr>
          <w:instrText xml:space="preserve"> PAGEREF _Toc490842106 \h </w:instrText>
        </w:r>
        <w:r>
          <w:rPr>
            <w:webHidden/>
          </w:rPr>
        </w:r>
        <w:r>
          <w:rPr>
            <w:webHidden/>
          </w:rPr>
          <w:fldChar w:fldCharType="separate"/>
        </w:r>
        <w:r w:rsidR="008D32E8">
          <w:rPr>
            <w:webHidden/>
          </w:rPr>
          <w:t>11</w:t>
        </w:r>
        <w:r>
          <w:rPr>
            <w:webHidden/>
          </w:rPr>
          <w:fldChar w:fldCharType="end"/>
        </w:r>
      </w:hyperlink>
    </w:p>
    <w:p w:rsidR="008D32E8" w:rsidRDefault="004604B3">
      <w:pPr>
        <w:pStyle w:val="TOC3"/>
        <w:rPr>
          <w:rFonts w:asciiTheme="minorHAnsi" w:eastAsiaTheme="minorEastAsia" w:hAnsiTheme="minorHAnsi" w:cstheme="minorBidi"/>
          <w:sz w:val="22"/>
          <w:szCs w:val="22"/>
          <w:lang w:eastAsia="zh-CN"/>
        </w:rPr>
      </w:pPr>
      <w:hyperlink w:anchor="_Toc490842107" w:history="1">
        <w:r w:rsidR="008D32E8" w:rsidRPr="00715D40">
          <w:rPr>
            <w:rStyle w:val="Hyperlink"/>
            <w:highlight w:val="red"/>
          </w:rPr>
          <w:t>3.3.6. Virtual Network Services</w:t>
        </w:r>
        <w:r w:rsidR="008D32E8">
          <w:rPr>
            <w:webHidden/>
          </w:rPr>
          <w:tab/>
        </w:r>
        <w:r>
          <w:rPr>
            <w:webHidden/>
          </w:rPr>
          <w:fldChar w:fldCharType="begin"/>
        </w:r>
        <w:r w:rsidR="008D32E8">
          <w:rPr>
            <w:webHidden/>
          </w:rPr>
          <w:instrText xml:space="preserve"> PAGEREF _Toc490842107 \h </w:instrText>
        </w:r>
        <w:r>
          <w:rPr>
            <w:webHidden/>
          </w:rPr>
        </w:r>
        <w:r>
          <w:rPr>
            <w:webHidden/>
          </w:rPr>
          <w:fldChar w:fldCharType="separate"/>
        </w:r>
        <w:r w:rsidR="008D32E8">
          <w:rPr>
            <w:webHidden/>
          </w:rPr>
          <w:t>12</w:t>
        </w:r>
        <w:r>
          <w:rPr>
            <w:webHidden/>
          </w:rPr>
          <w:fldChar w:fldCharType="end"/>
        </w:r>
      </w:hyperlink>
    </w:p>
    <w:p w:rsidR="008D32E8" w:rsidRDefault="004604B3">
      <w:pPr>
        <w:pStyle w:val="TOC2"/>
        <w:rPr>
          <w:rFonts w:asciiTheme="minorHAnsi" w:eastAsiaTheme="minorEastAsia" w:hAnsiTheme="minorHAnsi" w:cstheme="minorBidi"/>
          <w:sz w:val="22"/>
          <w:szCs w:val="22"/>
          <w:lang w:eastAsia="zh-CN"/>
        </w:rPr>
      </w:pPr>
      <w:hyperlink w:anchor="_Toc490842108" w:history="1">
        <w:r w:rsidR="008D32E8" w:rsidRPr="00715D40">
          <w:rPr>
            <w:rStyle w:val="Hyperlink"/>
          </w:rPr>
          <w:t>3.4. Multi-functional Access Links</w:t>
        </w:r>
        <w:r w:rsidR="008D32E8">
          <w:rPr>
            <w:webHidden/>
          </w:rPr>
          <w:tab/>
        </w:r>
        <w:r>
          <w:rPr>
            <w:webHidden/>
          </w:rPr>
          <w:fldChar w:fldCharType="begin"/>
        </w:r>
        <w:r w:rsidR="008D32E8">
          <w:rPr>
            <w:webHidden/>
          </w:rPr>
          <w:instrText xml:space="preserve"> PAGEREF _Toc490842108 \h </w:instrText>
        </w:r>
        <w:r>
          <w:rPr>
            <w:webHidden/>
          </w:rPr>
        </w:r>
        <w:r>
          <w:rPr>
            <w:webHidden/>
          </w:rPr>
          <w:fldChar w:fldCharType="separate"/>
        </w:r>
        <w:r w:rsidR="008D32E8">
          <w:rPr>
            <w:webHidden/>
          </w:rPr>
          <w:t>12</w:t>
        </w:r>
        <w:r>
          <w:rPr>
            <w:webHidden/>
          </w:rPr>
          <w:fldChar w:fldCharType="end"/>
        </w:r>
      </w:hyperlink>
    </w:p>
    <w:p w:rsidR="008D32E8" w:rsidRDefault="004604B3">
      <w:pPr>
        <w:pStyle w:val="TOC2"/>
        <w:rPr>
          <w:rFonts w:asciiTheme="minorHAnsi" w:eastAsiaTheme="minorEastAsia" w:hAnsiTheme="minorHAnsi" w:cstheme="minorBidi"/>
          <w:sz w:val="22"/>
          <w:szCs w:val="22"/>
          <w:lang w:eastAsia="zh-CN"/>
        </w:rPr>
      </w:pPr>
      <w:hyperlink w:anchor="_Toc490842109" w:history="1">
        <w:r w:rsidR="008D32E8" w:rsidRPr="00715D40">
          <w:rPr>
            <w:rStyle w:val="Hyperlink"/>
          </w:rPr>
          <w:t>3.5. Protection Scenarios</w:t>
        </w:r>
        <w:r w:rsidR="008D32E8">
          <w:rPr>
            <w:webHidden/>
          </w:rPr>
          <w:tab/>
        </w:r>
        <w:r>
          <w:rPr>
            <w:webHidden/>
          </w:rPr>
          <w:fldChar w:fldCharType="begin"/>
        </w:r>
        <w:r w:rsidR="008D32E8">
          <w:rPr>
            <w:webHidden/>
          </w:rPr>
          <w:instrText xml:space="preserve"> PAGEREF _Toc490842109 \h </w:instrText>
        </w:r>
        <w:r>
          <w:rPr>
            <w:webHidden/>
          </w:rPr>
        </w:r>
        <w:r>
          <w:rPr>
            <w:webHidden/>
          </w:rPr>
          <w:fldChar w:fldCharType="separate"/>
        </w:r>
        <w:r w:rsidR="008D32E8">
          <w:rPr>
            <w:webHidden/>
          </w:rPr>
          <w:t>13</w:t>
        </w:r>
        <w:r>
          <w:rPr>
            <w:webHidden/>
          </w:rPr>
          <w:fldChar w:fldCharType="end"/>
        </w:r>
      </w:hyperlink>
    </w:p>
    <w:p w:rsidR="008D32E8" w:rsidRDefault="004604B3">
      <w:pPr>
        <w:pStyle w:val="TOC3"/>
        <w:rPr>
          <w:rFonts w:asciiTheme="minorHAnsi" w:eastAsiaTheme="minorEastAsia" w:hAnsiTheme="minorHAnsi" w:cstheme="minorBidi"/>
          <w:sz w:val="22"/>
          <w:szCs w:val="22"/>
          <w:lang w:eastAsia="zh-CN"/>
        </w:rPr>
      </w:pPr>
      <w:hyperlink w:anchor="_Toc490842110" w:history="1">
        <w:r w:rsidR="008D32E8" w:rsidRPr="00715D40">
          <w:rPr>
            <w:rStyle w:val="Hyperlink"/>
            <w:highlight w:val="red"/>
          </w:rPr>
          <w:t>3.5.1. Linear Protection</w:t>
        </w:r>
        <w:r w:rsidR="008D32E8">
          <w:rPr>
            <w:webHidden/>
          </w:rPr>
          <w:tab/>
        </w:r>
        <w:r>
          <w:rPr>
            <w:webHidden/>
          </w:rPr>
          <w:fldChar w:fldCharType="begin"/>
        </w:r>
        <w:r w:rsidR="008D32E8">
          <w:rPr>
            <w:webHidden/>
          </w:rPr>
          <w:instrText xml:space="preserve"> PAGEREF _Toc490842110 \h </w:instrText>
        </w:r>
        <w:r>
          <w:rPr>
            <w:webHidden/>
          </w:rPr>
        </w:r>
        <w:r>
          <w:rPr>
            <w:webHidden/>
          </w:rPr>
          <w:fldChar w:fldCharType="separate"/>
        </w:r>
        <w:r w:rsidR="008D32E8">
          <w:rPr>
            <w:webHidden/>
          </w:rPr>
          <w:t>13</w:t>
        </w:r>
        <w:r>
          <w:rPr>
            <w:webHidden/>
          </w:rPr>
          <w:fldChar w:fldCharType="end"/>
        </w:r>
      </w:hyperlink>
    </w:p>
    <w:p w:rsidR="008D32E8" w:rsidRDefault="004604B3">
      <w:pPr>
        <w:pStyle w:val="TOC1"/>
        <w:rPr>
          <w:rFonts w:asciiTheme="minorHAnsi" w:eastAsiaTheme="minorEastAsia" w:hAnsiTheme="minorHAnsi" w:cstheme="minorBidi"/>
          <w:sz w:val="22"/>
          <w:szCs w:val="22"/>
          <w:lang w:eastAsia="zh-CN"/>
        </w:rPr>
      </w:pPr>
      <w:hyperlink w:anchor="_Toc490842111" w:history="1">
        <w:r w:rsidR="008D32E8" w:rsidRPr="00715D40">
          <w:rPr>
            <w:rStyle w:val="Hyperlink"/>
          </w:rPr>
          <w:t>4. Use Case 2: Single-domain with multi-layer</w:t>
        </w:r>
        <w:r w:rsidR="008D32E8">
          <w:rPr>
            <w:webHidden/>
          </w:rPr>
          <w:tab/>
        </w:r>
        <w:r>
          <w:rPr>
            <w:webHidden/>
          </w:rPr>
          <w:fldChar w:fldCharType="begin"/>
        </w:r>
        <w:r w:rsidR="008D32E8">
          <w:rPr>
            <w:webHidden/>
          </w:rPr>
          <w:instrText xml:space="preserve"> PAGEREF _Toc490842111 \h </w:instrText>
        </w:r>
        <w:r>
          <w:rPr>
            <w:webHidden/>
          </w:rPr>
        </w:r>
        <w:r>
          <w:rPr>
            <w:webHidden/>
          </w:rPr>
          <w:fldChar w:fldCharType="separate"/>
        </w:r>
        <w:r w:rsidR="008D32E8">
          <w:rPr>
            <w:webHidden/>
          </w:rPr>
          <w:t>14</w:t>
        </w:r>
        <w:r>
          <w:rPr>
            <w:webHidden/>
          </w:rPr>
          <w:fldChar w:fldCharType="end"/>
        </w:r>
      </w:hyperlink>
    </w:p>
    <w:p w:rsidR="008D32E8" w:rsidRDefault="004604B3">
      <w:pPr>
        <w:pStyle w:val="TOC2"/>
        <w:rPr>
          <w:rFonts w:asciiTheme="minorHAnsi" w:eastAsiaTheme="minorEastAsia" w:hAnsiTheme="minorHAnsi" w:cstheme="minorBidi"/>
          <w:sz w:val="22"/>
          <w:szCs w:val="22"/>
          <w:lang w:eastAsia="zh-CN"/>
        </w:rPr>
      </w:pPr>
      <w:hyperlink w:anchor="_Toc490842112" w:history="1">
        <w:r w:rsidR="008D32E8" w:rsidRPr="00715D40">
          <w:rPr>
            <w:rStyle w:val="Hyperlink"/>
          </w:rPr>
          <w:t>4.1. Reference Network</w:t>
        </w:r>
        <w:r w:rsidR="008D32E8">
          <w:rPr>
            <w:webHidden/>
          </w:rPr>
          <w:tab/>
        </w:r>
        <w:r>
          <w:rPr>
            <w:webHidden/>
          </w:rPr>
          <w:fldChar w:fldCharType="begin"/>
        </w:r>
        <w:r w:rsidR="008D32E8">
          <w:rPr>
            <w:webHidden/>
          </w:rPr>
          <w:instrText xml:space="preserve"> PAGEREF _Toc490842112 \h </w:instrText>
        </w:r>
        <w:r>
          <w:rPr>
            <w:webHidden/>
          </w:rPr>
        </w:r>
        <w:r>
          <w:rPr>
            <w:webHidden/>
          </w:rPr>
          <w:fldChar w:fldCharType="separate"/>
        </w:r>
        <w:r w:rsidR="008D32E8">
          <w:rPr>
            <w:webHidden/>
          </w:rPr>
          <w:t>14</w:t>
        </w:r>
        <w:r>
          <w:rPr>
            <w:webHidden/>
          </w:rPr>
          <w:fldChar w:fldCharType="end"/>
        </w:r>
      </w:hyperlink>
    </w:p>
    <w:p w:rsidR="008D32E8" w:rsidRDefault="004604B3">
      <w:pPr>
        <w:pStyle w:val="TOC2"/>
        <w:rPr>
          <w:rFonts w:asciiTheme="minorHAnsi" w:eastAsiaTheme="minorEastAsia" w:hAnsiTheme="minorHAnsi" w:cstheme="minorBidi"/>
          <w:sz w:val="22"/>
          <w:szCs w:val="22"/>
          <w:lang w:eastAsia="zh-CN"/>
        </w:rPr>
      </w:pPr>
      <w:hyperlink w:anchor="_Toc490842113" w:history="1">
        <w:r w:rsidR="008D32E8" w:rsidRPr="00715D40">
          <w:rPr>
            <w:rStyle w:val="Hyperlink"/>
          </w:rPr>
          <w:t>4.2. Topology Abstractions</w:t>
        </w:r>
        <w:r w:rsidR="008D32E8">
          <w:rPr>
            <w:webHidden/>
          </w:rPr>
          <w:tab/>
        </w:r>
        <w:r>
          <w:rPr>
            <w:webHidden/>
          </w:rPr>
          <w:fldChar w:fldCharType="begin"/>
        </w:r>
        <w:r w:rsidR="008D32E8">
          <w:rPr>
            <w:webHidden/>
          </w:rPr>
          <w:instrText xml:space="preserve"> PAGEREF _Toc490842113 \h </w:instrText>
        </w:r>
        <w:r>
          <w:rPr>
            <w:webHidden/>
          </w:rPr>
        </w:r>
        <w:r>
          <w:rPr>
            <w:webHidden/>
          </w:rPr>
          <w:fldChar w:fldCharType="separate"/>
        </w:r>
        <w:r w:rsidR="008D32E8">
          <w:rPr>
            <w:webHidden/>
          </w:rPr>
          <w:t>14</w:t>
        </w:r>
        <w:r>
          <w:rPr>
            <w:webHidden/>
          </w:rPr>
          <w:fldChar w:fldCharType="end"/>
        </w:r>
      </w:hyperlink>
    </w:p>
    <w:p w:rsidR="008D32E8" w:rsidRDefault="004604B3">
      <w:pPr>
        <w:pStyle w:val="TOC2"/>
        <w:rPr>
          <w:rFonts w:asciiTheme="minorHAnsi" w:eastAsiaTheme="minorEastAsia" w:hAnsiTheme="minorHAnsi" w:cstheme="minorBidi"/>
          <w:sz w:val="22"/>
          <w:szCs w:val="22"/>
          <w:lang w:eastAsia="zh-CN"/>
        </w:rPr>
      </w:pPr>
      <w:hyperlink w:anchor="_Toc490842114" w:history="1">
        <w:r w:rsidR="008D32E8" w:rsidRPr="00715D40">
          <w:rPr>
            <w:rStyle w:val="Hyperlink"/>
          </w:rPr>
          <w:t>4.3. Service Configuration</w:t>
        </w:r>
        <w:r w:rsidR="008D32E8">
          <w:rPr>
            <w:webHidden/>
          </w:rPr>
          <w:tab/>
        </w:r>
        <w:r>
          <w:rPr>
            <w:webHidden/>
          </w:rPr>
          <w:fldChar w:fldCharType="begin"/>
        </w:r>
        <w:r w:rsidR="008D32E8">
          <w:rPr>
            <w:webHidden/>
          </w:rPr>
          <w:instrText xml:space="preserve"> PAGEREF _Toc490842114 \h </w:instrText>
        </w:r>
        <w:r>
          <w:rPr>
            <w:webHidden/>
          </w:rPr>
        </w:r>
        <w:r>
          <w:rPr>
            <w:webHidden/>
          </w:rPr>
          <w:fldChar w:fldCharType="separate"/>
        </w:r>
        <w:r w:rsidR="008D32E8">
          <w:rPr>
            <w:webHidden/>
          </w:rPr>
          <w:t>14</w:t>
        </w:r>
        <w:r>
          <w:rPr>
            <w:webHidden/>
          </w:rPr>
          <w:fldChar w:fldCharType="end"/>
        </w:r>
      </w:hyperlink>
    </w:p>
    <w:p w:rsidR="008D32E8" w:rsidRDefault="004604B3">
      <w:pPr>
        <w:pStyle w:val="TOC1"/>
        <w:rPr>
          <w:rFonts w:asciiTheme="minorHAnsi" w:eastAsiaTheme="minorEastAsia" w:hAnsiTheme="minorHAnsi" w:cstheme="minorBidi"/>
          <w:sz w:val="22"/>
          <w:szCs w:val="22"/>
          <w:lang w:eastAsia="zh-CN"/>
        </w:rPr>
      </w:pPr>
      <w:hyperlink w:anchor="_Toc490842115" w:history="1">
        <w:r w:rsidR="008D32E8" w:rsidRPr="00715D40">
          <w:rPr>
            <w:rStyle w:val="Hyperlink"/>
          </w:rPr>
          <w:t>5. Use Case 3: Multi-domain with single-layer</w:t>
        </w:r>
        <w:r w:rsidR="008D32E8">
          <w:rPr>
            <w:webHidden/>
          </w:rPr>
          <w:tab/>
        </w:r>
        <w:r>
          <w:rPr>
            <w:webHidden/>
          </w:rPr>
          <w:fldChar w:fldCharType="begin"/>
        </w:r>
        <w:r w:rsidR="008D32E8">
          <w:rPr>
            <w:webHidden/>
          </w:rPr>
          <w:instrText xml:space="preserve"> PAGEREF _Toc490842115 \h </w:instrText>
        </w:r>
        <w:r>
          <w:rPr>
            <w:webHidden/>
          </w:rPr>
        </w:r>
        <w:r>
          <w:rPr>
            <w:webHidden/>
          </w:rPr>
          <w:fldChar w:fldCharType="separate"/>
        </w:r>
        <w:r w:rsidR="008D32E8">
          <w:rPr>
            <w:webHidden/>
          </w:rPr>
          <w:t>14</w:t>
        </w:r>
        <w:r>
          <w:rPr>
            <w:webHidden/>
          </w:rPr>
          <w:fldChar w:fldCharType="end"/>
        </w:r>
      </w:hyperlink>
    </w:p>
    <w:p w:rsidR="008D32E8" w:rsidRDefault="004604B3">
      <w:pPr>
        <w:pStyle w:val="TOC2"/>
        <w:rPr>
          <w:rFonts w:asciiTheme="minorHAnsi" w:eastAsiaTheme="minorEastAsia" w:hAnsiTheme="minorHAnsi" w:cstheme="minorBidi"/>
          <w:sz w:val="22"/>
          <w:szCs w:val="22"/>
          <w:lang w:eastAsia="zh-CN"/>
        </w:rPr>
      </w:pPr>
      <w:hyperlink w:anchor="_Toc490842116" w:history="1">
        <w:r w:rsidR="008D32E8" w:rsidRPr="00715D40">
          <w:rPr>
            <w:rStyle w:val="Hyperlink"/>
          </w:rPr>
          <w:t>5.1. Reference Network</w:t>
        </w:r>
        <w:r w:rsidR="008D32E8">
          <w:rPr>
            <w:webHidden/>
          </w:rPr>
          <w:tab/>
        </w:r>
        <w:r>
          <w:rPr>
            <w:webHidden/>
          </w:rPr>
          <w:fldChar w:fldCharType="begin"/>
        </w:r>
        <w:r w:rsidR="008D32E8">
          <w:rPr>
            <w:webHidden/>
          </w:rPr>
          <w:instrText xml:space="preserve"> PAGEREF _Toc490842116 \h </w:instrText>
        </w:r>
        <w:r>
          <w:rPr>
            <w:webHidden/>
          </w:rPr>
        </w:r>
        <w:r>
          <w:rPr>
            <w:webHidden/>
          </w:rPr>
          <w:fldChar w:fldCharType="separate"/>
        </w:r>
        <w:r w:rsidR="008D32E8">
          <w:rPr>
            <w:webHidden/>
          </w:rPr>
          <w:t>14</w:t>
        </w:r>
        <w:r>
          <w:rPr>
            <w:webHidden/>
          </w:rPr>
          <w:fldChar w:fldCharType="end"/>
        </w:r>
      </w:hyperlink>
    </w:p>
    <w:p w:rsidR="008D32E8" w:rsidRDefault="004604B3">
      <w:pPr>
        <w:pStyle w:val="TOC2"/>
        <w:rPr>
          <w:rFonts w:asciiTheme="minorHAnsi" w:eastAsiaTheme="minorEastAsia" w:hAnsiTheme="minorHAnsi" w:cstheme="minorBidi"/>
          <w:sz w:val="22"/>
          <w:szCs w:val="22"/>
          <w:lang w:eastAsia="zh-CN"/>
        </w:rPr>
      </w:pPr>
      <w:hyperlink w:anchor="_Toc490842117" w:history="1">
        <w:r w:rsidR="008D32E8" w:rsidRPr="00715D40">
          <w:rPr>
            <w:rStyle w:val="Hyperlink"/>
          </w:rPr>
          <w:t>5.2. Topology Abstractions</w:t>
        </w:r>
        <w:r w:rsidR="008D32E8">
          <w:rPr>
            <w:webHidden/>
          </w:rPr>
          <w:tab/>
        </w:r>
        <w:r>
          <w:rPr>
            <w:webHidden/>
          </w:rPr>
          <w:fldChar w:fldCharType="begin"/>
        </w:r>
        <w:r w:rsidR="008D32E8">
          <w:rPr>
            <w:webHidden/>
          </w:rPr>
          <w:instrText xml:space="preserve"> PAGEREF _Toc490842117 \h </w:instrText>
        </w:r>
        <w:r>
          <w:rPr>
            <w:webHidden/>
          </w:rPr>
        </w:r>
        <w:r>
          <w:rPr>
            <w:webHidden/>
          </w:rPr>
          <w:fldChar w:fldCharType="separate"/>
        </w:r>
        <w:r w:rsidR="008D32E8">
          <w:rPr>
            <w:webHidden/>
          </w:rPr>
          <w:t>16</w:t>
        </w:r>
        <w:r>
          <w:rPr>
            <w:webHidden/>
          </w:rPr>
          <w:fldChar w:fldCharType="end"/>
        </w:r>
      </w:hyperlink>
    </w:p>
    <w:p w:rsidR="008D32E8" w:rsidRDefault="004604B3">
      <w:pPr>
        <w:pStyle w:val="TOC2"/>
        <w:rPr>
          <w:rFonts w:asciiTheme="minorHAnsi" w:eastAsiaTheme="minorEastAsia" w:hAnsiTheme="minorHAnsi" w:cstheme="minorBidi"/>
          <w:sz w:val="22"/>
          <w:szCs w:val="22"/>
          <w:lang w:eastAsia="zh-CN"/>
        </w:rPr>
      </w:pPr>
      <w:hyperlink w:anchor="_Toc490842118" w:history="1">
        <w:r w:rsidR="008D32E8" w:rsidRPr="00715D40">
          <w:rPr>
            <w:rStyle w:val="Hyperlink"/>
          </w:rPr>
          <w:t>5.3. Service Configuration</w:t>
        </w:r>
        <w:r w:rsidR="008D32E8">
          <w:rPr>
            <w:webHidden/>
          </w:rPr>
          <w:tab/>
        </w:r>
        <w:r>
          <w:rPr>
            <w:webHidden/>
          </w:rPr>
          <w:fldChar w:fldCharType="begin"/>
        </w:r>
        <w:r w:rsidR="008D32E8">
          <w:rPr>
            <w:webHidden/>
          </w:rPr>
          <w:instrText xml:space="preserve"> PAGEREF _Toc490842118 \h </w:instrText>
        </w:r>
        <w:r>
          <w:rPr>
            <w:webHidden/>
          </w:rPr>
        </w:r>
        <w:r>
          <w:rPr>
            <w:webHidden/>
          </w:rPr>
          <w:fldChar w:fldCharType="separate"/>
        </w:r>
        <w:r w:rsidR="008D32E8">
          <w:rPr>
            <w:webHidden/>
          </w:rPr>
          <w:t>17</w:t>
        </w:r>
        <w:r>
          <w:rPr>
            <w:webHidden/>
          </w:rPr>
          <w:fldChar w:fldCharType="end"/>
        </w:r>
      </w:hyperlink>
    </w:p>
    <w:p w:rsidR="008D32E8" w:rsidRDefault="004604B3">
      <w:pPr>
        <w:pStyle w:val="TOC3"/>
        <w:rPr>
          <w:rFonts w:asciiTheme="minorHAnsi" w:eastAsiaTheme="minorEastAsia" w:hAnsiTheme="minorHAnsi" w:cstheme="minorBidi"/>
          <w:sz w:val="22"/>
          <w:szCs w:val="22"/>
          <w:lang w:eastAsia="zh-CN"/>
        </w:rPr>
      </w:pPr>
      <w:hyperlink w:anchor="_Toc490842119" w:history="1">
        <w:r w:rsidR="008D32E8" w:rsidRPr="00715D40">
          <w:rPr>
            <w:rStyle w:val="Hyperlink"/>
          </w:rPr>
          <w:t>5.3.1. ODU Transit</w:t>
        </w:r>
        <w:r w:rsidR="008D32E8">
          <w:rPr>
            <w:webHidden/>
          </w:rPr>
          <w:tab/>
        </w:r>
        <w:r>
          <w:rPr>
            <w:webHidden/>
          </w:rPr>
          <w:fldChar w:fldCharType="begin"/>
        </w:r>
        <w:r w:rsidR="008D32E8">
          <w:rPr>
            <w:webHidden/>
          </w:rPr>
          <w:instrText xml:space="preserve"> PAGEREF _Toc490842119 \h </w:instrText>
        </w:r>
        <w:r>
          <w:rPr>
            <w:webHidden/>
          </w:rPr>
        </w:r>
        <w:r>
          <w:rPr>
            <w:webHidden/>
          </w:rPr>
          <w:fldChar w:fldCharType="separate"/>
        </w:r>
        <w:r w:rsidR="008D32E8">
          <w:rPr>
            <w:webHidden/>
          </w:rPr>
          <w:t>18</w:t>
        </w:r>
        <w:r>
          <w:rPr>
            <w:webHidden/>
          </w:rPr>
          <w:fldChar w:fldCharType="end"/>
        </w:r>
      </w:hyperlink>
    </w:p>
    <w:p w:rsidR="008D32E8" w:rsidRDefault="004604B3">
      <w:pPr>
        <w:pStyle w:val="TOC3"/>
        <w:rPr>
          <w:rFonts w:asciiTheme="minorHAnsi" w:eastAsiaTheme="minorEastAsia" w:hAnsiTheme="minorHAnsi" w:cstheme="minorBidi"/>
          <w:sz w:val="22"/>
          <w:szCs w:val="22"/>
          <w:lang w:eastAsia="zh-CN"/>
        </w:rPr>
      </w:pPr>
      <w:hyperlink w:anchor="_Toc490842120" w:history="1">
        <w:r w:rsidR="008D32E8" w:rsidRPr="00715D40">
          <w:rPr>
            <w:rStyle w:val="Hyperlink"/>
          </w:rPr>
          <w:t>5.3.2. EPL over ODU</w:t>
        </w:r>
        <w:r w:rsidR="008D32E8">
          <w:rPr>
            <w:webHidden/>
          </w:rPr>
          <w:tab/>
        </w:r>
        <w:r>
          <w:rPr>
            <w:webHidden/>
          </w:rPr>
          <w:fldChar w:fldCharType="begin"/>
        </w:r>
        <w:r w:rsidR="008D32E8">
          <w:rPr>
            <w:webHidden/>
          </w:rPr>
          <w:instrText xml:space="preserve"> PAGEREF _Toc490842120 \h </w:instrText>
        </w:r>
        <w:r>
          <w:rPr>
            <w:webHidden/>
          </w:rPr>
        </w:r>
        <w:r>
          <w:rPr>
            <w:webHidden/>
          </w:rPr>
          <w:fldChar w:fldCharType="separate"/>
        </w:r>
        <w:r w:rsidR="008D32E8">
          <w:rPr>
            <w:webHidden/>
          </w:rPr>
          <w:t>18</w:t>
        </w:r>
        <w:r>
          <w:rPr>
            <w:webHidden/>
          </w:rPr>
          <w:fldChar w:fldCharType="end"/>
        </w:r>
      </w:hyperlink>
    </w:p>
    <w:p w:rsidR="008D32E8" w:rsidRDefault="004604B3">
      <w:pPr>
        <w:pStyle w:val="TOC3"/>
        <w:rPr>
          <w:rFonts w:asciiTheme="minorHAnsi" w:eastAsiaTheme="minorEastAsia" w:hAnsiTheme="minorHAnsi" w:cstheme="minorBidi"/>
          <w:sz w:val="22"/>
          <w:szCs w:val="22"/>
          <w:lang w:eastAsia="zh-CN"/>
        </w:rPr>
      </w:pPr>
      <w:hyperlink w:anchor="_Toc490842121" w:history="1">
        <w:r w:rsidR="008D32E8" w:rsidRPr="00715D40">
          <w:rPr>
            <w:rStyle w:val="Hyperlink"/>
          </w:rPr>
          <w:t>5.3.3. Other OTN Client Services</w:t>
        </w:r>
        <w:r w:rsidR="008D32E8">
          <w:rPr>
            <w:webHidden/>
          </w:rPr>
          <w:tab/>
        </w:r>
        <w:r>
          <w:rPr>
            <w:webHidden/>
          </w:rPr>
          <w:fldChar w:fldCharType="begin"/>
        </w:r>
        <w:r w:rsidR="008D32E8">
          <w:rPr>
            <w:webHidden/>
          </w:rPr>
          <w:instrText xml:space="preserve"> PAGEREF _Toc490842121 \h </w:instrText>
        </w:r>
        <w:r>
          <w:rPr>
            <w:webHidden/>
          </w:rPr>
        </w:r>
        <w:r>
          <w:rPr>
            <w:webHidden/>
          </w:rPr>
          <w:fldChar w:fldCharType="separate"/>
        </w:r>
        <w:r w:rsidR="008D32E8">
          <w:rPr>
            <w:webHidden/>
          </w:rPr>
          <w:t>18</w:t>
        </w:r>
        <w:r>
          <w:rPr>
            <w:webHidden/>
          </w:rPr>
          <w:fldChar w:fldCharType="end"/>
        </w:r>
      </w:hyperlink>
    </w:p>
    <w:p w:rsidR="008D32E8" w:rsidRDefault="004604B3">
      <w:pPr>
        <w:pStyle w:val="TOC3"/>
        <w:rPr>
          <w:rFonts w:asciiTheme="minorHAnsi" w:eastAsiaTheme="minorEastAsia" w:hAnsiTheme="minorHAnsi" w:cstheme="minorBidi"/>
          <w:sz w:val="22"/>
          <w:szCs w:val="22"/>
          <w:lang w:eastAsia="zh-CN"/>
        </w:rPr>
      </w:pPr>
      <w:hyperlink w:anchor="_Toc490842122" w:history="1">
        <w:r w:rsidR="008D32E8" w:rsidRPr="00715D40">
          <w:rPr>
            <w:rStyle w:val="Hyperlink"/>
          </w:rPr>
          <w:t>5.3.4. EVPL over ODU</w:t>
        </w:r>
        <w:r w:rsidR="008D32E8">
          <w:rPr>
            <w:webHidden/>
          </w:rPr>
          <w:tab/>
        </w:r>
        <w:r>
          <w:rPr>
            <w:webHidden/>
          </w:rPr>
          <w:fldChar w:fldCharType="begin"/>
        </w:r>
        <w:r w:rsidR="008D32E8">
          <w:rPr>
            <w:webHidden/>
          </w:rPr>
          <w:instrText xml:space="preserve"> PAGEREF _Toc490842122 \h </w:instrText>
        </w:r>
        <w:r>
          <w:rPr>
            <w:webHidden/>
          </w:rPr>
        </w:r>
        <w:r>
          <w:rPr>
            <w:webHidden/>
          </w:rPr>
          <w:fldChar w:fldCharType="separate"/>
        </w:r>
        <w:r w:rsidR="008D32E8">
          <w:rPr>
            <w:webHidden/>
          </w:rPr>
          <w:t>19</w:t>
        </w:r>
        <w:r>
          <w:rPr>
            <w:webHidden/>
          </w:rPr>
          <w:fldChar w:fldCharType="end"/>
        </w:r>
      </w:hyperlink>
    </w:p>
    <w:p w:rsidR="008D32E8" w:rsidRDefault="004604B3">
      <w:pPr>
        <w:pStyle w:val="TOC3"/>
        <w:rPr>
          <w:rFonts w:asciiTheme="minorHAnsi" w:eastAsiaTheme="minorEastAsia" w:hAnsiTheme="minorHAnsi" w:cstheme="minorBidi"/>
          <w:sz w:val="22"/>
          <w:szCs w:val="22"/>
          <w:lang w:eastAsia="zh-CN"/>
        </w:rPr>
      </w:pPr>
      <w:hyperlink w:anchor="_Toc490842123" w:history="1">
        <w:r w:rsidR="008D32E8" w:rsidRPr="00715D40">
          <w:rPr>
            <w:rStyle w:val="Hyperlink"/>
          </w:rPr>
          <w:t>5.3.5. EVPLAN and EVPTree Services</w:t>
        </w:r>
        <w:r w:rsidR="008D32E8">
          <w:rPr>
            <w:webHidden/>
          </w:rPr>
          <w:tab/>
        </w:r>
        <w:r>
          <w:rPr>
            <w:webHidden/>
          </w:rPr>
          <w:fldChar w:fldCharType="begin"/>
        </w:r>
        <w:r w:rsidR="008D32E8">
          <w:rPr>
            <w:webHidden/>
          </w:rPr>
          <w:instrText xml:space="preserve"> PAGEREF _Toc490842123 \h </w:instrText>
        </w:r>
        <w:r>
          <w:rPr>
            <w:webHidden/>
          </w:rPr>
        </w:r>
        <w:r>
          <w:rPr>
            <w:webHidden/>
          </w:rPr>
          <w:fldChar w:fldCharType="separate"/>
        </w:r>
        <w:r w:rsidR="008D32E8">
          <w:rPr>
            <w:webHidden/>
          </w:rPr>
          <w:t>19</w:t>
        </w:r>
        <w:r>
          <w:rPr>
            <w:webHidden/>
          </w:rPr>
          <w:fldChar w:fldCharType="end"/>
        </w:r>
      </w:hyperlink>
    </w:p>
    <w:p w:rsidR="008D32E8" w:rsidRDefault="004604B3">
      <w:pPr>
        <w:pStyle w:val="TOC2"/>
        <w:rPr>
          <w:rFonts w:asciiTheme="minorHAnsi" w:eastAsiaTheme="minorEastAsia" w:hAnsiTheme="minorHAnsi" w:cstheme="minorBidi"/>
          <w:sz w:val="22"/>
          <w:szCs w:val="22"/>
          <w:lang w:eastAsia="zh-CN"/>
        </w:rPr>
      </w:pPr>
      <w:hyperlink w:anchor="_Toc490842124" w:history="1">
        <w:r w:rsidR="008D32E8" w:rsidRPr="00715D40">
          <w:rPr>
            <w:rStyle w:val="Hyperlink"/>
          </w:rPr>
          <w:t>5.4. Multi-functional Access Links</w:t>
        </w:r>
        <w:r w:rsidR="008D32E8">
          <w:rPr>
            <w:webHidden/>
          </w:rPr>
          <w:tab/>
        </w:r>
        <w:r>
          <w:rPr>
            <w:webHidden/>
          </w:rPr>
          <w:fldChar w:fldCharType="begin"/>
        </w:r>
        <w:r w:rsidR="008D32E8">
          <w:rPr>
            <w:webHidden/>
          </w:rPr>
          <w:instrText xml:space="preserve"> PAGEREF _Toc490842124 \h </w:instrText>
        </w:r>
        <w:r>
          <w:rPr>
            <w:webHidden/>
          </w:rPr>
        </w:r>
        <w:r>
          <w:rPr>
            <w:webHidden/>
          </w:rPr>
          <w:fldChar w:fldCharType="separate"/>
        </w:r>
        <w:r w:rsidR="008D32E8">
          <w:rPr>
            <w:webHidden/>
          </w:rPr>
          <w:t>20</w:t>
        </w:r>
        <w:r>
          <w:rPr>
            <w:webHidden/>
          </w:rPr>
          <w:fldChar w:fldCharType="end"/>
        </w:r>
      </w:hyperlink>
    </w:p>
    <w:p w:rsidR="008D32E8" w:rsidRDefault="004604B3">
      <w:pPr>
        <w:pStyle w:val="TOC2"/>
        <w:rPr>
          <w:rFonts w:asciiTheme="minorHAnsi" w:eastAsiaTheme="minorEastAsia" w:hAnsiTheme="minorHAnsi" w:cstheme="minorBidi"/>
          <w:sz w:val="22"/>
          <w:szCs w:val="22"/>
          <w:lang w:eastAsia="zh-CN"/>
        </w:rPr>
      </w:pPr>
      <w:hyperlink w:anchor="_Toc490842125" w:history="1">
        <w:r w:rsidR="008D32E8" w:rsidRPr="00715D40">
          <w:rPr>
            <w:rStyle w:val="Hyperlink"/>
          </w:rPr>
          <w:t>5.5. Protection Scenarios</w:t>
        </w:r>
        <w:r w:rsidR="008D32E8">
          <w:rPr>
            <w:webHidden/>
          </w:rPr>
          <w:tab/>
        </w:r>
        <w:r>
          <w:rPr>
            <w:webHidden/>
          </w:rPr>
          <w:fldChar w:fldCharType="begin"/>
        </w:r>
        <w:r w:rsidR="008D32E8">
          <w:rPr>
            <w:webHidden/>
          </w:rPr>
          <w:instrText xml:space="preserve"> PAGEREF _Toc490842125 \h </w:instrText>
        </w:r>
        <w:r>
          <w:rPr>
            <w:webHidden/>
          </w:rPr>
        </w:r>
        <w:r>
          <w:rPr>
            <w:webHidden/>
          </w:rPr>
          <w:fldChar w:fldCharType="separate"/>
        </w:r>
        <w:r w:rsidR="008D32E8">
          <w:rPr>
            <w:webHidden/>
          </w:rPr>
          <w:t>20</w:t>
        </w:r>
        <w:r>
          <w:rPr>
            <w:webHidden/>
          </w:rPr>
          <w:fldChar w:fldCharType="end"/>
        </w:r>
      </w:hyperlink>
    </w:p>
    <w:p w:rsidR="008D32E8" w:rsidRDefault="004604B3">
      <w:pPr>
        <w:pStyle w:val="TOC3"/>
        <w:rPr>
          <w:rFonts w:asciiTheme="minorHAnsi" w:eastAsiaTheme="minorEastAsia" w:hAnsiTheme="minorHAnsi" w:cstheme="minorBidi"/>
          <w:sz w:val="22"/>
          <w:szCs w:val="22"/>
          <w:lang w:eastAsia="zh-CN"/>
        </w:rPr>
      </w:pPr>
      <w:hyperlink w:anchor="_Toc490842126" w:history="1">
        <w:r w:rsidR="008D32E8" w:rsidRPr="00715D40">
          <w:rPr>
            <w:rStyle w:val="Hyperlink"/>
          </w:rPr>
          <w:t>5.5.1. Linear Protection (end-to-end)</w:t>
        </w:r>
        <w:r w:rsidR="008D32E8">
          <w:rPr>
            <w:webHidden/>
          </w:rPr>
          <w:tab/>
        </w:r>
        <w:r>
          <w:rPr>
            <w:webHidden/>
          </w:rPr>
          <w:fldChar w:fldCharType="begin"/>
        </w:r>
        <w:r w:rsidR="008D32E8">
          <w:rPr>
            <w:webHidden/>
          </w:rPr>
          <w:instrText xml:space="preserve"> PAGEREF _Toc490842126 \h </w:instrText>
        </w:r>
        <w:r>
          <w:rPr>
            <w:webHidden/>
          </w:rPr>
        </w:r>
        <w:r>
          <w:rPr>
            <w:webHidden/>
          </w:rPr>
          <w:fldChar w:fldCharType="separate"/>
        </w:r>
        <w:r w:rsidR="008D32E8">
          <w:rPr>
            <w:webHidden/>
          </w:rPr>
          <w:t>21</w:t>
        </w:r>
        <w:r>
          <w:rPr>
            <w:webHidden/>
          </w:rPr>
          <w:fldChar w:fldCharType="end"/>
        </w:r>
      </w:hyperlink>
    </w:p>
    <w:p w:rsidR="008D32E8" w:rsidRDefault="004604B3">
      <w:pPr>
        <w:pStyle w:val="TOC3"/>
        <w:rPr>
          <w:rFonts w:asciiTheme="minorHAnsi" w:eastAsiaTheme="minorEastAsia" w:hAnsiTheme="minorHAnsi" w:cstheme="minorBidi"/>
          <w:sz w:val="22"/>
          <w:szCs w:val="22"/>
          <w:lang w:eastAsia="zh-CN"/>
        </w:rPr>
      </w:pPr>
      <w:hyperlink w:anchor="_Toc490842127" w:history="1">
        <w:r w:rsidR="008D32E8" w:rsidRPr="00715D40">
          <w:rPr>
            <w:rStyle w:val="Hyperlink"/>
          </w:rPr>
          <w:t>5.5.2. Segmented Protection</w:t>
        </w:r>
        <w:r w:rsidR="008D32E8">
          <w:rPr>
            <w:webHidden/>
          </w:rPr>
          <w:tab/>
        </w:r>
        <w:r>
          <w:rPr>
            <w:webHidden/>
          </w:rPr>
          <w:fldChar w:fldCharType="begin"/>
        </w:r>
        <w:r w:rsidR="008D32E8">
          <w:rPr>
            <w:webHidden/>
          </w:rPr>
          <w:instrText xml:space="preserve"> PAGEREF _Toc490842127 \h </w:instrText>
        </w:r>
        <w:r>
          <w:rPr>
            <w:webHidden/>
          </w:rPr>
        </w:r>
        <w:r>
          <w:rPr>
            <w:webHidden/>
          </w:rPr>
          <w:fldChar w:fldCharType="separate"/>
        </w:r>
        <w:r w:rsidR="008D32E8">
          <w:rPr>
            <w:webHidden/>
          </w:rPr>
          <w:t>21</w:t>
        </w:r>
        <w:r>
          <w:rPr>
            <w:webHidden/>
          </w:rPr>
          <w:fldChar w:fldCharType="end"/>
        </w:r>
      </w:hyperlink>
    </w:p>
    <w:p w:rsidR="008D32E8" w:rsidRDefault="004604B3">
      <w:pPr>
        <w:pStyle w:val="TOC1"/>
        <w:rPr>
          <w:rFonts w:asciiTheme="minorHAnsi" w:eastAsiaTheme="minorEastAsia" w:hAnsiTheme="minorHAnsi" w:cstheme="minorBidi"/>
          <w:sz w:val="22"/>
          <w:szCs w:val="22"/>
          <w:lang w:eastAsia="zh-CN"/>
        </w:rPr>
      </w:pPr>
      <w:hyperlink w:anchor="_Toc490842128" w:history="1">
        <w:r w:rsidR="008D32E8" w:rsidRPr="00715D40">
          <w:rPr>
            <w:rStyle w:val="Hyperlink"/>
          </w:rPr>
          <w:t>6. Use Case 4: Multi-domain and multi-layer</w:t>
        </w:r>
        <w:r w:rsidR="008D32E8">
          <w:rPr>
            <w:webHidden/>
          </w:rPr>
          <w:tab/>
        </w:r>
        <w:r>
          <w:rPr>
            <w:webHidden/>
          </w:rPr>
          <w:fldChar w:fldCharType="begin"/>
        </w:r>
        <w:r w:rsidR="008D32E8">
          <w:rPr>
            <w:webHidden/>
          </w:rPr>
          <w:instrText xml:space="preserve"> PAGEREF _Toc490842128 \h </w:instrText>
        </w:r>
        <w:r>
          <w:rPr>
            <w:webHidden/>
          </w:rPr>
        </w:r>
        <w:r>
          <w:rPr>
            <w:webHidden/>
          </w:rPr>
          <w:fldChar w:fldCharType="separate"/>
        </w:r>
        <w:r w:rsidR="008D32E8">
          <w:rPr>
            <w:webHidden/>
          </w:rPr>
          <w:t>22</w:t>
        </w:r>
        <w:r>
          <w:rPr>
            <w:webHidden/>
          </w:rPr>
          <w:fldChar w:fldCharType="end"/>
        </w:r>
      </w:hyperlink>
    </w:p>
    <w:p w:rsidR="008D32E8" w:rsidRDefault="004604B3">
      <w:pPr>
        <w:pStyle w:val="TOC2"/>
        <w:rPr>
          <w:rFonts w:asciiTheme="minorHAnsi" w:eastAsiaTheme="minorEastAsia" w:hAnsiTheme="minorHAnsi" w:cstheme="minorBidi"/>
          <w:sz w:val="22"/>
          <w:szCs w:val="22"/>
          <w:lang w:eastAsia="zh-CN"/>
        </w:rPr>
      </w:pPr>
      <w:hyperlink w:anchor="_Toc490842129" w:history="1">
        <w:r w:rsidR="008D32E8" w:rsidRPr="00715D40">
          <w:rPr>
            <w:rStyle w:val="Hyperlink"/>
          </w:rPr>
          <w:t>6.1. Reference Network</w:t>
        </w:r>
        <w:r w:rsidR="008D32E8">
          <w:rPr>
            <w:webHidden/>
          </w:rPr>
          <w:tab/>
        </w:r>
        <w:r>
          <w:rPr>
            <w:webHidden/>
          </w:rPr>
          <w:fldChar w:fldCharType="begin"/>
        </w:r>
        <w:r w:rsidR="008D32E8">
          <w:rPr>
            <w:webHidden/>
          </w:rPr>
          <w:instrText xml:space="preserve"> PAGEREF _Toc490842129 \h </w:instrText>
        </w:r>
        <w:r>
          <w:rPr>
            <w:webHidden/>
          </w:rPr>
        </w:r>
        <w:r>
          <w:rPr>
            <w:webHidden/>
          </w:rPr>
          <w:fldChar w:fldCharType="separate"/>
        </w:r>
        <w:r w:rsidR="008D32E8">
          <w:rPr>
            <w:webHidden/>
          </w:rPr>
          <w:t>22</w:t>
        </w:r>
        <w:r>
          <w:rPr>
            <w:webHidden/>
          </w:rPr>
          <w:fldChar w:fldCharType="end"/>
        </w:r>
      </w:hyperlink>
    </w:p>
    <w:p w:rsidR="008D32E8" w:rsidRDefault="004604B3">
      <w:pPr>
        <w:pStyle w:val="TOC2"/>
        <w:rPr>
          <w:rFonts w:asciiTheme="minorHAnsi" w:eastAsiaTheme="minorEastAsia" w:hAnsiTheme="minorHAnsi" w:cstheme="minorBidi"/>
          <w:sz w:val="22"/>
          <w:szCs w:val="22"/>
          <w:lang w:eastAsia="zh-CN"/>
        </w:rPr>
      </w:pPr>
      <w:hyperlink w:anchor="_Toc490842130" w:history="1">
        <w:r w:rsidR="008D32E8" w:rsidRPr="00715D40">
          <w:rPr>
            <w:rStyle w:val="Hyperlink"/>
          </w:rPr>
          <w:t>6.2. Topology Abstractions</w:t>
        </w:r>
        <w:r w:rsidR="008D32E8">
          <w:rPr>
            <w:webHidden/>
          </w:rPr>
          <w:tab/>
        </w:r>
        <w:r>
          <w:rPr>
            <w:webHidden/>
          </w:rPr>
          <w:fldChar w:fldCharType="begin"/>
        </w:r>
        <w:r w:rsidR="008D32E8">
          <w:rPr>
            <w:webHidden/>
          </w:rPr>
          <w:instrText xml:space="preserve"> PAGEREF _Toc490842130 \h </w:instrText>
        </w:r>
        <w:r>
          <w:rPr>
            <w:webHidden/>
          </w:rPr>
        </w:r>
        <w:r>
          <w:rPr>
            <w:webHidden/>
          </w:rPr>
          <w:fldChar w:fldCharType="separate"/>
        </w:r>
        <w:r w:rsidR="008D32E8">
          <w:rPr>
            <w:webHidden/>
          </w:rPr>
          <w:t>23</w:t>
        </w:r>
        <w:r>
          <w:rPr>
            <w:webHidden/>
          </w:rPr>
          <w:fldChar w:fldCharType="end"/>
        </w:r>
      </w:hyperlink>
    </w:p>
    <w:p w:rsidR="008D32E8" w:rsidRDefault="004604B3">
      <w:pPr>
        <w:pStyle w:val="TOC2"/>
        <w:rPr>
          <w:rFonts w:asciiTheme="minorHAnsi" w:eastAsiaTheme="minorEastAsia" w:hAnsiTheme="minorHAnsi" w:cstheme="minorBidi"/>
          <w:sz w:val="22"/>
          <w:szCs w:val="22"/>
          <w:lang w:eastAsia="zh-CN"/>
        </w:rPr>
      </w:pPr>
      <w:hyperlink w:anchor="_Toc490842131" w:history="1">
        <w:r w:rsidR="008D32E8" w:rsidRPr="00715D40">
          <w:rPr>
            <w:rStyle w:val="Hyperlink"/>
          </w:rPr>
          <w:t>6.3. Service Configuration</w:t>
        </w:r>
        <w:r w:rsidR="008D32E8">
          <w:rPr>
            <w:webHidden/>
          </w:rPr>
          <w:tab/>
        </w:r>
        <w:r>
          <w:rPr>
            <w:webHidden/>
          </w:rPr>
          <w:fldChar w:fldCharType="begin"/>
        </w:r>
        <w:r w:rsidR="008D32E8">
          <w:rPr>
            <w:webHidden/>
          </w:rPr>
          <w:instrText xml:space="preserve"> PAGEREF _Toc490842131 \h </w:instrText>
        </w:r>
        <w:r>
          <w:rPr>
            <w:webHidden/>
          </w:rPr>
        </w:r>
        <w:r>
          <w:rPr>
            <w:webHidden/>
          </w:rPr>
          <w:fldChar w:fldCharType="separate"/>
        </w:r>
        <w:r w:rsidR="008D32E8">
          <w:rPr>
            <w:webHidden/>
          </w:rPr>
          <w:t>23</w:t>
        </w:r>
        <w:r>
          <w:rPr>
            <w:webHidden/>
          </w:rPr>
          <w:fldChar w:fldCharType="end"/>
        </w:r>
      </w:hyperlink>
    </w:p>
    <w:p w:rsidR="008D32E8" w:rsidRDefault="004604B3">
      <w:pPr>
        <w:pStyle w:val="TOC1"/>
        <w:rPr>
          <w:rFonts w:asciiTheme="minorHAnsi" w:eastAsiaTheme="minorEastAsia" w:hAnsiTheme="minorHAnsi" w:cstheme="minorBidi"/>
          <w:sz w:val="22"/>
          <w:szCs w:val="22"/>
          <w:lang w:eastAsia="zh-CN"/>
        </w:rPr>
      </w:pPr>
      <w:hyperlink w:anchor="_Toc490842132" w:history="1">
        <w:r w:rsidR="008D32E8" w:rsidRPr="00715D40">
          <w:rPr>
            <w:rStyle w:val="Hyperlink"/>
          </w:rPr>
          <w:t>7. Security Considerations</w:t>
        </w:r>
        <w:r w:rsidR="008D32E8">
          <w:rPr>
            <w:webHidden/>
          </w:rPr>
          <w:tab/>
        </w:r>
        <w:r>
          <w:rPr>
            <w:webHidden/>
          </w:rPr>
          <w:fldChar w:fldCharType="begin"/>
        </w:r>
        <w:r w:rsidR="008D32E8">
          <w:rPr>
            <w:webHidden/>
          </w:rPr>
          <w:instrText xml:space="preserve"> PAGEREF _Toc490842132 \h </w:instrText>
        </w:r>
        <w:r>
          <w:rPr>
            <w:webHidden/>
          </w:rPr>
        </w:r>
        <w:r>
          <w:rPr>
            <w:webHidden/>
          </w:rPr>
          <w:fldChar w:fldCharType="separate"/>
        </w:r>
        <w:r w:rsidR="008D32E8">
          <w:rPr>
            <w:webHidden/>
          </w:rPr>
          <w:t>23</w:t>
        </w:r>
        <w:r>
          <w:rPr>
            <w:webHidden/>
          </w:rPr>
          <w:fldChar w:fldCharType="end"/>
        </w:r>
      </w:hyperlink>
    </w:p>
    <w:p w:rsidR="008D32E8" w:rsidRDefault="004604B3">
      <w:pPr>
        <w:pStyle w:val="TOC1"/>
        <w:rPr>
          <w:rFonts w:asciiTheme="minorHAnsi" w:eastAsiaTheme="minorEastAsia" w:hAnsiTheme="minorHAnsi" w:cstheme="minorBidi"/>
          <w:sz w:val="22"/>
          <w:szCs w:val="22"/>
          <w:lang w:eastAsia="zh-CN"/>
        </w:rPr>
      </w:pPr>
      <w:hyperlink w:anchor="_Toc490842133" w:history="1">
        <w:r w:rsidR="008D32E8" w:rsidRPr="00715D40">
          <w:rPr>
            <w:rStyle w:val="Hyperlink"/>
          </w:rPr>
          <w:t>8. IANA Considerations</w:t>
        </w:r>
        <w:r w:rsidR="008D32E8">
          <w:rPr>
            <w:webHidden/>
          </w:rPr>
          <w:tab/>
        </w:r>
        <w:r>
          <w:rPr>
            <w:webHidden/>
          </w:rPr>
          <w:fldChar w:fldCharType="begin"/>
        </w:r>
        <w:r w:rsidR="008D32E8">
          <w:rPr>
            <w:webHidden/>
          </w:rPr>
          <w:instrText xml:space="preserve"> PAGEREF _Toc490842133 \h </w:instrText>
        </w:r>
        <w:r>
          <w:rPr>
            <w:webHidden/>
          </w:rPr>
        </w:r>
        <w:r>
          <w:rPr>
            <w:webHidden/>
          </w:rPr>
          <w:fldChar w:fldCharType="separate"/>
        </w:r>
        <w:r w:rsidR="008D32E8">
          <w:rPr>
            <w:webHidden/>
          </w:rPr>
          <w:t>23</w:t>
        </w:r>
        <w:r>
          <w:rPr>
            <w:webHidden/>
          </w:rPr>
          <w:fldChar w:fldCharType="end"/>
        </w:r>
      </w:hyperlink>
    </w:p>
    <w:p w:rsidR="008D32E8" w:rsidRDefault="004604B3">
      <w:pPr>
        <w:pStyle w:val="TOC1"/>
        <w:rPr>
          <w:rFonts w:asciiTheme="minorHAnsi" w:eastAsiaTheme="minorEastAsia" w:hAnsiTheme="minorHAnsi" w:cstheme="minorBidi"/>
          <w:sz w:val="22"/>
          <w:szCs w:val="22"/>
          <w:lang w:eastAsia="zh-CN"/>
        </w:rPr>
      </w:pPr>
      <w:hyperlink w:anchor="_Toc490842134" w:history="1">
        <w:r w:rsidR="008D32E8" w:rsidRPr="00715D40">
          <w:rPr>
            <w:rStyle w:val="Hyperlink"/>
          </w:rPr>
          <w:t>9. References</w:t>
        </w:r>
        <w:r w:rsidR="008D32E8">
          <w:rPr>
            <w:webHidden/>
          </w:rPr>
          <w:tab/>
        </w:r>
        <w:r>
          <w:rPr>
            <w:webHidden/>
          </w:rPr>
          <w:fldChar w:fldCharType="begin"/>
        </w:r>
        <w:r w:rsidR="008D32E8">
          <w:rPr>
            <w:webHidden/>
          </w:rPr>
          <w:instrText xml:space="preserve"> PAGEREF _Toc490842134 \h </w:instrText>
        </w:r>
        <w:r>
          <w:rPr>
            <w:webHidden/>
          </w:rPr>
        </w:r>
        <w:r>
          <w:rPr>
            <w:webHidden/>
          </w:rPr>
          <w:fldChar w:fldCharType="separate"/>
        </w:r>
        <w:r w:rsidR="008D32E8">
          <w:rPr>
            <w:webHidden/>
          </w:rPr>
          <w:t>23</w:t>
        </w:r>
        <w:r>
          <w:rPr>
            <w:webHidden/>
          </w:rPr>
          <w:fldChar w:fldCharType="end"/>
        </w:r>
      </w:hyperlink>
    </w:p>
    <w:p w:rsidR="008D32E8" w:rsidRDefault="004604B3">
      <w:pPr>
        <w:pStyle w:val="TOC2"/>
        <w:rPr>
          <w:rFonts w:asciiTheme="minorHAnsi" w:eastAsiaTheme="minorEastAsia" w:hAnsiTheme="minorHAnsi" w:cstheme="minorBidi"/>
          <w:sz w:val="22"/>
          <w:szCs w:val="22"/>
          <w:lang w:eastAsia="zh-CN"/>
        </w:rPr>
      </w:pPr>
      <w:hyperlink w:anchor="_Toc490842135" w:history="1">
        <w:r w:rsidR="008D32E8" w:rsidRPr="00715D40">
          <w:rPr>
            <w:rStyle w:val="Hyperlink"/>
          </w:rPr>
          <w:t>9.1. Normative References</w:t>
        </w:r>
        <w:r w:rsidR="008D32E8">
          <w:rPr>
            <w:webHidden/>
          </w:rPr>
          <w:tab/>
        </w:r>
        <w:r>
          <w:rPr>
            <w:webHidden/>
          </w:rPr>
          <w:fldChar w:fldCharType="begin"/>
        </w:r>
        <w:r w:rsidR="008D32E8">
          <w:rPr>
            <w:webHidden/>
          </w:rPr>
          <w:instrText xml:space="preserve"> PAGEREF _Toc490842135 \h </w:instrText>
        </w:r>
        <w:r>
          <w:rPr>
            <w:webHidden/>
          </w:rPr>
        </w:r>
        <w:r>
          <w:rPr>
            <w:webHidden/>
          </w:rPr>
          <w:fldChar w:fldCharType="separate"/>
        </w:r>
        <w:r w:rsidR="008D32E8">
          <w:rPr>
            <w:webHidden/>
          </w:rPr>
          <w:t>23</w:t>
        </w:r>
        <w:r>
          <w:rPr>
            <w:webHidden/>
          </w:rPr>
          <w:fldChar w:fldCharType="end"/>
        </w:r>
      </w:hyperlink>
    </w:p>
    <w:p w:rsidR="008D32E8" w:rsidRDefault="004604B3">
      <w:pPr>
        <w:pStyle w:val="TOC2"/>
        <w:rPr>
          <w:rFonts w:asciiTheme="minorHAnsi" w:eastAsiaTheme="minorEastAsia" w:hAnsiTheme="minorHAnsi" w:cstheme="minorBidi"/>
          <w:sz w:val="22"/>
          <w:szCs w:val="22"/>
          <w:lang w:eastAsia="zh-CN"/>
        </w:rPr>
      </w:pPr>
      <w:hyperlink w:anchor="_Toc490842136" w:history="1">
        <w:r w:rsidR="008D32E8" w:rsidRPr="00715D40">
          <w:rPr>
            <w:rStyle w:val="Hyperlink"/>
          </w:rPr>
          <w:t>9.2. Informative References</w:t>
        </w:r>
        <w:r w:rsidR="008D32E8">
          <w:rPr>
            <w:webHidden/>
          </w:rPr>
          <w:tab/>
        </w:r>
        <w:r>
          <w:rPr>
            <w:webHidden/>
          </w:rPr>
          <w:fldChar w:fldCharType="begin"/>
        </w:r>
        <w:r w:rsidR="008D32E8">
          <w:rPr>
            <w:webHidden/>
          </w:rPr>
          <w:instrText xml:space="preserve"> PAGEREF _Toc490842136 \h </w:instrText>
        </w:r>
        <w:r>
          <w:rPr>
            <w:webHidden/>
          </w:rPr>
        </w:r>
        <w:r>
          <w:rPr>
            <w:webHidden/>
          </w:rPr>
          <w:fldChar w:fldCharType="separate"/>
        </w:r>
        <w:r w:rsidR="008D32E8">
          <w:rPr>
            <w:webHidden/>
          </w:rPr>
          <w:t>24</w:t>
        </w:r>
        <w:r>
          <w:rPr>
            <w:webHidden/>
          </w:rPr>
          <w:fldChar w:fldCharType="end"/>
        </w:r>
      </w:hyperlink>
    </w:p>
    <w:p w:rsidR="008D32E8" w:rsidRDefault="004604B3">
      <w:pPr>
        <w:pStyle w:val="TOC1"/>
        <w:rPr>
          <w:rFonts w:asciiTheme="minorHAnsi" w:eastAsiaTheme="minorEastAsia" w:hAnsiTheme="minorHAnsi" w:cstheme="minorBidi"/>
          <w:sz w:val="22"/>
          <w:szCs w:val="22"/>
          <w:lang w:eastAsia="zh-CN"/>
        </w:rPr>
      </w:pPr>
      <w:hyperlink w:anchor="_Toc490842137" w:history="1">
        <w:r w:rsidR="008D32E8" w:rsidRPr="00715D40">
          <w:rPr>
            <w:rStyle w:val="Hyperlink"/>
          </w:rPr>
          <w:t>10. Acknowledgments</w:t>
        </w:r>
        <w:r w:rsidR="008D32E8">
          <w:rPr>
            <w:webHidden/>
          </w:rPr>
          <w:tab/>
        </w:r>
        <w:r>
          <w:rPr>
            <w:webHidden/>
          </w:rPr>
          <w:fldChar w:fldCharType="begin"/>
        </w:r>
        <w:r w:rsidR="008D32E8">
          <w:rPr>
            <w:webHidden/>
          </w:rPr>
          <w:instrText xml:space="preserve"> PAGEREF _Toc490842137 \h </w:instrText>
        </w:r>
        <w:r>
          <w:rPr>
            <w:webHidden/>
          </w:rPr>
        </w:r>
        <w:r>
          <w:rPr>
            <w:webHidden/>
          </w:rPr>
          <w:fldChar w:fldCharType="separate"/>
        </w:r>
        <w:r w:rsidR="008D32E8">
          <w:rPr>
            <w:webHidden/>
          </w:rPr>
          <w:t>24</w:t>
        </w:r>
        <w:r>
          <w:rPr>
            <w:webHidden/>
          </w:rPr>
          <w:fldChar w:fldCharType="end"/>
        </w:r>
      </w:hyperlink>
    </w:p>
    <w:p w:rsidR="00696527" w:rsidRDefault="004604B3" w:rsidP="002E5DA5">
      <w:pPr>
        <w:pStyle w:val="TOC1"/>
      </w:pPr>
      <w:r>
        <w:fldChar w:fldCharType="end"/>
      </w:r>
    </w:p>
    <w:p w:rsidR="006F6F19" w:rsidRPr="00C1184A" w:rsidRDefault="008E670E" w:rsidP="00237595">
      <w:pPr>
        <w:pStyle w:val="Heading1"/>
      </w:pPr>
      <w:bookmarkStart w:id="8" w:name="_Toc490842095"/>
      <w:r w:rsidRPr="00C1184A">
        <w:t>Introduction</w:t>
      </w:r>
      <w:bookmarkEnd w:id="8"/>
    </w:p>
    <w:p w:rsidR="001D1069" w:rsidRDefault="001D1069" w:rsidP="001D1069">
      <w:pPr>
        <w:rPr>
          <w:ins w:id="9" w:author="King, Daniel" w:date="2017-09-01T08:19:00Z"/>
        </w:rPr>
      </w:pPr>
      <w:ins w:id="10" w:author="King, Daniel" w:date="2017-09-01T08:19:00Z">
        <w:del w:id="11" w:author="TNBI DT" w:date="2017-09-06T15:09:00Z">
          <w:r w:rsidDel="00935D66">
            <w:delText>Packet of transport</w:delText>
          </w:r>
        </w:del>
      </w:ins>
      <w:ins w:id="12" w:author="TNBI DT" w:date="2017-09-06T15:09:00Z">
        <w:r w:rsidR="00935D66">
          <w:t>Transport of packet</w:t>
        </w:r>
      </w:ins>
      <w:ins w:id="13" w:author="King, Daniel" w:date="2017-09-01T08:19:00Z">
        <w:r>
          <w:t xml:space="preserve"> services are critical for a wide-range of applications </w:t>
        </w:r>
        <w:r w:rsidRPr="00E82A5C">
          <w:t>and services, including:</w:t>
        </w:r>
        <w:r>
          <w:t xml:space="preserve"> data center and LAN </w:t>
        </w:r>
        <w:proofErr w:type="gramStart"/>
        <w:r>
          <w:t>interconnects,</w:t>
        </w:r>
        <w:proofErr w:type="gramEnd"/>
        <w:r>
          <w:t xml:space="preserve"> Internet service backhauling, mobile backhaul and enterprise Carrier Ethernet Services. These services are typically setup using stovepipe NMS and EMS platforms, often requiring propriety management platforms and legacy management interfaces. A clear goal of operators will be to automate setup of transport services across multiple transport technology domains.    </w:t>
        </w:r>
      </w:ins>
    </w:p>
    <w:p w:rsidR="00F52EE9" w:rsidRDefault="00F52EE9" w:rsidP="00F52EE9">
      <w:r>
        <w:t>A common open interface</w:t>
      </w:r>
      <w:ins w:id="14" w:author="King, Daniel" w:date="2017-09-01T08:19:00Z">
        <w:r w:rsidR="001D1069">
          <w:t xml:space="preserve"> (API)</w:t>
        </w:r>
      </w:ins>
      <w:r>
        <w:t xml:space="preserve"> to each domain controller</w:t>
      </w:r>
      <w:ins w:id="15" w:author="King, Daniel" w:date="2017-09-01T08:19:00Z">
        <w:r w:rsidR="001D1069">
          <w:t xml:space="preserve"> and or </w:t>
        </w:r>
      </w:ins>
      <w:del w:id="16" w:author="King, Daniel" w:date="2017-09-01T08:19:00Z">
        <w:r w:rsidDel="001D1069">
          <w:delText>/</w:delText>
        </w:r>
      </w:del>
      <w:r>
        <w:t xml:space="preserve">management system is pre-requisite for network operators to control multi-vendor and multi-domain networks and enable also service provisioning coordination/automation. This can be achieved by using standardized YANG models, used together with an appropriate protocol (e.g., </w:t>
      </w:r>
      <w:ins w:id="17" w:author="King, Daniel" w:date="2017-09-01T08:19:00Z">
        <w:r w:rsidR="00F0706E">
          <w:t>[</w:t>
        </w:r>
      </w:ins>
      <w:r>
        <w:t>RESTCONF</w:t>
      </w:r>
      <w:ins w:id="18" w:author="King, Daniel" w:date="2017-09-01T08:19:00Z">
        <w:r w:rsidR="00F0706E">
          <w:t>]</w:t>
        </w:r>
      </w:ins>
      <w:r>
        <w:t>).</w:t>
      </w:r>
    </w:p>
    <w:p w:rsidR="00F0706E" w:rsidRDefault="00F0706E" w:rsidP="00F0706E">
      <w:pPr>
        <w:rPr>
          <w:ins w:id="19" w:author="King, Daniel" w:date="2017-09-01T08:20:00Z"/>
        </w:rPr>
      </w:pPr>
      <w:ins w:id="20" w:author="King, Daniel" w:date="2017-09-01T08:20:00Z">
        <w:r>
          <w:t xml:space="preserve">This document describes key use cases for analyzing the applicability of the existing models defined by the IETF for transport networks. The intention of this document is to become an applicability statement that provides detailed descriptions of how IETF transport models are applied to solve the described use cases and requirements. </w:t>
        </w:r>
      </w:ins>
    </w:p>
    <w:p w:rsidR="00F0706E" w:rsidRDefault="00F0706E" w:rsidP="00F52EE9">
      <w:pPr>
        <w:rPr>
          <w:ins w:id="21" w:author="King, Daniel" w:date="2017-09-01T08:20:00Z"/>
        </w:rPr>
      </w:pPr>
    </w:p>
    <w:p w:rsidR="00935D66" w:rsidRDefault="00F0706E">
      <w:pPr>
        <w:pStyle w:val="Heading2"/>
        <w:rPr>
          <w:ins w:id="22" w:author="King, Daniel" w:date="2017-09-01T08:20:00Z"/>
        </w:rPr>
        <w:pPrChange w:id="23" w:author="King, Daniel" w:date="2017-09-01T08:20:00Z">
          <w:pPr/>
        </w:pPrChange>
      </w:pPr>
      <w:ins w:id="24" w:author="King, Daniel" w:date="2017-09-01T08:20:00Z">
        <w:r>
          <w:t>Scope of this document</w:t>
        </w:r>
      </w:ins>
    </w:p>
    <w:p w:rsidR="00D24898" w:rsidDel="00F0706E" w:rsidRDefault="00D24898">
      <w:pPr>
        <w:rPr>
          <w:del w:id="25" w:author="King, Daniel" w:date="2017-09-01T08:20:00Z"/>
        </w:rPr>
      </w:pPr>
      <w:moveToRangeStart w:id="26" w:author="Italo Busi (v03)" w:date="2017-08-17T15:58:00Z" w:name="move490748835"/>
      <w:moveTo w:id="27" w:author="Italo Busi (v03)" w:date="2017-08-17T15:58:00Z">
        <w:del w:id="28" w:author="King, Daniel" w:date="2017-09-01T08:20:00Z">
          <w:r w:rsidDel="00F0706E">
            <w:delText>This document describes use cases that could be used for analyzing the applicability of the existing</w:delText>
          </w:r>
        </w:del>
      </w:moveTo>
      <w:ins w:id="29" w:author="Italo Busi (v03)" w:date="2017-08-17T15:58:00Z">
        <w:del w:id="30" w:author="King, Daniel" w:date="2017-09-01T08:20:00Z">
          <w:r w:rsidDel="00F0706E">
            <w:delText>different</w:delText>
          </w:r>
        </w:del>
      </w:ins>
      <w:moveTo w:id="31" w:author="Italo Busi (v03)" w:date="2017-08-17T15:58:00Z">
        <w:del w:id="32" w:author="King, Daniel" w:date="2017-09-01T08:20:00Z">
          <w:r w:rsidDel="00F0706E">
            <w:delText xml:space="preserve"> models</w:delText>
          </w:r>
        </w:del>
      </w:moveTo>
      <w:ins w:id="33" w:author="Italo Busi (v03)" w:date="2017-08-17T15:58:00Z">
        <w:del w:id="34" w:author="King, Daniel" w:date="2017-09-01T08:20:00Z">
          <w:r w:rsidDel="00F0706E">
            <w:delText>, e.g., the YANG models</w:delText>
          </w:r>
        </w:del>
      </w:ins>
      <w:moveTo w:id="35" w:author="Italo Busi (v03)" w:date="2017-08-17T15:58:00Z">
        <w:del w:id="36" w:author="King, Daniel" w:date="2017-09-01T08:20:00Z">
          <w:r w:rsidDel="00F0706E">
            <w:delText xml:space="preserve"> defined by the IETF</w:delText>
          </w:r>
        </w:del>
      </w:moveTo>
      <w:ins w:id="37" w:author="Italo Busi (v03)" w:date="2017-08-17T15:58:00Z">
        <w:del w:id="38" w:author="King, Daniel" w:date="2017-09-01T08:20:00Z">
          <w:r w:rsidDel="00F0706E">
            <w:delText>,</w:delText>
          </w:r>
        </w:del>
      </w:ins>
      <w:moveTo w:id="39" w:author="Italo Busi (v03)" w:date="2017-08-17T15:58:00Z">
        <w:del w:id="40" w:author="King, Daniel" w:date="2017-09-01T08:20:00Z">
          <w:r w:rsidDel="00F0706E">
            <w:delText xml:space="preserve"> for transport networks.</w:delText>
          </w:r>
        </w:del>
      </w:moveTo>
    </w:p>
    <w:moveToRangeEnd w:id="26"/>
    <w:p w:rsidR="00F52EE9" w:rsidRDefault="00F52EE9" w:rsidP="003078A1">
      <w:r>
        <w:t xml:space="preserve">This document assumes a reference architecture, including interfaces, based on the Abstraction and Control of Traffic-Engineered Networks </w:t>
      </w:r>
      <w:r w:rsidR="007E6F6C">
        <w:t>(ACTN), defined in [ACTN-Frame]</w:t>
      </w:r>
    </w:p>
    <w:p w:rsidR="00F52EE9" w:rsidRDefault="004604B3" w:rsidP="00F52EE9">
      <w:r w:rsidRPr="00935D66">
        <w:t xml:space="preserve">The focus of </w:t>
      </w:r>
      <w:del w:id="41" w:author="Italo Busi (v04)" w:date="2017-08-18T17:38:00Z">
        <w:r w:rsidRPr="00935D66">
          <w:delText>the current version</w:delText>
        </w:r>
      </w:del>
      <w:ins w:id="42" w:author="Italo Busi (v04)" w:date="2017-08-18T17:38:00Z">
        <w:r w:rsidRPr="00935D66">
          <w:t>this document</w:t>
        </w:r>
      </w:ins>
      <w:r w:rsidRPr="00935D66">
        <w:t xml:space="preserve"> is on the MPI (interface between the Multi Domain Service Coordinator (MDSC) and a Physical Network Controller (PNC), controlling a transport network domain).</w:t>
      </w:r>
    </w:p>
    <w:p w:rsidR="00F52EE9" w:rsidRDefault="00F52EE9" w:rsidP="00F52EE9">
      <w:r>
        <w:t xml:space="preserve">The relationship between the current IETF YANG models and the type of ACTN interfaces can be found in [ACTN-YANG]. </w:t>
      </w:r>
    </w:p>
    <w:p w:rsidR="00F52EE9" w:rsidDel="0038014C" w:rsidRDefault="00F52EE9" w:rsidP="00F52EE9">
      <w:pPr>
        <w:rPr>
          <w:del w:id="43" w:author="King, Daniel" w:date="2017-09-01T08:21:00Z"/>
        </w:rPr>
      </w:pPr>
      <w:commentRangeStart w:id="44"/>
      <w:r>
        <w:t>The</w:t>
      </w:r>
      <w:commentRangeEnd w:id="44"/>
      <w:r w:rsidR="007E6F6C">
        <w:rPr>
          <w:rStyle w:val="CommentReference"/>
        </w:rPr>
        <w:commentReference w:id="44"/>
      </w:r>
      <w:r>
        <w:t xml:space="preserve"> ONF Technical Recommendations for Functional Requirements for the transport API</w:t>
      </w:r>
      <w:del w:id="45" w:author="TNBI DT" w:date="2017-09-06T15:17:00Z">
        <w:r w:rsidDel="00935D66">
          <w:delText>, may be found</w:delText>
        </w:r>
      </w:del>
      <w:r>
        <w:t xml:space="preserve"> in [ONF TR-527]</w:t>
      </w:r>
      <w:del w:id="46" w:author="TNBI DT" w:date="2017-09-06T15:17:00Z">
        <w:r w:rsidDel="00935D66">
          <w:delText>.</w:delText>
        </w:r>
        <w:r w:rsidDel="00935D66">
          <w:br/>
          <w:delText xml:space="preserve">Furthermore, </w:delText>
        </w:r>
      </w:del>
      <w:bookmarkStart w:id="47" w:name="_Hlk492386031"/>
      <w:ins w:id="48" w:author="TNBI DT" w:date="2017-09-06T15:17:00Z">
        <w:r w:rsidR="00935D66">
          <w:t xml:space="preserve"> and </w:t>
        </w:r>
      </w:ins>
      <w:ins w:id="49" w:author="TNBI DT" w:date="2017-09-06T15:18:00Z">
        <w:r w:rsidR="00935D66">
          <w:t xml:space="preserve">the </w:t>
        </w:r>
      </w:ins>
      <w:r>
        <w:t xml:space="preserve">ONF transport API multi-layer examples </w:t>
      </w:r>
      <w:bookmarkEnd w:id="47"/>
      <w:del w:id="50" w:author="TNBI DT" w:date="2017-09-06T15:18:00Z">
        <w:r w:rsidDel="00935D66">
          <w:delText xml:space="preserve">may be found </w:delText>
        </w:r>
      </w:del>
      <w:r>
        <w:t xml:space="preserve">in [ONF </w:t>
      </w:r>
      <w:proofErr w:type="spellStart"/>
      <w:r>
        <w:t>GitHub</w:t>
      </w:r>
      <w:proofErr w:type="spellEnd"/>
      <w:r>
        <w:t>]</w:t>
      </w:r>
      <w:ins w:id="51" w:author="TNBI DT" w:date="2017-09-06T15:18:00Z">
        <w:r w:rsidR="00935D66">
          <w:t xml:space="preserve"> have been considered as an input for this work</w:t>
        </w:r>
      </w:ins>
      <w:r>
        <w:t>.</w:t>
      </w:r>
    </w:p>
    <w:p w:rsidR="00F52EE9" w:rsidDel="00D24898" w:rsidRDefault="00F52EE9" w:rsidP="00F52EE9">
      <w:moveFromRangeStart w:id="52" w:author="Italo Busi (v03)" w:date="2017-08-17T15:58:00Z" w:name="move490748835"/>
      <w:moveFrom w:id="53" w:author="Italo Busi (v03)" w:date="2017-08-17T15:58:00Z">
        <w:r w:rsidDel="00D24898">
          <w:t>This document describes use cases that could be used for analyzing the applicability of the existing models defined by the IETF for transport networks</w:t>
        </w:r>
        <w:ins w:id="54" w:author="Italo Busi" w:date="2017-08-03T16:13:00Z">
          <w:del w:id="55" w:author="King, Daniel" w:date="2017-09-01T08:21:00Z">
            <w:r w:rsidR="00E80B33" w:rsidDel="0038014C">
              <w:delText>.</w:delText>
            </w:r>
          </w:del>
        </w:ins>
      </w:moveFrom>
    </w:p>
    <w:moveFromRangeEnd w:id="52"/>
    <w:p w:rsidR="00F52EE9" w:rsidRDefault="004604B3" w:rsidP="00F52EE9">
      <w:r w:rsidRPr="00935D66">
        <w:t xml:space="preserve">Considerations about the CMI (interface between the Customer Network Controller (CNC) and the MDSC) are </w:t>
      </w:r>
      <w:del w:id="56" w:author="Italo Busi (v04)" w:date="2017-08-18T17:38:00Z">
        <w:r w:rsidRPr="00935D66">
          <w:delText>for further study</w:delText>
        </w:r>
      </w:del>
      <w:ins w:id="57" w:author="Italo Busi (v04)" w:date="2017-08-18T17:38:00Z">
        <w:r w:rsidRPr="00935D66">
          <w:rPr>
            <w:rPrChange w:id="58" w:author="TNBI DT" w:date="2017-09-06T15:14:00Z">
              <w:rPr>
                <w:highlight w:val="yellow"/>
              </w:rPr>
            </w:rPrChange>
          </w:rPr>
          <w:t>outside the scope of this document</w:t>
        </w:r>
      </w:ins>
      <w:r w:rsidRPr="00935D66">
        <w:t>.</w:t>
      </w:r>
    </w:p>
    <w:p w:rsidR="00F0706E" w:rsidRDefault="00F0706E" w:rsidP="00237595">
      <w:pPr>
        <w:pStyle w:val="Heading1"/>
        <w:rPr>
          <w:ins w:id="59" w:author="King, Daniel" w:date="2017-09-01T08:21:00Z"/>
        </w:rPr>
      </w:pPr>
      <w:bookmarkStart w:id="60" w:name="_Toc490842096"/>
      <w:ins w:id="61" w:author="King, Daniel" w:date="2017-09-01T08:21:00Z">
        <w:r>
          <w:t>Terminology</w:t>
        </w:r>
      </w:ins>
    </w:p>
    <w:p w:rsidR="00F0706E" w:rsidRDefault="00F0706E" w:rsidP="00F0706E">
      <w:pPr>
        <w:rPr>
          <w:ins w:id="62" w:author="King, Daniel" w:date="2017-09-01T08:21:00Z"/>
        </w:rPr>
      </w:pPr>
      <w:ins w:id="63" w:author="King, Daniel" w:date="2017-09-01T08:21:00Z">
        <w:r>
          <w:t>E-LINE: Ethernet Line</w:t>
        </w:r>
      </w:ins>
    </w:p>
    <w:p w:rsidR="00F0706E" w:rsidRDefault="00F0706E" w:rsidP="00F0706E">
      <w:pPr>
        <w:rPr>
          <w:ins w:id="64" w:author="King, Daniel" w:date="2017-09-01T08:21:00Z"/>
        </w:rPr>
      </w:pPr>
      <w:ins w:id="65" w:author="King, Daniel" w:date="2017-09-01T08:21:00Z">
        <w:r>
          <w:t>EPL: Ethernet Private Line</w:t>
        </w:r>
      </w:ins>
    </w:p>
    <w:p w:rsidR="00F0706E" w:rsidRDefault="00F0706E" w:rsidP="00F0706E">
      <w:pPr>
        <w:rPr>
          <w:ins w:id="66" w:author="King, Daniel" w:date="2017-09-01T08:21:00Z"/>
        </w:rPr>
      </w:pPr>
      <w:ins w:id="67" w:author="King, Daniel" w:date="2017-09-01T08:21:00Z">
        <w:r>
          <w:t>EVPL: Ethernet Virtual Private Line</w:t>
        </w:r>
      </w:ins>
    </w:p>
    <w:p w:rsidR="00F0706E" w:rsidRDefault="00F0706E" w:rsidP="00F0706E">
      <w:pPr>
        <w:rPr>
          <w:ins w:id="68" w:author="King, Daniel" w:date="2017-09-01T08:21:00Z"/>
        </w:rPr>
      </w:pPr>
      <w:ins w:id="69" w:author="King, Daniel" w:date="2017-09-01T08:21:00Z">
        <w:r>
          <w:t xml:space="preserve">OTH: Optical Network Hierarchy  </w:t>
        </w:r>
      </w:ins>
    </w:p>
    <w:p w:rsidR="00F0706E" w:rsidRPr="004D7AEC" w:rsidRDefault="00F0706E" w:rsidP="00F0706E">
      <w:pPr>
        <w:rPr>
          <w:ins w:id="70" w:author="King, Daniel" w:date="2017-09-01T08:21:00Z"/>
        </w:rPr>
      </w:pPr>
      <w:ins w:id="71" w:author="King, Daniel" w:date="2017-09-01T08:21:00Z">
        <w:r>
          <w:t xml:space="preserve">OTN: Optical Transport Network </w:t>
        </w:r>
      </w:ins>
    </w:p>
    <w:p w:rsidR="00C17E38" w:rsidRDefault="00C17E38" w:rsidP="00237595">
      <w:pPr>
        <w:pStyle w:val="Heading1"/>
        <w:rPr>
          <w:ins w:id="72" w:author="King, Daniel" w:date="2017-09-01T08:22:00Z"/>
        </w:rPr>
      </w:pPr>
      <w:r w:rsidRPr="00C1184A">
        <w:lastRenderedPageBreak/>
        <w:t>Conventions used in this document</w:t>
      </w:r>
      <w:bookmarkEnd w:id="60"/>
    </w:p>
    <w:p w:rsidR="00935D66" w:rsidRDefault="00935D66">
      <w:pPr>
        <w:pStyle w:val="Heading2"/>
        <w:rPr>
          <w:del w:id="73" w:author="King, Daniel" w:date="2017-09-01T08:22:00Z"/>
        </w:rPr>
        <w:pPrChange w:id="74" w:author="King, Daniel" w:date="2017-09-01T08:22:00Z">
          <w:pPr/>
        </w:pPrChange>
      </w:pPr>
    </w:p>
    <w:p w:rsidR="00935D66" w:rsidRDefault="00EF5917">
      <w:pPr>
        <w:pStyle w:val="Heading2"/>
        <w:rPr>
          <w:ins w:id="75" w:author="King, Daniel" w:date="2017-09-01T08:22:00Z"/>
        </w:rPr>
        <w:pPrChange w:id="76" w:author="King, Daniel" w:date="2017-09-01T08:22:00Z">
          <w:pPr/>
        </w:pPrChange>
      </w:pPr>
      <w:ins w:id="77" w:author="King, Daniel" w:date="2017-09-01T08:22:00Z">
        <w:r>
          <w:t>Topology and traffic flow processing</w:t>
        </w:r>
      </w:ins>
    </w:p>
    <w:p w:rsidR="00D24898" w:rsidRDefault="00D24898" w:rsidP="003078A1">
      <w:pPr>
        <w:rPr>
          <w:ins w:id="78" w:author="Italo Busi (v03)" w:date="2017-08-17T15:59:00Z"/>
        </w:rPr>
      </w:pPr>
      <w:ins w:id="79" w:author="Italo Busi (v03)" w:date="2017-08-17T15:59:00Z">
        <w:r>
          <w:t>The traffic flow between different nodes is specified as an ordered list of nodes, separated with commas, indicating within the brackets the processing within each node:</w:t>
        </w:r>
      </w:ins>
    </w:p>
    <w:p w:rsidR="00D24898" w:rsidRDefault="00D24898" w:rsidP="00D24898">
      <w:pPr>
        <w:ind w:left="864"/>
        <w:rPr>
          <w:ins w:id="80" w:author="Italo Busi (v03)" w:date="2017-08-17T15:59:00Z"/>
        </w:rPr>
      </w:pPr>
      <w:ins w:id="81" w:author="Italo Busi (v03)" w:date="2017-08-17T15:59:00Z">
        <w:r>
          <w:t>&lt;node&gt; (&lt;processing&gt;){, &lt;node&gt; (&lt;processing&gt;)}</w:t>
        </w:r>
      </w:ins>
    </w:p>
    <w:p w:rsidR="00D24898" w:rsidRDefault="00D24898" w:rsidP="00D24898">
      <w:pPr>
        <w:rPr>
          <w:ins w:id="82" w:author="Italo Busi (v03)" w:date="2017-08-17T15:59:00Z"/>
        </w:rPr>
      </w:pPr>
      <w:ins w:id="83" w:author="Italo Busi (v03)" w:date="2017-08-17T15:59:00Z">
        <w:r>
          <w:t>The order represents the order of traffic flow being forwarded through the network.</w:t>
        </w:r>
      </w:ins>
    </w:p>
    <w:p w:rsidR="00D24898" w:rsidRDefault="00D24898" w:rsidP="00D24898">
      <w:pPr>
        <w:rPr>
          <w:ins w:id="84" w:author="Italo Busi (v03)" w:date="2017-08-17T15:59:00Z"/>
        </w:rPr>
      </w:pPr>
      <w:ins w:id="85" w:author="Italo Busi (v03)" w:date="2017-08-17T15:59:00Z">
        <w:r>
          <w:t xml:space="preserve">The processing can be either an adaptation of a client layer into a server layer </w:t>
        </w:r>
        <w:del w:id="86" w:author="TNBI DT" w:date="2017-09-06T15:20:00Z">
          <w:r w:rsidDel="00321FC9">
            <w:delText>“</w:delText>
          </w:r>
        </w:del>
      </w:ins>
      <w:ins w:id="87" w:author="TNBI DT" w:date="2017-09-06T15:20:00Z">
        <w:r w:rsidR="00321FC9">
          <w:t>"</w:t>
        </w:r>
      </w:ins>
      <w:ins w:id="88" w:author="Italo Busi (v03)" w:date="2017-08-17T15:59:00Z">
        <w:r>
          <w:t>(client -&gt; server)</w:t>
        </w:r>
        <w:del w:id="89" w:author="TNBI DT" w:date="2017-09-06T15:20:00Z">
          <w:r w:rsidDel="00321FC9">
            <w:delText>”</w:delText>
          </w:r>
        </w:del>
      </w:ins>
      <w:ins w:id="90" w:author="TNBI DT" w:date="2017-09-06T15:20:00Z">
        <w:r w:rsidR="00321FC9">
          <w:t>"</w:t>
        </w:r>
      </w:ins>
      <w:ins w:id="91" w:author="Italo Busi (v03)" w:date="2017-08-17T15:59:00Z">
        <w:r>
          <w:t xml:space="preserve"> or switching at a given layer </w:t>
        </w:r>
        <w:del w:id="92" w:author="TNBI DT" w:date="2017-09-06T15:20:00Z">
          <w:r w:rsidDel="00321FC9">
            <w:delText>“</w:delText>
          </w:r>
        </w:del>
      </w:ins>
      <w:ins w:id="93" w:author="TNBI DT" w:date="2017-09-06T15:20:00Z">
        <w:r w:rsidR="00321FC9">
          <w:t>"</w:t>
        </w:r>
      </w:ins>
      <w:ins w:id="94" w:author="Italo Busi (v03)" w:date="2017-08-17T15:59:00Z">
        <w:r>
          <w:t>([switching])</w:t>
        </w:r>
        <w:del w:id="95" w:author="TNBI DT" w:date="2017-09-06T15:20:00Z">
          <w:r w:rsidDel="00321FC9">
            <w:delText>”</w:delText>
          </w:r>
        </w:del>
      </w:ins>
      <w:ins w:id="96" w:author="TNBI DT" w:date="2017-09-06T15:20:00Z">
        <w:r w:rsidR="00321FC9">
          <w:t>"</w:t>
        </w:r>
      </w:ins>
      <w:ins w:id="97" w:author="Italo Busi (v03)" w:date="2017-08-17T15:59:00Z">
        <w:r>
          <w:t xml:space="preserve">. Multi-layer switching is indicated by two layer switching with client/server adaptation: </w:t>
        </w:r>
        <w:del w:id="98" w:author="TNBI DT" w:date="2017-09-06T15:21:00Z">
          <w:r w:rsidDel="00321FC9">
            <w:delText>“</w:delText>
          </w:r>
        </w:del>
      </w:ins>
      <w:ins w:id="99" w:author="TNBI DT" w:date="2017-09-06T15:21:00Z">
        <w:r w:rsidR="00321FC9">
          <w:t>"</w:t>
        </w:r>
      </w:ins>
      <w:ins w:id="100" w:author="Italo Busi (v03)" w:date="2017-08-17T15:59:00Z">
        <w:r>
          <w:t>([client] -&gt; [server])</w:t>
        </w:r>
        <w:del w:id="101" w:author="TNBI DT" w:date="2017-09-06T15:21:00Z">
          <w:r w:rsidDel="00321FC9">
            <w:delText>”</w:delText>
          </w:r>
        </w:del>
      </w:ins>
      <w:ins w:id="102" w:author="TNBI DT" w:date="2017-09-06T15:21:00Z">
        <w:r w:rsidR="00321FC9">
          <w:t>"</w:t>
        </w:r>
      </w:ins>
      <w:ins w:id="103" w:author="Italo Busi (v03)" w:date="2017-08-17T15:59:00Z">
        <w:r>
          <w:t>.</w:t>
        </w:r>
      </w:ins>
    </w:p>
    <w:p w:rsidR="00D24898" w:rsidRDefault="00D24898" w:rsidP="00D24898">
      <w:pPr>
        <w:rPr>
          <w:ins w:id="104" w:author="Italo Busi (v03)" w:date="2017-08-17T15:59:00Z"/>
        </w:rPr>
      </w:pPr>
      <w:ins w:id="105" w:author="Italo Busi (v03)" w:date="2017-08-17T15:59:00Z">
        <w:r>
          <w:t>For example, the following traffic flow:</w:t>
        </w:r>
      </w:ins>
    </w:p>
    <w:p w:rsidR="00D24898" w:rsidRDefault="00D24898" w:rsidP="00D24898">
      <w:pPr>
        <w:ind w:left="864"/>
        <w:rPr>
          <w:ins w:id="106" w:author="Italo Busi (v03)" w:date="2017-08-17T15:59:00Z"/>
        </w:rPr>
      </w:pPr>
      <w:ins w:id="107" w:author="Italo Busi (v03)" w:date="2017-08-17T15:59:00Z">
        <w:r>
          <w:t xml:space="preserve">C-R1 ([PKT] -&gt; ODU2), S3 ([ODU2]), S5 ([ODU2]), S6 ([ODU2]), </w:t>
        </w:r>
        <w:r>
          <w:br/>
          <w:t>C-R3 (ODU2 -&gt; [PKT])</w:t>
        </w:r>
      </w:ins>
    </w:p>
    <w:p w:rsidR="00D24898" w:rsidRDefault="00D24898" w:rsidP="00D24898">
      <w:pPr>
        <w:rPr>
          <w:ins w:id="108" w:author="Italo Busi (v03)" w:date="2017-08-17T17:50:00Z"/>
        </w:rPr>
      </w:pPr>
      <w:ins w:id="109" w:author="Italo Busi (v03)" w:date="2017-08-17T15:59:00Z">
        <w:r>
          <w:t>Node C-R1 is switching at the packet (PKT) layer and mapping packets into a ODU2 before transmission to node S3. Nodes S3, S5 and S6 are switching at the ODU2 layer: S3 sends the ODU2 traffic to S5 which then sends it to S6 which finally sends to C-R3. Node C-R3 terminates the ODU2 from S6 before switching at the packet (PKT) layer.</w:t>
        </w:r>
      </w:ins>
    </w:p>
    <w:p w:rsidR="00616249" w:rsidRDefault="00616249" w:rsidP="00616249">
      <w:pPr>
        <w:rPr>
          <w:ins w:id="110" w:author="Italo Busi (v03)" w:date="2017-08-17T17:50:00Z"/>
        </w:rPr>
      </w:pPr>
      <w:ins w:id="111" w:author="Italo Busi (v03)" w:date="2017-08-17T17:50:00Z">
        <w:r>
          <w:t>The paths of working and protection transport entities are spe</w:t>
        </w:r>
      </w:ins>
      <w:ins w:id="112" w:author="Italo Busi (v03)" w:date="2017-08-17T17:51:00Z">
        <w:r>
          <w:t>cifi</w:t>
        </w:r>
      </w:ins>
      <w:ins w:id="113" w:author="Italo Busi (v03)" w:date="2017-08-17T17:50:00Z">
        <w:r>
          <w:t>ed as an ordered list of nodes, separated with commas:</w:t>
        </w:r>
      </w:ins>
    </w:p>
    <w:p w:rsidR="00616249" w:rsidRDefault="00616249" w:rsidP="00616249">
      <w:pPr>
        <w:ind w:left="864"/>
        <w:rPr>
          <w:ins w:id="114" w:author="Italo Busi (v03)" w:date="2017-08-17T17:50:00Z"/>
        </w:rPr>
      </w:pPr>
      <w:ins w:id="115" w:author="Italo Busi (v03)" w:date="2017-08-17T17:50:00Z">
        <w:r>
          <w:t>&lt;node&gt; {, &lt;node&gt;}</w:t>
        </w:r>
      </w:ins>
    </w:p>
    <w:p w:rsidR="00616249" w:rsidRDefault="00616249" w:rsidP="00D24898">
      <w:pPr>
        <w:rPr>
          <w:ins w:id="116" w:author="Italo Busi (v03)" w:date="2017-08-17T15:59:00Z"/>
        </w:rPr>
      </w:pPr>
      <w:ins w:id="117" w:author="Italo Busi (v03)" w:date="2017-08-17T17:50:00Z">
        <w:r>
          <w:t>The order represents the order of traffic flow being forwarded through the network</w:t>
        </w:r>
      </w:ins>
      <w:ins w:id="118" w:author="Italo Busi (v03)" w:date="2017-08-17T17:51:00Z">
        <w:r>
          <w:t xml:space="preserve"> in the forward direction</w:t>
        </w:r>
      </w:ins>
      <w:ins w:id="119" w:author="Italo Busi (v03)" w:date="2017-08-17T17:50:00Z">
        <w:r>
          <w:t>.</w:t>
        </w:r>
      </w:ins>
      <w:ins w:id="120" w:author="Italo Busi (v03)" w:date="2017-08-17T17:51:00Z">
        <w:r>
          <w:t xml:space="preserve"> </w:t>
        </w:r>
        <w:del w:id="121" w:author="TNBI DT" w:date="2017-09-06T15:23:00Z">
          <w:r w:rsidDel="00321FC9">
            <w:delText>T</w:delText>
          </w:r>
        </w:del>
      </w:ins>
      <w:ins w:id="122" w:author="TNBI DT" w:date="2017-09-06T15:24:00Z">
        <w:r w:rsidR="00321FC9">
          <w:t>In case of bidirectional paths, t</w:t>
        </w:r>
      </w:ins>
      <w:ins w:id="123" w:author="Italo Busi (v03)" w:date="2017-08-17T17:51:00Z">
        <w:r>
          <w:t xml:space="preserve">he forward and backward directions are selected </w:t>
        </w:r>
      </w:ins>
      <w:ins w:id="124" w:author="TNBI DT" w:date="2017-09-06T15:25:00Z">
        <w:r w:rsidR="00321FC9">
          <w:t>arbitrarily</w:t>
        </w:r>
      </w:ins>
      <w:ins w:id="125" w:author="Italo Busi (v03)" w:date="2017-08-17T17:51:00Z">
        <w:del w:id="126" w:author="TNBI DT" w:date="2017-09-06T15:24:00Z">
          <w:r w:rsidDel="00321FC9">
            <w:delText xml:space="preserve">on an arbitrary </w:delText>
          </w:r>
          <w:commentRangeStart w:id="127"/>
          <w:r w:rsidDel="00321FC9">
            <w:delText>basis</w:delText>
          </w:r>
        </w:del>
      </w:ins>
      <w:commentRangeEnd w:id="127"/>
      <w:del w:id="128" w:author="TNBI DT" w:date="2017-09-06T15:24:00Z">
        <w:r w:rsidR="00B21CA4" w:rsidDel="00321FC9">
          <w:rPr>
            <w:rStyle w:val="CommentReference"/>
          </w:rPr>
          <w:commentReference w:id="127"/>
        </w:r>
      </w:del>
      <w:ins w:id="129" w:author="TNBI DT" w:date="2017-09-06T15:24:00Z">
        <w:r w:rsidR="00321FC9">
          <w:t>,</w:t>
        </w:r>
      </w:ins>
      <w:ins w:id="130" w:author="Italo Busi (v03)" w:date="2017-08-17T17:51:00Z">
        <w:r>
          <w:t xml:space="preserve"> but </w:t>
        </w:r>
        <w:del w:id="131" w:author="TNBI DT" w:date="2017-09-06T15:25:00Z">
          <w:r w:rsidDel="00321FC9">
            <w:delText>kep</w:delText>
          </w:r>
        </w:del>
      </w:ins>
      <w:ins w:id="132" w:author="Italo Busi (v03)" w:date="2017-08-17T17:52:00Z">
        <w:del w:id="133" w:author="TNBI DT" w:date="2017-09-06T15:25:00Z">
          <w:r w:rsidDel="00321FC9">
            <w:delText>t</w:delText>
          </w:r>
        </w:del>
      </w:ins>
      <w:ins w:id="134" w:author="TNBI DT" w:date="2017-09-06T15:25:00Z">
        <w:r w:rsidR="00321FC9">
          <w:t>the convention is</w:t>
        </w:r>
      </w:ins>
      <w:ins w:id="135" w:author="Italo Busi (v03)" w:date="2017-08-17T17:52:00Z">
        <w:r>
          <w:t xml:space="preserve"> consistent between working/protection path pairs as well as across multiple domains.</w:t>
        </w:r>
      </w:ins>
    </w:p>
    <w:p w:rsidR="00F52EE9" w:rsidDel="00D24898" w:rsidRDefault="00F52EE9" w:rsidP="00F52EE9">
      <w:pPr>
        <w:rPr>
          <w:del w:id="136" w:author="Italo Busi (v03)" w:date="2017-08-17T15:59:00Z"/>
        </w:rPr>
      </w:pPr>
      <w:del w:id="137" w:author="Italo Busi (v03)" w:date="2017-08-17T15:59:00Z">
        <w:r w:rsidRPr="00F13664" w:rsidDel="00D24898">
          <w:rPr>
            <w:highlight w:val="yellow"/>
          </w:rPr>
          <w:delText>For discussion in future revisions of this document.</w:delText>
        </w:r>
      </w:del>
    </w:p>
    <w:p w:rsidR="006F6F19" w:rsidRDefault="008C4C69" w:rsidP="008C4C69">
      <w:pPr>
        <w:pStyle w:val="Heading1"/>
      </w:pPr>
      <w:bookmarkStart w:id="138" w:name="_Toc490842097"/>
      <w:r w:rsidRPr="00C1184A">
        <w:lastRenderedPageBreak/>
        <w:t>Use Case 1: Single-domain with single-layer</w:t>
      </w:r>
      <w:bookmarkEnd w:id="138"/>
    </w:p>
    <w:p w:rsidR="008C4C69" w:rsidRPr="00C1184A" w:rsidRDefault="008C4C69" w:rsidP="003F732A">
      <w:pPr>
        <w:pStyle w:val="Heading2"/>
      </w:pPr>
      <w:bookmarkStart w:id="139" w:name="_Ref490841372"/>
      <w:bookmarkStart w:id="140" w:name="_Toc490842098"/>
      <w:r w:rsidRPr="00C1184A">
        <w:t>Reference Network</w:t>
      </w:r>
      <w:bookmarkEnd w:id="139"/>
      <w:bookmarkEnd w:id="140"/>
    </w:p>
    <w:p w:rsidR="00F52EE9" w:rsidRDefault="00F52EE9" w:rsidP="00F52EE9">
      <w:r>
        <w:t>The current considerations discussed in this document are based on the following reference networks:</w:t>
      </w:r>
    </w:p>
    <w:p w:rsidR="00935D66" w:rsidRDefault="00F52EE9">
      <w:pPr>
        <w:pStyle w:val="RFCListBullet"/>
        <w:numPr>
          <w:ilvl w:val="1"/>
          <w:numId w:val="46"/>
        </w:numPr>
        <w:tabs>
          <w:tab w:val="clear" w:pos="1296"/>
          <w:tab w:val="left" w:pos="1440"/>
        </w:tabs>
        <w:pPrChange w:id="141" w:author="Italo Busi" w:date="2017-07-27T14:58:00Z">
          <w:pPr/>
        </w:pPrChange>
      </w:pPr>
      <w:del w:id="142" w:author="Italo Busi" w:date="2017-07-27T14:59:00Z">
        <w:r w:rsidDel="00453609">
          <w:delText xml:space="preserve">  - </w:delText>
        </w:r>
      </w:del>
      <w:r>
        <w:t>single transport domain: OTN network</w:t>
      </w:r>
    </w:p>
    <w:p w:rsidR="00F52EE9" w:rsidRPr="00321FC9" w:rsidDel="00EF5917" w:rsidRDefault="004604B3" w:rsidP="00F52EE9">
      <w:pPr>
        <w:rPr>
          <w:del w:id="143" w:author="King, Daniel" w:date="2017-09-01T08:23:00Z"/>
        </w:rPr>
      </w:pPr>
      <w:del w:id="144" w:author="King, Daniel" w:date="2017-09-01T08:23:00Z">
        <w:r w:rsidRPr="00321FC9">
          <w:delText>It is expected that future revisions of the document will include additional reference networks.</w:delText>
        </w:r>
      </w:del>
    </w:p>
    <w:p w:rsidR="006F6F19" w:rsidRPr="00321FC9" w:rsidRDefault="004604B3" w:rsidP="003F732A">
      <w:pPr>
        <w:pStyle w:val="Heading3"/>
      </w:pPr>
      <w:bookmarkStart w:id="145" w:name="_Toc490842099"/>
      <w:bookmarkStart w:id="146" w:name="_Ref492475625"/>
      <w:r w:rsidRPr="00321FC9">
        <w:t>Single Transport Domain - OTN Network</w:t>
      </w:r>
      <w:bookmarkEnd w:id="145"/>
      <w:bookmarkEnd w:id="146"/>
    </w:p>
    <w:p w:rsidR="006F6F19" w:rsidRDefault="00EF5917" w:rsidP="00DA0C0E">
      <w:ins w:id="147" w:author="King, Daniel" w:date="2017-09-01T08:24:00Z">
        <w:r>
          <w:t xml:space="preserve">As shown in </w:t>
        </w:r>
      </w:ins>
      <w:r w:rsidR="004604B3">
        <w:fldChar w:fldCharType="begin"/>
      </w:r>
      <w:r w:rsidR="00F52EE9">
        <w:instrText xml:space="preserve"> REF _Ref486369636 \r \h </w:instrText>
      </w:r>
      <w:r w:rsidR="004604B3">
        <w:fldChar w:fldCharType="separate"/>
      </w:r>
      <w:r w:rsidR="000F5591">
        <w:t>Figure 1</w:t>
      </w:r>
      <w:r w:rsidR="004604B3">
        <w:fldChar w:fldCharType="end"/>
      </w:r>
      <w:r w:rsidR="00F52EE9">
        <w:t xml:space="preserve"> </w:t>
      </w:r>
      <w:del w:id="148" w:author="King, Daniel" w:date="2017-09-01T08:24:00Z">
        <w:r w:rsidR="00DA0C0E" w:rsidDel="00EF5917">
          <w:delText xml:space="preserve">shows </w:delText>
        </w:r>
      </w:del>
      <w:r w:rsidR="00DA0C0E">
        <w:t>the network physical topology composed of a single-domain transport network providing transport services to an IP network through five access links.</w:t>
      </w:r>
    </w:p>
    <w:p w:rsidR="00E74402" w:rsidRDefault="00E74402" w:rsidP="00F52EE9">
      <w:pPr>
        <w:pStyle w:val="RFCFigure"/>
      </w:pPr>
      <w:r>
        <w:t xml:space="preserve">        ................................................</w:t>
      </w:r>
      <w:r>
        <w:br/>
        <w:t xml:space="preserve">        :                 IP domain                    :</w:t>
      </w:r>
      <w:r>
        <w:br/>
        <w:t xml:space="preserve">        :        ..............................        :</w:t>
      </w:r>
      <w:r>
        <w:br/>
        <w:t xml:space="preserve">        :        :  ........................  :        :</w:t>
      </w:r>
      <w:r>
        <w:br/>
        <w:t xml:space="preserve">        :        :  :                      :  :        :</w:t>
      </w:r>
      <w:r>
        <w:br/>
        <w:t xml:space="preserve">        :        :  :      S1 -------- </w:t>
      </w:r>
      <w:r w:rsidRPr="00E861D8">
        <w:t>S2</w:t>
      </w:r>
      <w:r>
        <w:t xml:space="preserve"> ------ </w:t>
      </w:r>
      <w:r w:rsidRPr="00E861D8">
        <w:t>C-R4</w:t>
      </w:r>
      <w:r>
        <w:t xml:space="preserve">  :</w:t>
      </w:r>
      <w:r>
        <w:br/>
        <w:t xml:space="preserve">        :        :  :     /             |  :  :        :</w:t>
      </w:r>
      <w:r>
        <w:br/>
        <w:t xml:space="preserve">        :        :  :    /              |  :  :        :</w:t>
      </w:r>
      <w:r>
        <w:br/>
        <w:t xml:space="preserve">        :  </w:t>
      </w:r>
      <w:r w:rsidRPr="00E861D8">
        <w:t>C-R1</w:t>
      </w:r>
      <w:r>
        <w:t xml:space="preserve"> ------ </w:t>
      </w:r>
      <w:r w:rsidRPr="00E861D8">
        <w:t>S3</w:t>
      </w:r>
      <w:r>
        <w:t xml:space="preserve"> ----- S4      |  :  :        :</w:t>
      </w:r>
      <w:r>
        <w:br/>
        <w:t xml:space="preserve">        :        :  :    \        \     |  :  :        :</w:t>
      </w:r>
      <w:r>
        <w:br/>
        <w:t xml:space="preserve">        :        :  :     \        \    |  :  :        :</w:t>
      </w:r>
      <w:r>
        <w:br/>
        <w:t xml:space="preserve">        :        :  :      S5       \   |  :  :        :</w:t>
      </w:r>
      <w:r>
        <w:br/>
        <w:t xml:space="preserve">        :  </w:t>
      </w:r>
      <w:r w:rsidRPr="00E861D8">
        <w:t>C-R2</w:t>
      </w:r>
      <w:r>
        <w:t xml:space="preserve"> -----+    /  \       \  |  :  :        :</w:t>
      </w:r>
      <w:r>
        <w:br/>
        <w:t xml:space="preserve">        :        :  : \  /    \       \ |  :  :        :</w:t>
      </w:r>
      <w:r>
        <w:br/>
        <w:t xml:space="preserve">        :        :  :  </w:t>
      </w:r>
      <w:r w:rsidRPr="00E861D8">
        <w:t>S6</w:t>
      </w:r>
      <w:r>
        <w:t xml:space="preserve"> ---- S7 ---- S8 ------ C-R5  :</w:t>
      </w:r>
      <w:r>
        <w:br/>
        <w:t xml:space="preserve">        :        :  : /                    :  :        :</w:t>
      </w:r>
      <w:r>
        <w:br/>
        <w:t xml:space="preserve">        :  </w:t>
      </w:r>
      <w:r w:rsidRPr="00E861D8">
        <w:t>C-R3</w:t>
      </w:r>
      <w:r>
        <w:t xml:space="preserve"> -----+                     :  :        :</w:t>
      </w:r>
      <w:r>
        <w:br/>
        <w:t xml:space="preserve">        :        :  :   Transport domain   :  :        :</w:t>
      </w:r>
      <w:r>
        <w:br/>
        <w:t xml:space="preserve">        :        :  :                      :  :        :</w:t>
      </w:r>
      <w:r>
        <w:br/>
        <w:t xml:space="preserve">        :........:  :......................:  :........:</w:t>
      </w:r>
    </w:p>
    <w:p w:rsidR="00E74402" w:rsidRPr="00F67F6C" w:rsidRDefault="00E74402" w:rsidP="00F67F6C">
      <w:pPr>
        <w:pStyle w:val="Caption"/>
      </w:pPr>
      <w:bookmarkStart w:id="149" w:name="_Ref486369636"/>
      <w:r w:rsidRPr="00F67F6C">
        <w:t>Reference network for Use Case 1</w:t>
      </w:r>
      <w:bookmarkEnd w:id="149"/>
    </w:p>
    <w:p w:rsidR="00E74402" w:rsidRDefault="00E74402" w:rsidP="00E74402">
      <w:r>
        <w:t xml:space="preserve">The IP and transport (OTN) domains are respectively composed by five    routers C-R1 to C-R5 and by eight ODU switches S1 to S8. The    transport domain acts as a transit </w:t>
      </w:r>
      <w:del w:id="150" w:author="King, Daniel" w:date="2017-09-01T08:24:00Z">
        <w:r w:rsidDel="00EF5917">
          <w:delText xml:space="preserve">domain </w:delText>
        </w:r>
      </w:del>
      <w:ins w:id="151" w:author="King, Daniel" w:date="2017-09-01T08:24:00Z">
        <w:r w:rsidR="00EF5917">
          <w:t xml:space="preserve">network </w:t>
        </w:r>
      </w:ins>
      <w:r>
        <w:t xml:space="preserve">providing connectivity </w:t>
      </w:r>
      <w:ins w:id="152" w:author="King, Daniel" w:date="2017-09-01T08:24:00Z">
        <w:r w:rsidR="00EF5917">
          <w:t xml:space="preserve">for </w:t>
        </w:r>
      </w:ins>
      <w:del w:id="153" w:author="King, Daniel" w:date="2017-09-01T08:24:00Z">
        <w:r w:rsidDel="00EF5917">
          <w:delText xml:space="preserve">to    the </w:delText>
        </w:r>
      </w:del>
      <w:r>
        <w:t>IP layer</w:t>
      </w:r>
      <w:ins w:id="154" w:author="King, Daniel" w:date="2017-09-01T08:24:00Z">
        <w:r w:rsidR="00EF5917">
          <w:t xml:space="preserve"> services</w:t>
        </w:r>
      </w:ins>
      <w:r>
        <w:t>.</w:t>
      </w:r>
    </w:p>
    <w:p w:rsidR="00734EA5" w:rsidRDefault="00734EA5" w:rsidP="00734EA5">
      <w:pPr>
        <w:rPr>
          <w:ins w:id="155" w:author="King, Daniel" w:date="2017-09-01T08:26:00Z"/>
        </w:rPr>
      </w:pPr>
      <w:ins w:id="156" w:author="King, Daniel" w:date="2017-09-01T08:26:00Z">
        <w:r>
          <w:t xml:space="preserve">The behavior of the transport domain is the same whether the   ingress or egress service nodes in the IP domain are only attached </w:t>
        </w:r>
        <w:r>
          <w:lastRenderedPageBreak/>
          <w:t xml:space="preserve">to the transport domain, or if there are other routers in between the ingress or egress nodes of the IP domain not also attached to the transport </w:t>
        </w:r>
        <w:commentRangeStart w:id="157"/>
        <w:r>
          <w:t>domain</w:t>
        </w:r>
      </w:ins>
      <w:commentRangeEnd w:id="157"/>
      <w:r w:rsidR="00723B0B">
        <w:rPr>
          <w:rStyle w:val="CommentReference"/>
        </w:rPr>
        <w:commentReference w:id="157"/>
      </w:r>
      <w:ins w:id="158" w:author="King, Daniel" w:date="2017-09-01T08:26:00Z">
        <w:r>
          <w:t>.</w:t>
        </w:r>
      </w:ins>
      <w:ins w:id="159" w:author="TNBI DT" w:date="2017-09-06T15:30:00Z">
        <w:r w:rsidR="00720C8F">
          <w:t xml:space="preserve"> In other words, the behavior of the transport network does not dep</w:t>
        </w:r>
      </w:ins>
      <w:ins w:id="160" w:author="TNBI DT" w:date="2017-09-06T15:31:00Z">
        <w:r w:rsidR="00720C8F">
          <w:t>end on whether C-R1, C-R2</w:t>
        </w:r>
        <w:proofErr w:type="gramStart"/>
        <w:r w:rsidR="00720C8F">
          <w:t>, ...,</w:t>
        </w:r>
        <w:proofErr w:type="gramEnd"/>
        <w:r w:rsidR="00720C8F">
          <w:t xml:space="preserve"> C-R5 are PE or P routers for the IP services.</w:t>
        </w:r>
      </w:ins>
    </w:p>
    <w:p w:rsidR="00734EA5" w:rsidRDefault="00734EA5" w:rsidP="00734EA5">
      <w:pPr>
        <w:rPr>
          <w:ins w:id="161" w:author="King, Daniel" w:date="2017-09-01T08:27:00Z"/>
        </w:rPr>
      </w:pPr>
      <w:ins w:id="162" w:author="King, Daniel" w:date="2017-09-01T08:27:00Z">
        <w:r>
          <w:t xml:space="preserve">The transport domain control plane architecture follows the ACTN architecture and framework document [ACTN-Frame], and functional </w:t>
        </w:r>
        <w:proofErr w:type="gramStart"/>
        <w:r>
          <w:t>components</w:t>
        </w:r>
        <w:proofErr w:type="gramEnd"/>
        <w:r>
          <w:t xml:space="preserve">: </w:t>
        </w:r>
      </w:ins>
    </w:p>
    <w:p w:rsidR="00734EA5" w:rsidRDefault="00734EA5" w:rsidP="00720C8F">
      <w:pPr>
        <w:pStyle w:val="RFCListBullet"/>
        <w:rPr>
          <w:ins w:id="163" w:author="King, Daniel" w:date="2017-09-01T08:27:00Z"/>
        </w:rPr>
        <w:pPrChange w:id="164" w:author="TNBI DT" w:date="2017-09-06T15:35:00Z">
          <w:pPr/>
        </w:pPrChange>
      </w:pPr>
      <w:ins w:id="165" w:author="King, Daniel" w:date="2017-09-01T08:27:00Z">
        <w:del w:id="166" w:author="TNBI DT" w:date="2017-09-06T15:34:00Z">
          <w:r w:rsidDel="00720C8F">
            <w:delText xml:space="preserve">o </w:delText>
          </w:r>
        </w:del>
        <w:r>
          <w:t xml:space="preserve">Customer Network Controller (CNC) act as a client with respect to the Multi-Domain Service Coordinator (MDSC) via the </w:t>
        </w:r>
        <w:commentRangeStart w:id="167"/>
        <w:del w:id="168" w:author="TNBI DT" w:date="2017-09-06T15:33:00Z">
          <w:r w:rsidR="004604B3" w:rsidRPr="004604B3" w:rsidDel="00720C8F">
            <w:rPr>
              <w:highlight w:val="yellow"/>
              <w:rPrChange w:id="169" w:author="Belotti, Sergio (Nokia - IT)" w:date="2017-09-05T15:32:00Z">
                <w:rPr/>
              </w:rPrChange>
            </w:rPr>
            <w:delText>Controller</w:delText>
          </w:r>
        </w:del>
      </w:ins>
      <w:commentRangeEnd w:id="167"/>
      <w:del w:id="170" w:author="TNBI DT" w:date="2017-09-06T15:33:00Z">
        <w:r w:rsidR="00723B0B" w:rsidDel="00720C8F">
          <w:rPr>
            <w:rStyle w:val="CommentReference"/>
          </w:rPr>
          <w:commentReference w:id="167"/>
        </w:r>
      </w:del>
      <w:ins w:id="171" w:author="King, Daniel" w:date="2017-09-01T08:27:00Z">
        <w:del w:id="172" w:author="TNBI DT" w:date="2017-09-06T15:33:00Z">
          <w:r w:rsidDel="00720C8F">
            <w:delText>-MDSC</w:delText>
          </w:r>
        </w:del>
      </w:ins>
      <w:ins w:id="173" w:author="TNBI DT" w:date="2017-09-06T15:33:00Z">
        <w:r w:rsidR="00720C8F">
          <w:t>CNC-MDSC</w:t>
        </w:r>
      </w:ins>
      <w:ins w:id="174" w:author="King, Daniel" w:date="2017-09-01T08:27:00Z">
        <w:r>
          <w:t xml:space="preserve"> Interface (CMI);</w:t>
        </w:r>
      </w:ins>
    </w:p>
    <w:p w:rsidR="00734EA5" w:rsidRDefault="00734EA5" w:rsidP="00720C8F">
      <w:pPr>
        <w:pStyle w:val="RFCListBullet"/>
        <w:rPr>
          <w:ins w:id="175" w:author="King, Daniel" w:date="2017-09-01T08:27:00Z"/>
        </w:rPr>
        <w:pPrChange w:id="176" w:author="TNBI DT" w:date="2017-09-06T15:35:00Z">
          <w:pPr/>
        </w:pPrChange>
      </w:pPr>
      <w:ins w:id="177" w:author="King, Daniel" w:date="2017-09-01T08:27:00Z">
        <w:del w:id="178" w:author="TNBI DT" w:date="2017-09-06T15:34:00Z">
          <w:r w:rsidDel="00720C8F">
            <w:delText xml:space="preserve">o </w:delText>
          </w:r>
        </w:del>
        <w:r>
          <w:t>MDSC is connected to a plurality of Physical Network Controllers (PNCs), one for each domain, via a MDSC-PNC Interface (MPI). Each PNC is responsible only for the control of its domain and the MDSC is the only entity capable of multi-domain functionalities as well as of managing the inter-domain links;</w:t>
        </w:r>
      </w:ins>
    </w:p>
    <w:p w:rsidR="00734EA5" w:rsidRDefault="00734EA5" w:rsidP="00734EA5">
      <w:pPr>
        <w:rPr>
          <w:ins w:id="179" w:author="King, Daniel" w:date="2017-09-01T08:27:00Z"/>
        </w:rPr>
      </w:pPr>
      <w:ins w:id="180" w:author="King, Daniel" w:date="2017-09-01T08:27:00Z">
        <w:r>
          <w:t xml:space="preserve">The ACTN framework facilitates the detachment of the network and service control from the underlying technology and help the customer </w:t>
        </w:r>
        <w:proofErr w:type="gramStart"/>
        <w:r>
          <w:t>express</w:t>
        </w:r>
        <w:proofErr w:type="gramEnd"/>
        <w:r>
          <w:t xml:space="preserve"> the network as desired by business needs. Therefore, care must be taken to keep minimal dependency on the CMI (or no dependency at all) with respect to the network domain technologies. The MPI instead requires some specialization according to the domain technology.</w:t>
        </w:r>
      </w:ins>
    </w:p>
    <w:p w:rsidR="00141413" w:rsidRDefault="00141413" w:rsidP="00F52EE9">
      <w:pPr>
        <w:pStyle w:val="RFCFigure"/>
        <w:rPr>
          <w:ins w:id="181" w:author="King, Daniel" w:date="2017-09-01T08:27:00Z"/>
        </w:rPr>
      </w:pPr>
    </w:p>
    <w:p w:rsidR="00E74402" w:rsidDel="00734EA5" w:rsidRDefault="00E74402">
      <w:pPr>
        <w:rPr>
          <w:del w:id="182" w:author="King, Daniel" w:date="2017-09-01T08:26:00Z"/>
        </w:rPr>
      </w:pPr>
      <w:del w:id="183" w:author="King, Daniel" w:date="2017-09-01T08:26:00Z">
        <w:r w:rsidDel="00734EA5">
          <w:delText>The behavior of the transport domain is the same whether the   ingress</w:delText>
        </w:r>
      </w:del>
      <w:del w:id="184" w:author="King, Daniel" w:date="2017-09-01T08:25:00Z">
        <w:r w:rsidDel="00FB31C4">
          <w:delText>/</w:delText>
        </w:r>
      </w:del>
      <w:del w:id="185" w:author="King, Daniel" w:date="2017-09-01T08:26:00Z">
        <w:r w:rsidDel="00734EA5">
          <w:delText>egress nodes in the IP domain, supporting an IP service, are</w:delText>
        </w:r>
      </w:del>
      <w:del w:id="186" w:author="King, Daniel" w:date="2017-09-01T08:25:00Z">
        <w:r w:rsidDel="00FB31C4">
          <w:delText xml:space="preserve">    </w:delText>
        </w:r>
      </w:del>
      <w:del w:id="187" w:author="King, Daniel" w:date="2017-09-01T08:26:00Z">
        <w:r w:rsidDel="00734EA5">
          <w:delText>directly attached to the transport domain or there are other routers</w:delText>
        </w:r>
      </w:del>
      <w:del w:id="188" w:author="King, Daniel" w:date="2017-09-01T08:25:00Z">
        <w:r w:rsidDel="00734EA5">
          <w:delText xml:space="preserve">   </w:delText>
        </w:r>
      </w:del>
      <w:del w:id="189" w:author="King, Daniel" w:date="2017-09-01T08:26:00Z">
        <w:r w:rsidDel="00734EA5">
          <w:delText>in between the ingress/egress nodes of the IP domain and the routers</w:delText>
        </w:r>
      </w:del>
      <w:del w:id="190" w:author="King, Daniel" w:date="2017-09-01T08:25:00Z">
        <w:r w:rsidDel="00734EA5">
          <w:delText xml:space="preserve">    </w:delText>
        </w:r>
      </w:del>
      <w:del w:id="191" w:author="King, Daniel" w:date="2017-09-01T08:26:00Z">
        <w:r w:rsidDel="00734EA5">
          <w:delText>directly attached to the transport network.</w:delText>
        </w:r>
      </w:del>
    </w:p>
    <w:p w:rsidR="00E74402" w:rsidRPr="008B2AC8" w:rsidRDefault="00E74402" w:rsidP="00F52EE9">
      <w:pPr>
        <w:pStyle w:val="RFCFigure"/>
      </w:pPr>
      <w:r w:rsidRPr="008B2AC8">
        <w:lastRenderedPageBreak/>
        <w:t xml:space="preserve">                              +-----+</w:t>
      </w:r>
    </w:p>
    <w:p w:rsidR="00E74402" w:rsidRPr="008B2AC8" w:rsidRDefault="00E74402" w:rsidP="00F52EE9">
      <w:pPr>
        <w:pStyle w:val="RFCFigure"/>
      </w:pPr>
      <w:r w:rsidRPr="008B2AC8">
        <w:t xml:space="preserve">                              | CNC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|CMI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MDSC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|MPI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PNC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   OTN   )</w:t>
      </w:r>
    </w:p>
    <w:p w:rsidR="00E74402" w:rsidRPr="008B2AC8" w:rsidRDefault="00E74402" w:rsidP="00F52EE9">
      <w:pPr>
        <w:pStyle w:val="RFCFigure"/>
      </w:pPr>
      <w:r w:rsidRPr="008B2AC8">
        <w:t xml:space="preserve">                           ( Physical  )</w:t>
      </w:r>
    </w:p>
    <w:p w:rsidR="00E74402" w:rsidRPr="008B2AC8" w:rsidRDefault="00E74402" w:rsidP="00F52EE9">
      <w:pPr>
        <w:pStyle w:val="RFCFigure"/>
      </w:pPr>
      <w:r w:rsidRPr="008B2AC8">
        <w:t xml:space="preserve">                            ( Network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w:t>
      </w:r>
    </w:p>
    <w:p w:rsidR="00E74402" w:rsidRDefault="00E74402" w:rsidP="00F52EE9">
      <w:pPr>
        <w:pStyle w:val="RFCFigure"/>
      </w:pPr>
    </w:p>
    <w:p w:rsidR="00E74402" w:rsidRPr="00F52EE9" w:rsidRDefault="00E74402" w:rsidP="00F52EE9">
      <w:pPr>
        <w:pStyle w:val="Caption"/>
      </w:pPr>
      <w:r w:rsidRPr="00F52EE9">
        <w:t>Controlling Hierarchy for Use Case 1</w:t>
      </w:r>
    </w:p>
    <w:p w:rsidR="00E74402" w:rsidRDefault="00141413" w:rsidP="00E74402">
      <w:pPr>
        <w:rPr>
          <w:ins w:id="192" w:author="King, Daniel" w:date="2017-09-01T08:28:00Z"/>
        </w:rPr>
      </w:pPr>
      <w:ins w:id="193" w:author="King, Daniel" w:date="2017-09-01T08:27:00Z">
        <w:r>
          <w:t xml:space="preserve">Once the service request is processed by the MDSC </w:t>
        </w:r>
      </w:ins>
      <w:del w:id="194" w:author="King, Daniel" w:date="2017-09-01T08:27:00Z">
        <w:r w:rsidR="00E74402" w:rsidDel="00141413">
          <w:delText>T</w:delText>
        </w:r>
      </w:del>
      <w:ins w:id="195" w:author="King, Daniel" w:date="2017-09-01T08:27:00Z">
        <w:r>
          <w:t>t</w:t>
        </w:r>
      </w:ins>
      <w:r w:rsidR="00E74402">
        <w:t xml:space="preserve">he mapping of the client IP traffic </w:t>
      </w:r>
      <w:del w:id="196" w:author="King, Daniel" w:date="2017-09-01T08:31:00Z">
        <w:r w:rsidR="00E74402" w:rsidDel="00D64932">
          <w:delText xml:space="preserve">on the physical link </w:delText>
        </w:r>
      </w:del>
      <w:r w:rsidR="00E74402">
        <w:t xml:space="preserve">between the routers </w:t>
      </w:r>
      <w:del w:id="197" w:author="King, Daniel" w:date="2017-09-01T08:31:00Z">
        <w:r w:rsidR="00E74402" w:rsidDel="00D64932">
          <w:delText>and the</w:delText>
        </w:r>
      </w:del>
      <w:ins w:id="198" w:author="King, Daniel" w:date="2017-09-01T08:31:00Z">
        <w:r w:rsidR="00D64932">
          <w:t>(across the</w:t>
        </w:r>
      </w:ins>
      <w:r w:rsidR="00E74402">
        <w:t xml:space="preserve"> transport network</w:t>
      </w:r>
      <w:ins w:id="199" w:author="King, Daniel" w:date="2017-09-01T08:31:00Z">
        <w:r w:rsidR="00D64932">
          <w:t>)</w:t>
        </w:r>
      </w:ins>
      <w:r w:rsidR="00E74402">
        <w:t xml:space="preserve"> is made in the IP routers only and is not controlled by the</w:t>
      </w:r>
      <w:del w:id="200" w:author="King, Daniel" w:date="2017-09-01T08:31:00Z">
        <w:r w:rsidR="00E74402" w:rsidDel="00D64932">
          <w:delText xml:space="preserve"> </w:delText>
        </w:r>
      </w:del>
      <w:ins w:id="201" w:author="King, Daniel" w:date="2017-09-01T08:31:00Z">
        <w:r w:rsidR="00D64932">
          <w:t xml:space="preserve"> </w:t>
        </w:r>
      </w:ins>
      <w:r w:rsidR="00E74402">
        <w:t>transport PNC</w:t>
      </w:r>
      <w:ins w:id="202" w:author="King, Daniel" w:date="2017-09-01T08:32:00Z">
        <w:r w:rsidR="00D64932">
          <w:t xml:space="preserve">, </w:t>
        </w:r>
      </w:ins>
      <w:del w:id="203" w:author="King, Daniel" w:date="2017-09-01T08:32:00Z">
        <w:r w:rsidR="00E74402" w:rsidDel="00D64932">
          <w:delText xml:space="preserve"> </w:delText>
        </w:r>
      </w:del>
      <w:r w:rsidR="00E74402">
        <w:t xml:space="preserve">and </w:t>
      </w:r>
      <w:ins w:id="204" w:author="King, Daniel" w:date="2017-09-01T08:32:00Z">
        <w:r w:rsidR="00D64932">
          <w:t xml:space="preserve">therefore </w:t>
        </w:r>
      </w:ins>
      <w:del w:id="205" w:author="King, Daniel" w:date="2017-09-01T08:32:00Z">
        <w:r w:rsidR="00E74402" w:rsidDel="00D64932">
          <w:delText xml:space="preserve">is </w:delText>
        </w:r>
      </w:del>
      <w:r w:rsidR="00E74402">
        <w:t>transparent to the</w:t>
      </w:r>
      <w:del w:id="206" w:author="King, Daniel" w:date="2017-09-01T08:32:00Z">
        <w:r w:rsidR="00E74402" w:rsidDel="00D64932">
          <w:delText xml:space="preserve">    </w:delText>
        </w:r>
      </w:del>
      <w:ins w:id="207" w:author="King, Daniel" w:date="2017-09-01T08:32:00Z">
        <w:r w:rsidR="00D64932">
          <w:t xml:space="preserve"> </w:t>
        </w:r>
      </w:ins>
      <w:r w:rsidR="00E74402">
        <w:t xml:space="preserve">transport nodes. </w:t>
      </w:r>
    </w:p>
    <w:p w:rsidR="00D64932" w:rsidDel="00D64932" w:rsidRDefault="00D64932" w:rsidP="00E74402">
      <w:pPr>
        <w:rPr>
          <w:del w:id="208" w:author="King, Daniel" w:date="2017-09-01T08:29:00Z"/>
        </w:rPr>
      </w:pPr>
    </w:p>
    <w:p w:rsidR="00E74402" w:rsidDel="00AD628E" w:rsidRDefault="00E74402" w:rsidP="00E74402">
      <w:pPr>
        <w:rPr>
          <w:del w:id="209" w:author="King, Daniel" w:date="2017-09-01T08:27:00Z"/>
        </w:rPr>
      </w:pPr>
      <w:del w:id="210" w:author="King, Daniel" w:date="2017-09-01T08:27:00Z">
        <w:r w:rsidDel="00AD628E">
          <w:delText>The control plane architecture follows the ACTN architecture and   framework document [ACTN-Frame]. The Client Controller act as a   client with respect to the Multi-Domain Service Coordinator (</w:delText>
        </w:r>
        <w:r w:rsidDel="00141413">
          <w:delText>MDSC)   via</w:delText>
        </w:r>
        <w:r w:rsidDel="00AD628E">
          <w:delText xml:space="preserve"> the Controller-MDSC Interface (CMI). The MDSC is connected to a    plurality of Physical Network Controllers (PNCs), one for each    domain, via a MDSC-PNC Interface (MPI). Each PNC is responsible    only for the control of its domain and the MDSC is the only entity    capable of multi-domain functionalities as well as of managing the    inter-domain links. The key point of the whole ACTN framework is    detaching the network and service control from the underlying   technology and help the customer express the network as desired    by business needs. Therefore, care must be taken to keep minimal    dependency on the CMI (or no dependency at all) with respect to    </w:delText>
        </w:r>
        <w:r w:rsidDel="00AD628E">
          <w:lastRenderedPageBreak/>
          <w:delText>the network domain technologies. The MPI instead requires some    specialization according to the domain technology.</w:delText>
        </w:r>
      </w:del>
    </w:p>
    <w:p w:rsidR="00E74402" w:rsidRPr="005656FF" w:rsidDel="004F2F2A" w:rsidRDefault="004604B3" w:rsidP="00E74402">
      <w:pPr>
        <w:rPr>
          <w:del w:id="211" w:author="King, Daniel" w:date="2017-09-01T08:27:00Z"/>
          <w:highlight w:val="cyan"/>
          <w:rPrChange w:id="212" w:author="Italo Busi (v04)" w:date="2017-08-18T17:40:00Z">
            <w:rPr>
              <w:del w:id="213" w:author="King, Daniel" w:date="2017-09-01T08:27:00Z"/>
              <w:highlight w:val="yellow"/>
            </w:rPr>
          </w:rPrChange>
        </w:rPr>
      </w:pPr>
      <w:del w:id="214" w:author="King, Daniel" w:date="2017-09-01T08:27:00Z">
        <w:r w:rsidRPr="004604B3">
          <w:rPr>
            <w:highlight w:val="cyan"/>
            <w:rPrChange w:id="215" w:author="Italo Busi (v04)" w:date="2017-08-18T17:40:00Z">
              <w:rPr/>
            </w:rPrChange>
          </w:rPr>
          <w:delText xml:space="preserve">In this section, we address the case of an IP and a Transport PNC    having respectively an IP </w:delText>
        </w:r>
      </w:del>
      <w:ins w:id="216" w:author="Italo Busi (v04)" w:date="2017-08-18T17:39:00Z">
        <w:del w:id="217" w:author="King, Daniel" w:date="2017-09-01T08:27:00Z">
          <w:r w:rsidRPr="004604B3">
            <w:rPr>
              <w:highlight w:val="cyan"/>
              <w:rPrChange w:id="218" w:author="Italo Busi (v04)" w:date="2017-08-18T17:40:00Z">
                <w:rPr/>
              </w:rPrChange>
            </w:rPr>
            <w:delText xml:space="preserve">and </w:delText>
          </w:r>
        </w:del>
      </w:ins>
      <w:del w:id="219" w:author="King, Daniel" w:date="2017-09-01T08:27:00Z">
        <w:r w:rsidRPr="004604B3">
          <w:rPr>
            <w:highlight w:val="cyan"/>
            <w:rPrChange w:id="220" w:author="Italo Busi (v04)" w:date="2017-08-18T17:40:00Z">
              <w:rPr/>
            </w:rPrChange>
          </w:rPr>
          <w:delText>a Transport MPI. The interface within    the scope of this document is the Transport MPI while the IP Network MPI is out of its scope and considerations about</w:delText>
        </w:r>
      </w:del>
      <w:ins w:id="221" w:author="Italo Busi (v04)" w:date="2017-08-18T17:39:00Z">
        <w:del w:id="222" w:author="King, Daniel" w:date="2017-09-01T08:27:00Z">
          <w:r w:rsidRPr="004604B3">
            <w:rPr>
              <w:highlight w:val="cyan"/>
              <w:rPrChange w:id="223" w:author="Italo Busi (v04)" w:date="2017-08-18T17:40:00Z">
                <w:rPr/>
              </w:rPrChange>
            </w:rPr>
            <w:delText>as well as</w:delText>
          </w:r>
        </w:del>
      </w:ins>
      <w:del w:id="224" w:author="King, Daniel" w:date="2017-09-01T08:27:00Z">
        <w:r w:rsidRPr="004604B3">
          <w:rPr>
            <w:highlight w:val="cyan"/>
            <w:rPrChange w:id="225" w:author="Italo Busi (v04)" w:date="2017-08-18T17:40:00Z">
              <w:rPr/>
            </w:rPrChange>
          </w:rPr>
          <w:delText xml:space="preserve"> the CMI are for further study</w:delText>
        </w:r>
      </w:del>
      <w:ins w:id="226" w:author="Italo Busi (v04)" w:date="2017-08-18T17:39:00Z">
        <w:del w:id="227" w:author="King, Daniel" w:date="2017-09-01T08:27:00Z">
          <w:r w:rsidRPr="004604B3">
            <w:rPr>
              <w:highlight w:val="cyan"/>
              <w:rPrChange w:id="228" w:author="Italo Busi (v04)" w:date="2017-08-18T17:40:00Z">
                <w:rPr/>
              </w:rPrChange>
            </w:rPr>
            <w:delText>out of its scope</w:delText>
          </w:r>
        </w:del>
      </w:ins>
      <w:del w:id="229" w:author="King, Daniel" w:date="2017-09-01T08:27:00Z">
        <w:r w:rsidRPr="004604B3">
          <w:rPr>
            <w:highlight w:val="cyan"/>
            <w:rPrChange w:id="230" w:author="Italo Busi (v04)" w:date="2017-08-18T17:40:00Z">
              <w:rPr/>
            </w:rPrChange>
          </w:rPr>
          <w:delText>.</w:delText>
        </w:r>
      </w:del>
    </w:p>
    <w:p w:rsidR="009D0BF8" w:rsidRPr="00F52EE9" w:rsidRDefault="00765568" w:rsidP="00765568">
      <w:pPr>
        <w:pStyle w:val="Heading2"/>
      </w:pPr>
      <w:bookmarkStart w:id="231" w:name="_Ref489014810"/>
      <w:bookmarkStart w:id="232" w:name="_Toc490842100"/>
      <w:r w:rsidRPr="00F52EE9">
        <w:t>Topology Abstractions</w:t>
      </w:r>
      <w:bookmarkEnd w:id="231"/>
      <w:bookmarkEnd w:id="232"/>
    </w:p>
    <w:p w:rsidR="00765568" w:rsidRDefault="00D64932" w:rsidP="00765568">
      <w:ins w:id="233" w:author="King, Daniel" w:date="2017-09-01T08:32:00Z">
        <w:r>
          <w:t xml:space="preserve">Abstraction provides a </w:t>
        </w:r>
      </w:ins>
      <w:ins w:id="234" w:author="King, Daniel" w:date="2017-09-01T08:33:00Z">
        <w:r>
          <w:t xml:space="preserve">selective </w:t>
        </w:r>
      </w:ins>
      <w:ins w:id="235" w:author="King, Daniel" w:date="2017-09-01T08:32:00Z">
        <w:r>
          <w:t xml:space="preserve">method </w:t>
        </w:r>
      </w:ins>
      <w:ins w:id="236" w:author="King, Daniel" w:date="2017-09-01T08:33:00Z">
        <w:r>
          <w:t xml:space="preserve">for </w:t>
        </w:r>
        <w:r w:rsidR="00685C0C">
          <w:t xml:space="preserve">representing </w:t>
        </w:r>
        <w:r>
          <w:t xml:space="preserve">connectivity </w:t>
        </w:r>
      </w:ins>
      <w:ins w:id="237" w:author="King, Daniel" w:date="2017-09-01T08:32:00Z">
        <w:r>
          <w:t>information within a domain</w:t>
        </w:r>
      </w:ins>
      <w:ins w:id="238" w:author="King, Daniel" w:date="2017-09-01T08:33:00Z">
        <w:r>
          <w:t xml:space="preserve">. </w:t>
        </w:r>
      </w:ins>
      <w:r w:rsidR="00765568">
        <w:t xml:space="preserve">There </w:t>
      </w:r>
      <w:r w:rsidR="000F5591">
        <w:t xml:space="preserve">are </w:t>
      </w:r>
      <w:r w:rsidR="00996E73">
        <w:t>multiple methods</w:t>
      </w:r>
      <w:r w:rsidR="00765568">
        <w:t xml:space="preserve"> to abstract a network topology. This document assumes the abstraction </w:t>
      </w:r>
      <w:r w:rsidR="00996E73">
        <w:t xml:space="preserve">method </w:t>
      </w:r>
      <w:r w:rsidR="00765568">
        <w:t xml:space="preserve">defined in [RFC7926]: </w:t>
      </w:r>
    </w:p>
    <w:p w:rsidR="00765568" w:rsidRDefault="00765568" w:rsidP="00F52EE9">
      <w:pPr>
        <w:ind w:left="720"/>
      </w:pPr>
      <w: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rsidR="00765568" w:rsidRDefault="00765568" w:rsidP="00765568">
      <w:r>
        <w:t xml:space="preserve">[TE-Topo] describes a YANG base model for TE topology without any technology specific parameters. Moreover, it defines how to abstract for TE-network topologies.  </w:t>
      </w:r>
    </w:p>
    <w:p w:rsidR="00765568" w:rsidRDefault="00765568" w:rsidP="00765568">
      <w:del w:id="239" w:author="King, Daniel" w:date="2017-09-01T08:34:00Z">
        <w:r w:rsidDel="00CF3D59">
          <w:delText>[</w:delText>
        </w:r>
      </w:del>
      <w:ins w:id="240" w:author="TNBI DT" w:date="2017-09-06T15:36:00Z">
        <w:r w:rsidR="00720C8F">
          <w:t>[</w:t>
        </w:r>
      </w:ins>
      <w:r>
        <w:t>ACTN-</w:t>
      </w:r>
      <w:del w:id="241" w:author="Italo Busi" w:date="2017-07-28T14:12:00Z">
        <w:r w:rsidDel="00CB4E53">
          <w:delText>Abstraction</w:delText>
        </w:r>
      </w:del>
      <w:ins w:id="242" w:author="Italo Busi" w:date="2017-07-28T14:12:00Z">
        <w:r w:rsidR="00CB4E53">
          <w:t>Frame</w:t>
        </w:r>
      </w:ins>
      <w:r>
        <w:t>] provides 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w:t>
      </w:r>
      <w:del w:id="243" w:author="Italo Busi" w:date="2017-07-28T14:14:00Z">
        <w:r w:rsidDel="00CB4E53">
          <w:delText>Abstraction</w:delText>
        </w:r>
      </w:del>
      <w:ins w:id="244" w:author="Italo Busi" w:date="2017-07-28T14:14:00Z">
        <w:r w:rsidR="00CB4E53">
          <w:t>Frame</w:t>
        </w:r>
      </w:ins>
      <w:r>
        <w:t>], there are three types of topology:</w:t>
      </w:r>
    </w:p>
    <w:p w:rsidR="00765568" w:rsidRDefault="00765568" w:rsidP="00F52EE9">
      <w:pPr>
        <w:pStyle w:val="RFCListBullet"/>
      </w:pPr>
      <w:r>
        <w:t xml:space="preserve">White topology: This is a case where the Physical Network Controller (PNC) provides the actual network topology to the </w:t>
      </w:r>
      <w:ins w:id="245" w:author="King, Daniel" w:date="2017-09-01T08:34:00Z">
        <w:r w:rsidR="00CF3D59">
          <w:t>m</w:t>
        </w:r>
      </w:ins>
      <w:del w:id="246" w:author="King, Daniel" w:date="2017-09-01T08:34:00Z">
        <w:r w:rsidDel="00CF3D59">
          <w:delText>M</w:delText>
        </w:r>
      </w:del>
      <w:r>
        <w:t>ulti-domain Service Coordinator (MDSC) without any hiding or filtering. In this case, the MDSC has the full knowledge of the underlying network topology</w:t>
      </w:r>
      <w:del w:id="247" w:author="King, Daniel" w:date="2017-09-01T08:34:00Z">
        <w:r w:rsidDel="00CF3D59">
          <w:delText>.</w:delText>
        </w:r>
      </w:del>
      <w:ins w:id="248" w:author="King, Daniel" w:date="2017-09-01T08:34:00Z">
        <w:r w:rsidR="00CF3D59">
          <w:t>;</w:t>
        </w:r>
      </w:ins>
      <w:r>
        <w:t xml:space="preserve"> </w:t>
      </w:r>
    </w:p>
    <w:p w:rsidR="00765568" w:rsidRDefault="00765568" w:rsidP="00F52EE9">
      <w:pPr>
        <w:pStyle w:val="RFCListBullet"/>
      </w:pPr>
      <w:r>
        <w:t>Black topology: The entire domain network is abstracted as a single virtual node with the access/egress links without disclosing any node internal connectivity information</w:t>
      </w:r>
      <w:del w:id="249" w:author="King, Daniel" w:date="2017-09-01T08:34:00Z">
        <w:r w:rsidDel="00CF3D59">
          <w:delText>.</w:delText>
        </w:r>
      </w:del>
      <w:ins w:id="250" w:author="King, Daniel" w:date="2017-09-01T08:34:00Z">
        <w:r w:rsidR="00CF3D59">
          <w:t>;</w:t>
        </w:r>
      </w:ins>
    </w:p>
    <w:p w:rsidR="00765568" w:rsidRDefault="00765568" w:rsidP="00F52EE9">
      <w:pPr>
        <w:pStyle w:val="RFCListBullet"/>
      </w:pPr>
      <w:r>
        <w:lastRenderedPageBreak/>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rsidR="00765568" w:rsidRPr="00996E73" w:rsidRDefault="00765568" w:rsidP="00996E73">
      <w:pPr>
        <w:pStyle w:val="RFCListBullet"/>
        <w:numPr>
          <w:ilvl w:val="1"/>
          <w:numId w:val="46"/>
        </w:numPr>
        <w:tabs>
          <w:tab w:val="clear" w:pos="1296"/>
          <w:tab w:val="left" w:pos="1440"/>
        </w:tabs>
      </w:pPr>
      <w:r>
        <w:t>Grey topology type A: border nodes with a TE links between them in a full mesh fashion</w:t>
      </w:r>
      <w:del w:id="251" w:author="King, Daniel" w:date="2017-09-01T08:34:00Z">
        <w:r w:rsidDel="00CF3D59">
          <w:delText>.</w:delText>
        </w:r>
      </w:del>
      <w:ins w:id="252" w:author="King, Daniel" w:date="2017-09-01T08:34:00Z">
        <w:r w:rsidR="00CF3D59">
          <w:t>;</w:t>
        </w:r>
      </w:ins>
    </w:p>
    <w:p w:rsidR="00765568" w:rsidRPr="00996E73" w:rsidRDefault="00765568" w:rsidP="00996E73">
      <w:pPr>
        <w:pStyle w:val="RFCListBullet"/>
        <w:numPr>
          <w:ilvl w:val="1"/>
          <w:numId w:val="46"/>
        </w:numPr>
        <w:tabs>
          <w:tab w:val="clear" w:pos="1296"/>
          <w:tab w:val="left" w:pos="1440"/>
        </w:tabs>
      </w:pPr>
      <w:r>
        <w:t xml:space="preserve">Grey topology type B: border nodes with some internal abstracted nodes and abstracted links. </w:t>
      </w:r>
    </w:p>
    <w:p w:rsidR="00765568" w:rsidRDefault="00765568" w:rsidP="00765568">
      <w:r>
        <w:t>For single-domain with single-layer use-case, the white topology may be disseminated from the PNC to the MDSC in most cases. There may be some exception to this in the case where the underlay network may have complex optical parameters, which do not warrant the distribution of such details to the MDSC. In such case, the topology disseminated from the PNC to the MDSC may not have the entire TE information but a streamlined TE information. This case would incur another action from the MDSC’s standpoint when provisioning a path. The MDSC may make a path compute request to the PNC to verify the feasibility of the estimated path before making the final provisioning request to the PNC</w:t>
      </w:r>
      <w:r w:rsidR="00996E73">
        <w:t>, as outlined in [Path-Compute]</w:t>
      </w:r>
      <w:r>
        <w:t xml:space="preserve">.  </w:t>
      </w:r>
    </w:p>
    <w:p w:rsidR="009D0BF8" w:rsidRPr="00DA1B42" w:rsidRDefault="00765568" w:rsidP="00765568">
      <w:pPr>
        <w:rPr>
          <w:highlight w:val="yellow"/>
        </w:rPr>
      </w:pPr>
      <w:r>
        <w:t>Topology abstraction for the CMI is for further study (to be addressed in future revisions of this document).</w:t>
      </w:r>
    </w:p>
    <w:p w:rsidR="009D0BF8" w:rsidRPr="00F52EE9" w:rsidRDefault="00765568" w:rsidP="00765568">
      <w:pPr>
        <w:pStyle w:val="Heading2"/>
      </w:pPr>
      <w:bookmarkStart w:id="253" w:name="_Ref486374342"/>
      <w:bookmarkStart w:id="254" w:name="_Toc490842101"/>
      <w:r w:rsidRPr="00F52EE9">
        <w:t>Service Configuration</w:t>
      </w:r>
      <w:bookmarkEnd w:id="253"/>
      <w:bookmarkEnd w:id="254"/>
    </w:p>
    <w:p w:rsidR="00B155EF" w:rsidRDefault="00B155EF" w:rsidP="00B155EF">
      <w:r>
        <w:t>In the following use cases, the Multi Domain Service Coordinator (MDSC) needs to be capable to request service connectivity from the    transport Physical Network Controller (PNC) to support IP routers   connectivity. The type of services could depend of the type of physical links (e.g. OTN link, ETH link or SDH link) between the routers and transport network.</w:t>
      </w:r>
    </w:p>
    <w:p w:rsidR="006F2D73" w:rsidRPr="00DA1B42" w:rsidRDefault="00B155EF" w:rsidP="00B155EF">
      <w:pPr>
        <w:rPr>
          <w:highlight w:val="yellow"/>
        </w:rPr>
      </w:pPr>
      <w:r>
        <w:t xml:space="preserve">As described in section </w:t>
      </w:r>
      <w:ins w:id="255" w:author="TNBI DT" w:date="2017-09-06T15:38:00Z">
        <w:r w:rsidR="00720C8F">
          <w:fldChar w:fldCharType="begin"/>
        </w:r>
        <w:r w:rsidR="00720C8F">
          <w:instrText xml:space="preserve"> REF _Ref492475625 \r \h \t </w:instrText>
        </w:r>
      </w:ins>
      <w:r w:rsidR="00720C8F">
        <w:fldChar w:fldCharType="separate"/>
      </w:r>
      <w:ins w:id="256" w:author="TNBI DT" w:date="2017-09-06T15:38:00Z">
        <w:r w:rsidR="00720C8F">
          <w:t>4.1.1</w:t>
        </w:r>
        <w:r w:rsidR="00720C8F">
          <w:fldChar w:fldCharType="end"/>
        </w:r>
      </w:ins>
      <w:del w:id="257" w:author="TNBI DT" w:date="2017-09-06T15:38:00Z">
        <w:r w:rsidR="004604B3" w:rsidRPr="00720C8F" w:rsidDel="00720C8F">
          <w:delText>3.1.1</w:delText>
        </w:r>
      </w:del>
      <w:r>
        <w:t>, the control of different adaptations   inside IP routers, C-Ri (PKT -&gt; foo) and C-Rj (foo -&gt; PKT), are assumed to be performed by means that are not under the control of, and not visible to, transport PNC. Therefore, these mechanisms are outside the scope of this document.</w:t>
      </w:r>
    </w:p>
    <w:p w:rsidR="005B57D1" w:rsidRPr="00F52EE9" w:rsidRDefault="00B155EF" w:rsidP="00B155EF">
      <w:pPr>
        <w:pStyle w:val="Heading3"/>
      </w:pPr>
      <w:bookmarkStart w:id="258" w:name="_Ref489541260"/>
      <w:bookmarkStart w:id="259" w:name="_Toc490842102"/>
      <w:r w:rsidRPr="00F52EE9">
        <w:t>ODU Transit</w:t>
      </w:r>
      <w:bookmarkEnd w:id="258"/>
      <w:bookmarkEnd w:id="259"/>
    </w:p>
    <w:p w:rsidR="00CD31B1" w:rsidDel="00E80B33" w:rsidRDefault="00CD31B1" w:rsidP="00CD31B1">
      <w:pPr>
        <w:rPr>
          <w:del w:id="260" w:author="Italo Busi" w:date="2017-08-03T16:15:00Z"/>
        </w:rPr>
      </w:pPr>
      <w:r>
        <w:t>This use case assumes that the physical link</w:t>
      </w:r>
      <w:ins w:id="261" w:author="Italo Busi" w:date="2017-08-03T16:14:00Z">
        <w:r w:rsidR="00E80B33">
          <w:t>s</w:t>
        </w:r>
      </w:ins>
      <w:r>
        <w:t xml:space="preserve"> interconnecting </w:t>
      </w:r>
      <w:ins w:id="262" w:author="Italo Busi" w:date="2017-08-03T16:17:00Z">
        <w:r w:rsidR="00E80B33">
          <w:t xml:space="preserve">the </w:t>
        </w:r>
      </w:ins>
      <w:r>
        <w:t xml:space="preserve">IP    routers and </w:t>
      </w:r>
      <w:ins w:id="263" w:author="Italo Busi" w:date="2017-08-03T16:14:00Z">
        <w:r w:rsidR="00E80B33">
          <w:t xml:space="preserve">the </w:t>
        </w:r>
      </w:ins>
      <w:r>
        <w:t xml:space="preserve">transport network </w:t>
      </w:r>
      <w:del w:id="264" w:author="Italo Busi" w:date="2017-08-03T16:14:00Z">
        <w:r w:rsidDel="00E80B33">
          <w:delText xml:space="preserve">is an </w:delText>
        </w:r>
      </w:del>
      <w:ins w:id="265" w:author="Italo Busi" w:date="2017-08-03T16:14:00Z">
        <w:r w:rsidR="00E80B33">
          <w:t xml:space="preserve">are </w:t>
        </w:r>
      </w:ins>
      <w:r>
        <w:t>OTN link</w:t>
      </w:r>
      <w:ins w:id="266" w:author="Italo Busi" w:date="2017-08-03T16:14:00Z">
        <w:r w:rsidR="00E80B33">
          <w:t>s</w:t>
        </w:r>
      </w:ins>
      <w:r>
        <w:t>.</w:t>
      </w:r>
      <w:ins w:id="267" w:author="Italo Busi" w:date="2017-08-03T16:15:00Z">
        <w:r w:rsidR="00E80B33" w:rsidDel="00E80B33">
          <w:t xml:space="preserve"> </w:t>
        </w:r>
      </w:ins>
      <w:del w:id="268" w:author="Italo Busi" w:date="2017-08-03T16:15:00Z">
        <w:r w:rsidDel="00E80B33">
          <w:delText xml:space="preserve"> </w:delText>
        </w:r>
      </w:del>
    </w:p>
    <w:p w:rsidR="00CD31B1" w:rsidRDefault="00CD31B1" w:rsidP="00CD31B1">
      <w:r>
        <w:lastRenderedPageBreak/>
        <w:t>The physical/optical interconnection</w:t>
      </w:r>
      <w:ins w:id="269" w:author="Italo Busi" w:date="2017-08-03T16:15:00Z">
        <w:r w:rsidR="00E80B33">
          <w:t xml:space="preserve"> below the ODU layer</w:t>
        </w:r>
      </w:ins>
      <w:r>
        <w:t xml:space="preserve"> is supposed to be </w:t>
      </w:r>
      <w:del w:id="270" w:author="Italo Busi" w:date="2017-08-03T16:15:00Z">
        <w:r w:rsidDel="00E80B33">
          <w:delText xml:space="preserve">a </w:delText>
        </w:r>
      </w:del>
      <w:r>
        <w:t xml:space="preserve">pre-configured and not exposed </w:t>
      </w:r>
      <w:del w:id="271" w:author="Italo Busi" w:date="2017-08-03T16:15:00Z">
        <w:r w:rsidDel="00E80B33">
          <w:delText xml:space="preserve">via </w:delText>
        </w:r>
      </w:del>
      <w:ins w:id="272" w:author="Italo Busi" w:date="2017-08-03T16:15:00Z">
        <w:r w:rsidR="00E80B33">
          <w:t xml:space="preserve">at the </w:t>
        </w:r>
      </w:ins>
      <w:r>
        <w:t xml:space="preserve">MPI to </w:t>
      </w:r>
      <w:ins w:id="273" w:author="Italo Busi" w:date="2017-08-03T16:15:00Z">
        <w:r w:rsidR="00E80B33">
          <w:t xml:space="preserve">the </w:t>
        </w:r>
      </w:ins>
      <w:r>
        <w:t>MDSC.</w:t>
      </w:r>
    </w:p>
    <w:p w:rsidR="00CD31B1" w:rsidRDefault="00CD31B1" w:rsidP="00CD31B1">
      <w:del w:id="274" w:author="Italo Busi (v03)" w:date="2017-08-17T15:59:00Z">
        <w:r w:rsidDel="00D24898">
          <w:delText>If we consider the case of</w:delText>
        </w:r>
      </w:del>
      <w:ins w:id="275" w:author="Italo Busi (v03)" w:date="2017-08-17T15:59:00Z">
        <w:r w:rsidR="00D24898">
          <w:t>In order to setup</w:t>
        </w:r>
      </w:ins>
      <w:r>
        <w:t xml:space="preserve"> a 10Gb IP link between C-R1 to C-R3,</w:t>
      </w:r>
      <w:ins w:id="276" w:author="Italo Busi" w:date="2017-08-03T16:16:00Z">
        <w:r w:rsidR="00E80B33">
          <w:t xml:space="preserve"> </w:t>
        </w:r>
      </w:ins>
      <w:del w:id="277" w:author="Italo Busi (v03)" w:date="2017-08-17T16:00:00Z">
        <w:r w:rsidDel="00D24898">
          <w:delText xml:space="preserve">we need to instantiate </w:delText>
        </w:r>
      </w:del>
      <w:r>
        <w:t xml:space="preserve">an ODU2 end-to-end </w:t>
      </w:r>
      <w:ins w:id="278" w:author="Italo Busi" w:date="2017-08-03T16:19:00Z">
        <w:r w:rsidR="002A3D93">
          <w:t xml:space="preserve">data plane </w:t>
        </w:r>
      </w:ins>
      <w:r>
        <w:t xml:space="preserve">connection </w:t>
      </w:r>
      <w:ins w:id="279" w:author="Italo Busi (v03)" w:date="2017-08-17T16:00:00Z">
        <w:r w:rsidR="00D24898">
          <w:t xml:space="preserve">needs to be created </w:t>
        </w:r>
      </w:ins>
      <w:r>
        <w:t xml:space="preserve">between C-R1 and C-R3, crossing transport nodes S3, S5, and S6. </w:t>
      </w:r>
    </w:p>
    <w:p w:rsidR="00CD31B1" w:rsidRDefault="00CD31B1" w:rsidP="00CD31B1">
      <w:r>
        <w:t>The traffic flow between C-R1 and C-R3 can be summarized as:</w:t>
      </w:r>
    </w:p>
    <w:p w:rsidR="005B57D1" w:rsidRDefault="00CD31B1" w:rsidP="00996E73">
      <w:pPr>
        <w:ind w:left="864"/>
      </w:pPr>
      <w:r>
        <w:t>C-R1 (</w:t>
      </w:r>
      <w:ins w:id="280" w:author="Italo Busi (v03)" w:date="2017-08-17T17:52:00Z">
        <w:r w:rsidR="00616249">
          <w:t>[</w:t>
        </w:r>
      </w:ins>
      <w:r>
        <w:t>PKT</w:t>
      </w:r>
      <w:ins w:id="281" w:author="Italo Busi (v03)" w:date="2017-08-17T17:52:00Z">
        <w:r w:rsidR="00616249">
          <w:t>]</w:t>
        </w:r>
      </w:ins>
      <w:r>
        <w:t xml:space="preserve"> -&gt; ODU2), S3 (</w:t>
      </w:r>
      <w:ins w:id="282" w:author="Italo Busi (v03)" w:date="2017-08-17T17:52:00Z">
        <w:r w:rsidR="00616249">
          <w:t>[</w:t>
        </w:r>
      </w:ins>
      <w:r>
        <w:t>ODU2</w:t>
      </w:r>
      <w:ins w:id="283" w:author="Italo Busi (v03)" w:date="2017-08-17T17:52:00Z">
        <w:r w:rsidR="00616249">
          <w:t>]</w:t>
        </w:r>
      </w:ins>
      <w:r>
        <w:t>), S5 (</w:t>
      </w:r>
      <w:ins w:id="284" w:author="Italo Busi (v03)" w:date="2017-08-17T17:52:00Z">
        <w:r w:rsidR="00616249">
          <w:t>[</w:t>
        </w:r>
      </w:ins>
      <w:r>
        <w:t>ODU2</w:t>
      </w:r>
      <w:ins w:id="285" w:author="Italo Busi (v03)" w:date="2017-08-17T17:52:00Z">
        <w:r w:rsidR="00616249">
          <w:t>]</w:t>
        </w:r>
      </w:ins>
      <w:r>
        <w:t>), S6 (</w:t>
      </w:r>
      <w:ins w:id="286" w:author="Italo Busi (v03)" w:date="2017-08-17T17:52:00Z">
        <w:r w:rsidR="00616249">
          <w:t>[</w:t>
        </w:r>
      </w:ins>
      <w:r>
        <w:t>ODU2</w:t>
      </w:r>
      <w:ins w:id="287" w:author="Italo Busi (v03)" w:date="2017-08-17T17:52:00Z">
        <w:r w:rsidR="00616249">
          <w:t>]</w:t>
        </w:r>
      </w:ins>
      <w:r>
        <w:t>)</w:t>
      </w:r>
      <w:r w:rsidR="00996E73">
        <w:t>,</w:t>
      </w:r>
      <w:r w:rsidR="005D0C7A">
        <w:t xml:space="preserve"> </w:t>
      </w:r>
      <w:r w:rsidR="00996E73">
        <w:br/>
      </w:r>
      <w:r>
        <w:t xml:space="preserve">C-R3 (ODU2 -&gt; </w:t>
      </w:r>
      <w:ins w:id="288" w:author="Italo Busi (v03)" w:date="2017-08-17T17:53:00Z">
        <w:r w:rsidR="00616249">
          <w:t>[</w:t>
        </w:r>
      </w:ins>
      <w:r>
        <w:t>PKT</w:t>
      </w:r>
      <w:ins w:id="289" w:author="Italo Busi (v03)" w:date="2017-08-17T17:53:00Z">
        <w:r w:rsidR="00616249">
          <w:t>]</w:t>
        </w:r>
      </w:ins>
      <w:r>
        <w:t>)</w:t>
      </w:r>
    </w:p>
    <w:p w:rsidR="00CD31B1" w:rsidRPr="00CD31B1" w:rsidRDefault="00CD31B1" w:rsidP="00CD31B1">
      <w:r>
        <w:t xml:space="preserve">The MDSC should be capable via </w:t>
      </w:r>
      <w:ins w:id="290" w:author="Italo Busi" w:date="2017-08-03T16:16:00Z">
        <w:r w:rsidR="00E80B33">
          <w:t xml:space="preserve">the </w:t>
        </w:r>
      </w:ins>
      <w:r>
        <w:t xml:space="preserve">MPI </w:t>
      </w:r>
      <w:del w:id="291" w:author="Italo Busi" w:date="2017-08-03T16:16:00Z">
        <w:r w:rsidR="005D0C7A" w:rsidDel="00E80B33">
          <w:delText>interface</w:delText>
        </w:r>
        <w:r w:rsidDel="00E80B33">
          <w:delText xml:space="preserve"> </w:delText>
        </w:r>
      </w:del>
      <w:r>
        <w:t xml:space="preserve">to request the setup of </w:t>
      </w:r>
      <w:ins w:id="292" w:author="Italo Busi" w:date="2017-08-03T16:20:00Z">
        <w:r w:rsidR="002A3D93">
          <w:t xml:space="preserve">an </w:t>
        </w:r>
      </w:ins>
      <w:del w:id="293" w:author="Italo Busi" w:date="2017-08-03T16:16:00Z">
        <w:r w:rsidDel="00E80B33">
          <w:delText xml:space="preserve">ODU2    </w:delText>
        </w:r>
      </w:del>
      <w:ins w:id="294" w:author="Italo Busi" w:date="2017-08-03T16:16:00Z">
        <w:r w:rsidR="00E80B33">
          <w:t xml:space="preserve">ODU2 </w:t>
        </w:r>
      </w:ins>
      <w:r>
        <w:t xml:space="preserve">transit service with enough information that </w:t>
      </w:r>
      <w:del w:id="295" w:author="Italo Busi" w:date="2017-08-09T14:08:00Z">
        <w:r w:rsidDel="00060CB0">
          <w:delText>can permit</w:delText>
        </w:r>
      </w:del>
      <w:ins w:id="296" w:author="Italo Busi" w:date="2017-08-09T14:08:00Z">
        <w:r w:rsidR="00060CB0">
          <w:t>enable</w:t>
        </w:r>
      </w:ins>
      <w:r>
        <w:t xml:space="preserve"> </w:t>
      </w:r>
      <w:ins w:id="297" w:author="Italo Busi" w:date="2017-08-03T16:16:00Z">
        <w:r w:rsidR="00E80B33">
          <w:t xml:space="preserve">the </w:t>
        </w:r>
      </w:ins>
      <w:del w:id="298" w:author="Italo Busi" w:date="2017-08-03T16:16:00Z">
        <w:r w:rsidDel="00E80B33">
          <w:delText xml:space="preserve">transport   </w:delText>
        </w:r>
      </w:del>
      <w:ins w:id="299" w:author="Italo Busi" w:date="2017-08-03T16:16:00Z">
        <w:r w:rsidR="00E80B33">
          <w:t xml:space="preserve">transport </w:t>
        </w:r>
      </w:ins>
      <w:r>
        <w:t xml:space="preserve">PNC to instantiate and control the ODU2 </w:t>
      </w:r>
      <w:ins w:id="300" w:author="Italo Busi" w:date="2017-08-03T16:17:00Z">
        <w:r w:rsidR="00E80B33">
          <w:t xml:space="preserve">data plane </w:t>
        </w:r>
      </w:ins>
      <w:ins w:id="301" w:author="Italo Busi" w:date="2017-08-03T16:19:00Z">
        <w:r w:rsidR="002A3D93">
          <w:t xml:space="preserve">connection </w:t>
        </w:r>
      </w:ins>
      <w:r>
        <w:t>segment through nodes S3, S5, S6.</w:t>
      </w:r>
    </w:p>
    <w:p w:rsidR="005B57D1" w:rsidRPr="00F52EE9" w:rsidRDefault="00CD31B1" w:rsidP="00CD31B1">
      <w:pPr>
        <w:pStyle w:val="Heading3"/>
      </w:pPr>
      <w:bookmarkStart w:id="302" w:name="_Ref489544341"/>
      <w:bookmarkStart w:id="303" w:name="_Toc490842103"/>
      <w:r w:rsidRPr="00F52EE9">
        <w:t>EPL over ODU</w:t>
      </w:r>
      <w:bookmarkEnd w:id="302"/>
      <w:bookmarkEnd w:id="303"/>
    </w:p>
    <w:p w:rsidR="008569D4" w:rsidRDefault="008569D4" w:rsidP="008569D4">
      <w:r>
        <w:t>This use case assumes that the physical link</w:t>
      </w:r>
      <w:ins w:id="304" w:author="Italo Busi" w:date="2017-08-03T16:17:00Z">
        <w:r w:rsidR="00E80B33">
          <w:t>s</w:t>
        </w:r>
      </w:ins>
      <w:r>
        <w:t xml:space="preserve"> interconnecting </w:t>
      </w:r>
      <w:ins w:id="305" w:author="Italo Busi" w:date="2017-08-03T16:17:00Z">
        <w:r w:rsidR="00E80B33">
          <w:t xml:space="preserve">the </w:t>
        </w:r>
      </w:ins>
      <w:r>
        <w:t xml:space="preserve">IP    routers and </w:t>
      </w:r>
      <w:ins w:id="306" w:author="Italo Busi" w:date="2017-08-03T16:18:00Z">
        <w:r w:rsidR="00E80B33">
          <w:t xml:space="preserve">the </w:t>
        </w:r>
      </w:ins>
      <w:r>
        <w:t xml:space="preserve">transport network </w:t>
      </w:r>
      <w:del w:id="307" w:author="Italo Busi" w:date="2017-08-03T16:18:00Z">
        <w:r w:rsidDel="00E80B33">
          <w:delText xml:space="preserve">is an </w:delText>
        </w:r>
      </w:del>
      <w:ins w:id="308" w:author="Italo Busi" w:date="2017-08-03T16:18:00Z">
        <w:r w:rsidR="00E80B33">
          <w:t xml:space="preserve">are </w:t>
        </w:r>
      </w:ins>
      <w:r>
        <w:t>Ethernet link</w:t>
      </w:r>
      <w:ins w:id="309" w:author="Italo Busi" w:date="2017-08-03T16:18:00Z">
        <w:r w:rsidR="00E80B33">
          <w:t>s</w:t>
        </w:r>
      </w:ins>
      <w:r>
        <w:t>.</w:t>
      </w:r>
      <w:del w:id="310" w:author="Italo Busi" w:date="2017-08-03T16:18:00Z">
        <w:r w:rsidDel="00E80B33">
          <w:delText xml:space="preserve"> </w:delText>
        </w:r>
      </w:del>
    </w:p>
    <w:p w:rsidR="008569D4" w:rsidRDefault="008569D4" w:rsidP="008569D4">
      <w:del w:id="311" w:author="Italo Busi (v03)" w:date="2017-08-17T16:00:00Z">
        <w:r w:rsidDel="00D24898">
          <w:delText>If we consider the case of</w:delText>
        </w:r>
      </w:del>
      <w:ins w:id="312" w:author="Italo Busi (v03)" w:date="2017-08-17T16:00:00Z">
        <w:r w:rsidR="00D24898">
          <w:t>In order to setup</w:t>
        </w:r>
      </w:ins>
      <w:r>
        <w:t xml:space="preserve"> a 10Gb IP link between C-R1 to C-R3, </w:t>
      </w:r>
      <w:del w:id="313" w:author="Italo Busi (v03)" w:date="2017-08-17T16:00:00Z">
        <w:r w:rsidDel="00D24898">
          <w:delText xml:space="preserve">we need to instantiate </w:delText>
        </w:r>
      </w:del>
      <w:r>
        <w:t xml:space="preserve">an EPL service </w:t>
      </w:r>
      <w:ins w:id="314" w:author="Italo Busi (v03)" w:date="2017-08-17T16:00:00Z">
        <w:r w:rsidR="00D24898">
          <w:t xml:space="preserve">needs to be created </w:t>
        </w:r>
      </w:ins>
      <w:r>
        <w:t>between C-R1 and C-R3</w:t>
      </w:r>
      <w:ins w:id="315" w:author="Italo Busi (v03)" w:date="2017-08-17T16:00:00Z">
        <w:r w:rsidR="00D24898">
          <w:t>,</w:t>
        </w:r>
      </w:ins>
      <w:r>
        <w:t xml:space="preserve"> supported by an ODU2 end-to-end connection between S3 and S6, </w:t>
      </w:r>
      <w:del w:id="316" w:author="Italo Busi (v03)" w:date="2017-08-17T16:00:00Z">
        <w:r w:rsidDel="00D24898">
          <w:delText xml:space="preserve">crossing   </w:delText>
        </w:r>
      </w:del>
      <w:ins w:id="317" w:author="Italo Busi (v03)" w:date="2017-08-17T16:00:00Z">
        <w:r w:rsidR="00D24898">
          <w:t xml:space="preserve">crossing </w:t>
        </w:r>
      </w:ins>
      <w:r>
        <w:t>transport node S5.</w:t>
      </w:r>
    </w:p>
    <w:p w:rsidR="008569D4" w:rsidRDefault="008569D4" w:rsidP="008569D4">
      <w:r>
        <w:t>The traffic flow between C-R1 and C-R3 can be summarized as:</w:t>
      </w:r>
    </w:p>
    <w:p w:rsidR="008569D4" w:rsidRDefault="008569D4" w:rsidP="005D0C7A">
      <w:pPr>
        <w:ind w:left="864"/>
      </w:pPr>
      <w:r>
        <w:t>C-R1 (</w:t>
      </w:r>
      <w:ins w:id="318" w:author="Italo Busi (v03)" w:date="2017-08-17T17:53:00Z">
        <w:r w:rsidR="00616249">
          <w:t>[</w:t>
        </w:r>
      </w:ins>
      <w:r>
        <w:t>PKT</w:t>
      </w:r>
      <w:ins w:id="319" w:author="Italo Busi (v03)" w:date="2017-08-17T17:53:00Z">
        <w:r w:rsidR="00616249">
          <w:t>]</w:t>
        </w:r>
      </w:ins>
      <w:r>
        <w:t xml:space="preserve"> -&gt; ETH), S3 (ETH -&gt; </w:t>
      </w:r>
      <w:ins w:id="320" w:author="Italo Busi (v03)" w:date="2017-08-17T17:53:00Z">
        <w:r w:rsidR="00616249">
          <w:t>[</w:t>
        </w:r>
      </w:ins>
      <w:r>
        <w:t>ODU2</w:t>
      </w:r>
      <w:ins w:id="321" w:author="Italo Busi (v03)" w:date="2017-08-17T17:53:00Z">
        <w:r w:rsidR="00616249">
          <w:t>]</w:t>
        </w:r>
      </w:ins>
      <w:r>
        <w:t>), S5 (</w:t>
      </w:r>
      <w:ins w:id="322" w:author="Italo Busi (v03)" w:date="2017-08-17T17:53:00Z">
        <w:r w:rsidR="00616249">
          <w:t>[</w:t>
        </w:r>
      </w:ins>
      <w:r>
        <w:t>ODU2</w:t>
      </w:r>
      <w:ins w:id="323" w:author="Italo Busi (v03)" w:date="2017-08-17T17:53:00Z">
        <w:r w:rsidR="00616249">
          <w:t>]</w:t>
        </w:r>
      </w:ins>
      <w:r>
        <w:t xml:space="preserve">), </w:t>
      </w:r>
      <w:r w:rsidR="005D0C7A">
        <w:br/>
      </w:r>
      <w:r>
        <w:t>S6 (</w:t>
      </w:r>
      <w:ins w:id="324" w:author="Italo Busi (v03)" w:date="2017-08-17T17:53:00Z">
        <w:r w:rsidR="00616249">
          <w:t>[</w:t>
        </w:r>
      </w:ins>
      <w:r>
        <w:t>ODU2</w:t>
      </w:r>
      <w:ins w:id="325" w:author="Italo Busi (v03)" w:date="2017-08-17T17:53:00Z">
        <w:r w:rsidR="00616249">
          <w:t>]</w:t>
        </w:r>
      </w:ins>
      <w:r>
        <w:t xml:space="preserve"> -&gt; ETH), C-R3 (ETH-&gt; </w:t>
      </w:r>
      <w:ins w:id="326" w:author="Italo Busi (v03)" w:date="2017-08-17T17:53:00Z">
        <w:r w:rsidR="00616249">
          <w:t>[</w:t>
        </w:r>
      </w:ins>
      <w:r>
        <w:t>PKT</w:t>
      </w:r>
      <w:ins w:id="327" w:author="Italo Busi (v03)" w:date="2017-08-17T17:53:00Z">
        <w:r w:rsidR="00616249">
          <w:t>]</w:t>
        </w:r>
      </w:ins>
      <w:r>
        <w:t>)</w:t>
      </w:r>
    </w:p>
    <w:p w:rsidR="005B57D1" w:rsidRPr="00DA1B42" w:rsidRDefault="008569D4" w:rsidP="008569D4">
      <w:pPr>
        <w:rPr>
          <w:highlight w:val="yellow"/>
        </w:rPr>
      </w:pPr>
      <w:r>
        <w:t xml:space="preserve">The MDSC should be capable via </w:t>
      </w:r>
      <w:ins w:id="328" w:author="Italo Busi" w:date="2017-08-03T16:20:00Z">
        <w:r w:rsidR="002A3D93">
          <w:t xml:space="preserve">the </w:t>
        </w:r>
      </w:ins>
      <w:r>
        <w:t xml:space="preserve">MPI </w:t>
      </w:r>
      <w:del w:id="329" w:author="Italo Busi" w:date="2017-08-03T16:20:00Z">
        <w:r w:rsidDel="002A3D93">
          <w:delText xml:space="preserve">i/f </w:delText>
        </w:r>
      </w:del>
      <w:r>
        <w:t xml:space="preserve">to request the setup of </w:t>
      </w:r>
      <w:ins w:id="330" w:author="Italo Busi" w:date="2017-08-03T16:20:00Z">
        <w:r w:rsidR="002A3D93">
          <w:t xml:space="preserve">an </w:t>
        </w:r>
      </w:ins>
      <w:del w:id="331" w:author="Italo Busi" w:date="2017-08-03T16:20:00Z">
        <w:r w:rsidDel="002A3D93">
          <w:delText xml:space="preserve">EPL   </w:delText>
        </w:r>
      </w:del>
      <w:ins w:id="332" w:author="Italo Busi" w:date="2017-08-03T16:20:00Z">
        <w:r w:rsidR="002A3D93">
          <w:t xml:space="preserve">EPL </w:t>
        </w:r>
      </w:ins>
      <w:r>
        <w:t xml:space="preserve">service with enough information that can permit </w:t>
      </w:r>
      <w:ins w:id="333" w:author="Italo Busi" w:date="2017-08-03T16:20:00Z">
        <w:r w:rsidR="002A3D93">
          <w:t xml:space="preserve">the </w:t>
        </w:r>
      </w:ins>
      <w:r>
        <w:t xml:space="preserve">transport PNC </w:t>
      </w:r>
      <w:del w:id="334" w:author="Italo Busi" w:date="2017-08-03T16:20:00Z">
        <w:r w:rsidDel="002A3D93">
          <w:delText xml:space="preserve">to   </w:delText>
        </w:r>
      </w:del>
      <w:ins w:id="335" w:author="Italo Busi" w:date="2017-08-03T16:20:00Z">
        <w:r w:rsidR="002A3D93">
          <w:t xml:space="preserve">to </w:t>
        </w:r>
      </w:ins>
      <w:r>
        <w:t xml:space="preserve">instantiate and control the ODU2 end-to-end </w:t>
      </w:r>
      <w:ins w:id="336" w:author="Italo Busi" w:date="2017-08-03T16:20:00Z">
        <w:r w:rsidR="002A3D93">
          <w:t xml:space="preserve">data plane </w:t>
        </w:r>
      </w:ins>
      <w:r>
        <w:t xml:space="preserve">connection through </w:t>
      </w:r>
      <w:del w:id="337" w:author="Italo Busi" w:date="2017-08-03T16:20:00Z">
        <w:r w:rsidDel="002A3D93">
          <w:delText xml:space="preserve">nodes   </w:delText>
        </w:r>
      </w:del>
      <w:ins w:id="338" w:author="Italo Busi" w:date="2017-08-03T16:20:00Z">
        <w:r w:rsidR="002A3D93">
          <w:t xml:space="preserve">nodes </w:t>
        </w:r>
      </w:ins>
      <w:r>
        <w:t>S3, S5, S6, as well as the adaptation functions inside S3 and S6:</w:t>
      </w:r>
      <w:r w:rsidR="005D0C7A">
        <w:t xml:space="preserve"> </w:t>
      </w:r>
      <w:r>
        <w:t>S3&amp;S6 (ETH -&gt; ODU2) and S9&amp;S6 (ODU2 -&gt; ETH).</w:t>
      </w:r>
    </w:p>
    <w:p w:rsidR="005B57D1" w:rsidRPr="00F52EE9" w:rsidRDefault="008569D4" w:rsidP="008569D4">
      <w:pPr>
        <w:pStyle w:val="Heading3"/>
      </w:pPr>
      <w:bookmarkStart w:id="339" w:name="_Toc490842104"/>
      <w:r w:rsidRPr="00F52EE9">
        <w:t>Other OTN Client Services</w:t>
      </w:r>
      <w:bookmarkEnd w:id="339"/>
    </w:p>
    <w:p w:rsidR="00012B56" w:rsidRDefault="005D0C7A" w:rsidP="00012B56">
      <w:r>
        <w:t>[</w:t>
      </w:r>
      <w:r w:rsidR="00012B56">
        <w:t xml:space="preserve">ITU-T G.709-2016] defines mappings of different client layers into   ODU. Most of them are used to provide Private Line services over    an OTN transport network supporting a variety of types of physical </w:t>
      </w:r>
      <w:r w:rsidR="00012B56">
        <w:lastRenderedPageBreak/>
        <w:t>access links (e.g., Ethernet, SDH STM-N, Fibre Channel, InfiniBand,</w:t>
      </w:r>
      <w:ins w:id="340" w:author="Italo Busi" w:date="2017-08-03T16:21:00Z">
        <w:r w:rsidR="002A3D93">
          <w:t xml:space="preserve"> etc.</w:t>
        </w:r>
      </w:ins>
      <w:r w:rsidR="00012B56">
        <w:t>).</w:t>
      </w:r>
    </w:p>
    <w:p w:rsidR="00012B56" w:rsidRDefault="00012B56" w:rsidP="00012B56">
      <w:r>
        <w:t xml:space="preserve">This use case assumes that the physical links interconnecting </w:t>
      </w:r>
      <w:ins w:id="341" w:author="Italo Busi" w:date="2017-08-03T16:21:00Z">
        <w:r w:rsidR="002A3D93">
          <w:t xml:space="preserve">the </w:t>
        </w:r>
      </w:ins>
      <w:r>
        <w:t xml:space="preserve">IP routers and </w:t>
      </w:r>
      <w:ins w:id="342" w:author="Italo Busi" w:date="2017-08-03T16:21:00Z">
        <w:r w:rsidR="002A3D93">
          <w:t xml:space="preserve">the </w:t>
        </w:r>
      </w:ins>
      <w:r>
        <w:t>transport network are any one of these possible options.</w:t>
      </w:r>
      <w:del w:id="343" w:author="Italo Busi" w:date="2017-08-03T16:22:00Z">
        <w:r w:rsidDel="002A3D93">
          <w:delText xml:space="preserve"> </w:delText>
        </w:r>
      </w:del>
    </w:p>
    <w:p w:rsidR="00012B56" w:rsidRDefault="00012B56" w:rsidP="00012B56">
      <w:del w:id="344" w:author="Italo Busi (v03)" w:date="2017-08-17T16:01:00Z">
        <w:r w:rsidDel="00D24898">
          <w:delText>If we consider the case of</w:delText>
        </w:r>
      </w:del>
      <w:ins w:id="345" w:author="Italo Busi (v03)" w:date="2017-08-17T16:01:00Z">
        <w:r w:rsidR="00D24898">
          <w:t>In order to setup</w:t>
        </w:r>
      </w:ins>
      <w:r>
        <w:t xml:space="preserve"> a 10Gb IP link between C-R1 to C-</w:t>
      </w:r>
      <w:del w:id="346" w:author="Italo Busi" w:date="2017-08-03T16:23:00Z">
        <w:r w:rsidDel="002A3D93">
          <w:delText xml:space="preserve">R3    </w:delText>
        </w:r>
      </w:del>
      <w:ins w:id="347" w:author="Italo Busi" w:date="2017-08-03T16:23:00Z">
        <w:r w:rsidR="002A3D93">
          <w:t xml:space="preserve">R3 </w:t>
        </w:r>
      </w:ins>
      <w:r>
        <w:t>using</w:t>
      </w:r>
      <w:ins w:id="348" w:author="Italo Busi" w:date="2017-08-03T16:23:00Z">
        <w:r w:rsidR="002A3D93">
          <w:t>, for example</w:t>
        </w:r>
      </w:ins>
      <w:r>
        <w:t xml:space="preserve"> </w:t>
      </w:r>
      <w:del w:id="349" w:author="Italo Busi (v03)" w:date="2017-08-17T16:01:00Z">
        <w:r w:rsidDel="00D24898">
          <w:delText xml:space="preserve">SDH </w:delText>
        </w:r>
      </w:del>
      <w:ins w:id="350" w:author="Italo Busi (v03)" w:date="2017-08-17T16:01:00Z">
        <w:r w:rsidR="00D24898">
          <w:t xml:space="preserve">STM-64 </w:t>
        </w:r>
      </w:ins>
      <w:r>
        <w:t>physical links</w:t>
      </w:r>
      <w:ins w:id="351" w:author="Italo Busi" w:date="2017-08-03T16:23:00Z">
        <w:r w:rsidR="002A3D93">
          <w:t xml:space="preserve"> between the IP routers and the transport network</w:t>
        </w:r>
      </w:ins>
      <w:r>
        <w:t xml:space="preserve">, </w:t>
      </w:r>
      <w:del w:id="352" w:author="Italo Busi" w:date="2017-08-09T14:25:00Z">
        <w:r w:rsidDel="00327152">
          <w:delText xml:space="preserve">we need to instantiate </w:delText>
        </w:r>
      </w:del>
      <w:r>
        <w:t xml:space="preserve">an STM-64 Private Line service </w:t>
      </w:r>
      <w:ins w:id="353" w:author="Italo Busi" w:date="2017-08-09T14:25:00Z">
        <w:r w:rsidR="00327152">
          <w:t xml:space="preserve">needs to be created </w:t>
        </w:r>
      </w:ins>
      <w:r>
        <w:t>between C-R1 and C-R3</w:t>
      </w:r>
      <w:ins w:id="354" w:author="Italo Busi (v03)" w:date="2017-08-17T16:01:00Z">
        <w:r w:rsidR="00D24898">
          <w:t>,</w:t>
        </w:r>
      </w:ins>
      <w:r>
        <w:t xml:space="preserve"> supported by an ODU2 end-to-</w:t>
      </w:r>
      <w:del w:id="355" w:author="Italo Busi" w:date="2017-08-09T14:26:00Z">
        <w:r w:rsidDel="00327152">
          <w:delText xml:space="preserve">end    </w:delText>
        </w:r>
      </w:del>
      <w:ins w:id="356" w:author="Italo Busi" w:date="2017-08-09T14:26:00Z">
        <w:r w:rsidR="00327152">
          <w:t xml:space="preserve">end </w:t>
        </w:r>
      </w:ins>
      <w:ins w:id="357" w:author="Italo Busi" w:date="2017-08-03T16:23:00Z">
        <w:r w:rsidR="002A3D93">
          <w:t xml:space="preserve">data plane </w:t>
        </w:r>
      </w:ins>
      <w:r>
        <w:t xml:space="preserve">connection between S3 and S6, crossing transport node S5. </w:t>
      </w:r>
    </w:p>
    <w:p w:rsidR="00012B56" w:rsidRDefault="00012B56" w:rsidP="00012B56">
      <w:r>
        <w:t>The traffic flow between C-R1 and C-R3 can be summarized as:</w:t>
      </w:r>
    </w:p>
    <w:p w:rsidR="00012B56" w:rsidRDefault="00012B56" w:rsidP="00F13664">
      <w:pPr>
        <w:ind w:left="864"/>
      </w:pPr>
      <w:r w:rsidRPr="006417A3">
        <w:t>C-R1 (</w:t>
      </w:r>
      <w:ins w:id="358" w:author="Italo Busi (v03)" w:date="2017-08-17T17:53:00Z">
        <w:r w:rsidR="00616249">
          <w:t>[</w:t>
        </w:r>
      </w:ins>
      <w:r w:rsidRPr="006417A3">
        <w:t>PKT</w:t>
      </w:r>
      <w:ins w:id="359" w:author="Italo Busi (v03)" w:date="2017-08-17T17:53:00Z">
        <w:r w:rsidR="00616249">
          <w:t>]</w:t>
        </w:r>
      </w:ins>
      <w:r w:rsidRPr="006417A3">
        <w:t xml:space="preserve"> -&gt; STM-64), S3 (STM-64 -&gt; </w:t>
      </w:r>
      <w:ins w:id="360" w:author="Italo Busi (v03)" w:date="2017-08-17T17:53:00Z">
        <w:r w:rsidR="00616249">
          <w:t>[</w:t>
        </w:r>
      </w:ins>
      <w:r w:rsidRPr="006417A3">
        <w:t>ODU2</w:t>
      </w:r>
      <w:ins w:id="361" w:author="Italo Busi (v03)" w:date="2017-08-17T17:53:00Z">
        <w:r w:rsidR="00616249">
          <w:t>]</w:t>
        </w:r>
      </w:ins>
      <w:r w:rsidRPr="006417A3">
        <w:t>), S5 (</w:t>
      </w:r>
      <w:ins w:id="362" w:author="Italo Busi (v03)" w:date="2017-08-17T17:53:00Z">
        <w:r w:rsidR="00616249">
          <w:t>[</w:t>
        </w:r>
      </w:ins>
      <w:r w:rsidRPr="006417A3">
        <w:t>ODU2</w:t>
      </w:r>
      <w:ins w:id="363" w:author="Italo Busi (v03)" w:date="2017-08-17T17:53:00Z">
        <w:r w:rsidR="00616249">
          <w:t>]</w:t>
        </w:r>
      </w:ins>
      <w:r w:rsidRPr="006417A3">
        <w:t xml:space="preserve">), </w:t>
      </w:r>
      <w:r w:rsidR="006417A3">
        <w:br/>
      </w:r>
      <w:r w:rsidRPr="006417A3">
        <w:t>S6 (</w:t>
      </w:r>
      <w:ins w:id="364" w:author="Italo Busi (v03)" w:date="2017-08-17T17:53:00Z">
        <w:r w:rsidR="00616249">
          <w:t>[</w:t>
        </w:r>
      </w:ins>
      <w:r w:rsidRPr="006417A3">
        <w:t>ODU2</w:t>
      </w:r>
      <w:ins w:id="365" w:author="Italo Busi (v03)" w:date="2017-08-17T17:53:00Z">
        <w:r w:rsidR="00616249">
          <w:t>]</w:t>
        </w:r>
      </w:ins>
      <w:r w:rsidRPr="006417A3">
        <w:t xml:space="preserve"> -&gt; STM-64), C-R3 (STM-64 -&gt; </w:t>
      </w:r>
      <w:ins w:id="366" w:author="Italo Busi (v03)" w:date="2017-08-17T17:53:00Z">
        <w:r w:rsidR="00616249">
          <w:t>[</w:t>
        </w:r>
      </w:ins>
      <w:r w:rsidRPr="006417A3">
        <w:t>PKT</w:t>
      </w:r>
      <w:ins w:id="367" w:author="Italo Busi (v03)" w:date="2017-08-17T17:53:00Z">
        <w:r w:rsidR="00616249">
          <w:t>]</w:t>
        </w:r>
      </w:ins>
      <w:r w:rsidRPr="006417A3">
        <w:t>)</w:t>
      </w:r>
    </w:p>
    <w:p w:rsidR="00012B56" w:rsidRDefault="00012B56" w:rsidP="00012B56">
      <w:r>
        <w:t xml:space="preserve">The MDSC should be capable </w:t>
      </w:r>
      <w:del w:id="368" w:author="Italo Busi" w:date="2017-08-03T16:24:00Z">
        <w:r w:rsidDel="002A3D93">
          <w:delText xml:space="preserve">via </w:delText>
        </w:r>
      </w:del>
      <w:ins w:id="369" w:author="Italo Busi (v03)" w:date="2017-08-17T16:13:00Z">
        <w:r w:rsidR="0043527F">
          <w:t xml:space="preserve">via </w:t>
        </w:r>
      </w:ins>
      <w:ins w:id="370" w:author="Italo Busi" w:date="2017-08-03T16:24:00Z">
        <w:r w:rsidR="002A3D93">
          <w:t xml:space="preserve">the </w:t>
        </w:r>
      </w:ins>
      <w:r>
        <w:t xml:space="preserve">MPI </w:t>
      </w:r>
      <w:del w:id="371" w:author="Italo Busi" w:date="2017-08-03T16:24:00Z">
        <w:r w:rsidDel="002A3D93">
          <w:delText xml:space="preserve">i/f </w:delText>
        </w:r>
      </w:del>
      <w:r>
        <w:t xml:space="preserve">to request the setup of an STM-64 Private Line service with enough information that can </w:t>
      </w:r>
      <w:del w:id="372" w:author="Italo Busi" w:date="2017-08-03T16:24:00Z">
        <w:r w:rsidDel="002A3D93">
          <w:delText xml:space="preserve">permit    </w:delText>
        </w:r>
      </w:del>
      <w:ins w:id="373" w:author="Italo Busi" w:date="2017-08-03T16:24:00Z">
        <w:r w:rsidR="002A3D93">
          <w:t xml:space="preserve">permit the </w:t>
        </w:r>
      </w:ins>
      <w:r>
        <w:t>transport PNC to instantiate and control the ODU2 end-to-</w:t>
      </w:r>
      <w:del w:id="374" w:author="Italo Busi" w:date="2017-08-03T16:24:00Z">
        <w:r w:rsidDel="002A3D93">
          <w:delText xml:space="preserve">end    </w:delText>
        </w:r>
      </w:del>
      <w:ins w:id="375" w:author="Italo Busi" w:date="2017-08-03T16:24:00Z">
        <w:r w:rsidR="002A3D93">
          <w:t xml:space="preserve">end </w:t>
        </w:r>
      </w:ins>
      <w:r>
        <w:t>connection through nodes S3, S5, S6, as well as the adaptation    functions inside S3 and S6: S3&amp;S6 (STM-64 -&gt; ODU2) and S9&amp;S3 (STM-64 -&gt; PKT).</w:t>
      </w:r>
    </w:p>
    <w:p w:rsidR="005B57D1" w:rsidRPr="00F52EE9" w:rsidRDefault="00A04800" w:rsidP="00A04800">
      <w:pPr>
        <w:pStyle w:val="Heading3"/>
      </w:pPr>
      <w:bookmarkStart w:id="376" w:name="_Toc490842105"/>
      <w:bookmarkStart w:id="377" w:name="_Ref492478948"/>
      <w:r w:rsidRPr="00F52EE9">
        <w:t>E</w:t>
      </w:r>
      <w:r w:rsidR="005D0C7A">
        <w:t>V</w:t>
      </w:r>
      <w:r w:rsidRPr="00F52EE9">
        <w:t>PL over ODU</w:t>
      </w:r>
      <w:bookmarkEnd w:id="376"/>
      <w:bookmarkEnd w:id="377"/>
    </w:p>
    <w:p w:rsidR="005656FF" w:rsidRDefault="005656FF" w:rsidP="005656FF">
      <w:pPr>
        <w:rPr>
          <w:ins w:id="378" w:author="Italo Busi (v04)" w:date="2017-08-18T17:41:00Z"/>
        </w:rPr>
      </w:pPr>
      <w:ins w:id="379" w:author="Italo Busi (v04)" w:date="2017-08-18T17:41:00Z">
        <w:r>
          <w:t>This use case assumes that the physical links interconnecting the IP    routers and the transport network are Ethernet links and that different Ethernet services (e.g, EVPL) can share the same physical link using different VLANs.</w:t>
        </w:r>
      </w:ins>
    </w:p>
    <w:p w:rsidR="005656FF" w:rsidRDefault="005656FF" w:rsidP="005656FF">
      <w:pPr>
        <w:rPr>
          <w:ins w:id="380" w:author="Italo Busi (v04)" w:date="2017-08-18T17:41:00Z"/>
        </w:rPr>
      </w:pPr>
      <w:ins w:id="381" w:author="Italo Busi (v04)" w:date="2017-08-18T17:41:00Z">
        <w:r>
          <w:t>In order to setup two 1Gb IP links between C-R1 to C-R3 and between C-R1 and C-R4, two EVPL services need to be created, supported by two ODU0 end-to-end connections respectively between S3 and S6, crossing transport node S5, and between S3 and S2, crossing transport node S1.</w:t>
        </w:r>
      </w:ins>
    </w:p>
    <w:p w:rsidR="005656FF" w:rsidRDefault="005656FF" w:rsidP="005656FF">
      <w:pPr>
        <w:rPr>
          <w:ins w:id="382" w:author="Italo Busi (v04)" w:date="2017-08-18T17:41:00Z"/>
        </w:rPr>
      </w:pPr>
      <w:ins w:id="383" w:author="Italo Busi (v04)" w:date="2017-08-18T17:41:00Z">
        <w:r>
          <w:t>Since the two EVPL services are sharing the same Ethernet physical link between C-R1 and S3, different VLAN IDs are associated with different EVPL services: for example VLAN IDs 10 and 20 respectively.</w:t>
        </w:r>
      </w:ins>
    </w:p>
    <w:p w:rsidR="005656FF" w:rsidRDefault="005656FF" w:rsidP="005656FF">
      <w:pPr>
        <w:rPr>
          <w:ins w:id="384" w:author="Italo Busi (v04)" w:date="2017-08-18T17:41:00Z"/>
        </w:rPr>
      </w:pPr>
      <w:ins w:id="385" w:author="Italo Busi (v04)" w:date="2017-08-18T17:41:00Z">
        <w:r>
          <w:t>The traffic flow between C-R1 and C-R3 can be summarized as:</w:t>
        </w:r>
      </w:ins>
    </w:p>
    <w:p w:rsidR="005656FF" w:rsidRDefault="005656FF" w:rsidP="005656FF">
      <w:pPr>
        <w:ind w:left="864"/>
        <w:rPr>
          <w:ins w:id="386" w:author="Italo Busi (v04)" w:date="2017-08-18T17:41:00Z"/>
        </w:rPr>
      </w:pPr>
      <w:ins w:id="387" w:author="Italo Busi (v04)" w:date="2017-08-18T17:41:00Z">
        <w:r>
          <w:lastRenderedPageBreak/>
          <w:t>C-R1 ([PKT</w:t>
        </w:r>
      </w:ins>
      <w:ins w:id="388" w:author="Italo Busi (v04)" w:date="2017-08-18T17:42:00Z">
        <w:r>
          <w:t>]</w:t>
        </w:r>
      </w:ins>
      <w:ins w:id="389" w:author="Italo Busi (v04)" w:date="2017-08-18T17:41:00Z">
        <w:r>
          <w:t xml:space="preserve"> -&gt; VLAN), S3 (VLAN -&gt; [ODU0</w:t>
        </w:r>
      </w:ins>
      <w:ins w:id="390" w:author="Italo Busi (v04)" w:date="2017-08-18T17:42:00Z">
        <w:r>
          <w:t>]</w:t>
        </w:r>
      </w:ins>
      <w:ins w:id="391" w:author="Italo Busi (v04)" w:date="2017-08-18T17:41:00Z">
        <w:r>
          <w:t>), S5 (</w:t>
        </w:r>
      </w:ins>
      <w:ins w:id="392" w:author="Italo Busi (v04)" w:date="2017-08-18T17:42:00Z">
        <w:r>
          <w:t>[</w:t>
        </w:r>
      </w:ins>
      <w:ins w:id="393" w:author="Italo Busi (v04)" w:date="2017-08-18T17:41:00Z">
        <w:r>
          <w:t>ODU0</w:t>
        </w:r>
      </w:ins>
      <w:ins w:id="394" w:author="Italo Busi (v04)" w:date="2017-08-18T17:42:00Z">
        <w:r>
          <w:t>]</w:t>
        </w:r>
      </w:ins>
      <w:ins w:id="395" w:author="Italo Busi (v04)" w:date="2017-08-18T17:41:00Z">
        <w:r>
          <w:t xml:space="preserve">), </w:t>
        </w:r>
        <w:r>
          <w:br/>
          <w:t>S6 (</w:t>
        </w:r>
      </w:ins>
      <w:ins w:id="396" w:author="Italo Busi (v04)" w:date="2017-08-18T17:42:00Z">
        <w:r>
          <w:t>[</w:t>
        </w:r>
      </w:ins>
      <w:ins w:id="397" w:author="Italo Busi (v04)" w:date="2017-08-18T17:41:00Z">
        <w:r>
          <w:t>ODU0</w:t>
        </w:r>
      </w:ins>
      <w:ins w:id="398" w:author="Italo Busi (v04)" w:date="2017-08-18T17:42:00Z">
        <w:r>
          <w:t>]</w:t>
        </w:r>
      </w:ins>
      <w:ins w:id="399" w:author="Italo Busi (v04)" w:date="2017-08-18T17:41:00Z">
        <w:r>
          <w:t xml:space="preserve"> -&gt; VLAN), C-R3 (VLAN -&gt; </w:t>
        </w:r>
      </w:ins>
      <w:ins w:id="400" w:author="Italo Busi (v04)" w:date="2017-08-18T17:42:00Z">
        <w:r>
          <w:t>[</w:t>
        </w:r>
      </w:ins>
      <w:ins w:id="401" w:author="Italo Busi (v04)" w:date="2017-08-18T17:41:00Z">
        <w:r>
          <w:t>PKT</w:t>
        </w:r>
      </w:ins>
      <w:ins w:id="402" w:author="Italo Busi (v04)" w:date="2017-08-18T17:42:00Z">
        <w:r>
          <w:t>]</w:t>
        </w:r>
      </w:ins>
      <w:ins w:id="403" w:author="Italo Busi (v04)" w:date="2017-08-18T17:41:00Z">
        <w:r>
          <w:t>)</w:t>
        </w:r>
      </w:ins>
    </w:p>
    <w:p w:rsidR="005656FF" w:rsidRDefault="005656FF" w:rsidP="005656FF">
      <w:pPr>
        <w:rPr>
          <w:ins w:id="404" w:author="Italo Busi (v04)" w:date="2017-08-18T17:41:00Z"/>
        </w:rPr>
      </w:pPr>
      <w:ins w:id="405" w:author="Italo Busi (v04)" w:date="2017-08-18T17:41:00Z">
        <w:r>
          <w:t>The traffic flow between C-R1 and C-R4 can be summarized as:</w:t>
        </w:r>
      </w:ins>
    </w:p>
    <w:p w:rsidR="005656FF" w:rsidRDefault="005656FF" w:rsidP="005656FF">
      <w:pPr>
        <w:ind w:left="864"/>
        <w:rPr>
          <w:ins w:id="406" w:author="Italo Busi (v04)" w:date="2017-08-18T17:41:00Z"/>
        </w:rPr>
      </w:pPr>
      <w:ins w:id="407" w:author="Italo Busi (v04)" w:date="2017-08-18T17:41:00Z">
        <w:r>
          <w:t>C-R1 (</w:t>
        </w:r>
      </w:ins>
      <w:ins w:id="408" w:author="Italo Busi (v04)" w:date="2017-08-18T17:42:00Z">
        <w:r>
          <w:t>[</w:t>
        </w:r>
      </w:ins>
      <w:ins w:id="409" w:author="Italo Busi (v04)" w:date="2017-08-18T17:41:00Z">
        <w:r>
          <w:t>PKT</w:t>
        </w:r>
      </w:ins>
      <w:ins w:id="410" w:author="Italo Busi (v04)" w:date="2017-08-18T17:42:00Z">
        <w:r>
          <w:t>]</w:t>
        </w:r>
      </w:ins>
      <w:ins w:id="411" w:author="Italo Busi (v04)" w:date="2017-08-18T17:41:00Z">
        <w:r>
          <w:t xml:space="preserve"> -&gt; VLAN), S3 (VLAN -&gt; </w:t>
        </w:r>
      </w:ins>
      <w:ins w:id="412" w:author="Italo Busi (v04)" w:date="2017-08-18T17:42:00Z">
        <w:r>
          <w:t>[</w:t>
        </w:r>
      </w:ins>
      <w:ins w:id="413" w:author="Italo Busi (v04)" w:date="2017-08-18T17:41:00Z">
        <w:r>
          <w:t>ODU0</w:t>
        </w:r>
      </w:ins>
      <w:ins w:id="414" w:author="Italo Busi (v04)" w:date="2017-08-18T17:42:00Z">
        <w:r>
          <w:t>]</w:t>
        </w:r>
      </w:ins>
      <w:ins w:id="415" w:author="Italo Busi (v04)" w:date="2017-08-18T17:41:00Z">
        <w:r>
          <w:t>), S1 (</w:t>
        </w:r>
      </w:ins>
      <w:ins w:id="416" w:author="Italo Busi (v04)" w:date="2017-08-18T17:42:00Z">
        <w:r>
          <w:t>[</w:t>
        </w:r>
      </w:ins>
      <w:ins w:id="417" w:author="Italo Busi (v04)" w:date="2017-08-18T17:41:00Z">
        <w:r>
          <w:t>ODU0</w:t>
        </w:r>
      </w:ins>
      <w:ins w:id="418" w:author="Italo Busi (v04)" w:date="2017-08-18T17:42:00Z">
        <w:r>
          <w:t>]</w:t>
        </w:r>
      </w:ins>
      <w:ins w:id="419" w:author="Italo Busi (v04)" w:date="2017-08-18T17:41:00Z">
        <w:r>
          <w:t xml:space="preserve">), </w:t>
        </w:r>
        <w:r>
          <w:br/>
          <w:t>S2 (</w:t>
        </w:r>
      </w:ins>
      <w:ins w:id="420" w:author="Italo Busi (v04)" w:date="2017-08-18T17:42:00Z">
        <w:r>
          <w:t>[</w:t>
        </w:r>
      </w:ins>
      <w:ins w:id="421" w:author="Italo Busi (v04)" w:date="2017-08-18T17:41:00Z">
        <w:r>
          <w:t>ODU0</w:t>
        </w:r>
      </w:ins>
      <w:ins w:id="422" w:author="Italo Busi (v04)" w:date="2017-08-18T17:42:00Z">
        <w:r>
          <w:t>]</w:t>
        </w:r>
      </w:ins>
      <w:ins w:id="423" w:author="Italo Busi (v04)" w:date="2017-08-18T17:41:00Z">
        <w:r>
          <w:t xml:space="preserve"> -&gt; VLAN), C-R4 (VLAN -&gt; </w:t>
        </w:r>
      </w:ins>
      <w:ins w:id="424" w:author="Italo Busi (v04)" w:date="2017-08-18T17:42:00Z">
        <w:r>
          <w:t>[</w:t>
        </w:r>
      </w:ins>
      <w:ins w:id="425" w:author="Italo Busi (v04)" w:date="2017-08-18T17:41:00Z">
        <w:r>
          <w:t>PKT</w:t>
        </w:r>
      </w:ins>
      <w:ins w:id="426" w:author="Italo Busi (v04)" w:date="2017-08-18T17:42:00Z">
        <w:r>
          <w:t>]</w:t>
        </w:r>
      </w:ins>
      <w:ins w:id="427" w:author="Italo Busi (v04)" w:date="2017-08-18T17:41:00Z">
        <w:r>
          <w:t>)</w:t>
        </w:r>
      </w:ins>
    </w:p>
    <w:p w:rsidR="005656FF" w:rsidRPr="00DA1B42" w:rsidRDefault="005656FF" w:rsidP="005656FF">
      <w:pPr>
        <w:rPr>
          <w:ins w:id="428" w:author="Italo Busi (v04)" w:date="2017-08-18T17:41:00Z"/>
          <w:highlight w:val="yellow"/>
        </w:rPr>
      </w:pPr>
      <w:ins w:id="429" w:author="Italo Busi (v04)" w:date="2017-08-18T17:41:00Z">
        <w:r>
          <w:t>The MDSC should be capable via the MPI to request the setup of these EVPL services with enough information that can permit the transport PNC to instantiate and control the ODU0 end-to-end data plane connections as well as the adaptation functions on the boundary nodes: S3&amp;S2&amp;S6 (VLAN -&gt; ODU</w:t>
        </w:r>
      </w:ins>
      <w:ins w:id="430" w:author="Italo Busi (v04)" w:date="2017-08-18T17:42:00Z">
        <w:r>
          <w:t>0</w:t>
        </w:r>
      </w:ins>
      <w:ins w:id="431" w:author="Italo Busi (v04)" w:date="2017-08-18T17:41:00Z">
        <w:r>
          <w:t>) and S3&amp;S2&amp;S6 (ODU</w:t>
        </w:r>
      </w:ins>
      <w:ins w:id="432" w:author="Italo Busi (v04)" w:date="2017-08-18T17:42:00Z">
        <w:r>
          <w:t>0</w:t>
        </w:r>
      </w:ins>
      <w:ins w:id="433" w:author="Italo Busi (v04)" w:date="2017-08-18T17:41:00Z">
        <w:r>
          <w:t xml:space="preserve"> -&gt; VLAN).</w:t>
        </w:r>
      </w:ins>
    </w:p>
    <w:p w:rsidR="005B57D1" w:rsidRPr="00DA1B42" w:rsidDel="005656FF" w:rsidRDefault="0096202C" w:rsidP="005B57D1">
      <w:pPr>
        <w:rPr>
          <w:del w:id="434" w:author="Italo Busi (v04)" w:date="2017-08-18T17:41:00Z"/>
          <w:highlight w:val="yellow"/>
        </w:rPr>
      </w:pPr>
      <w:del w:id="435" w:author="Italo Busi (v04)" w:date="2017-08-18T17:41:00Z">
        <w:r w:rsidDel="005656FF">
          <w:rPr>
            <w:highlight w:val="yellow"/>
          </w:rPr>
          <w:delText>For future revision.</w:delText>
        </w:r>
      </w:del>
    </w:p>
    <w:p w:rsidR="005B57D1" w:rsidRPr="00F52EE9" w:rsidRDefault="002869FA" w:rsidP="002869FA">
      <w:pPr>
        <w:pStyle w:val="Heading3"/>
      </w:pPr>
      <w:bookmarkStart w:id="436" w:name="_Toc490842106"/>
      <w:bookmarkStart w:id="437" w:name="_Ref492478996"/>
      <w:r w:rsidRPr="00F52EE9">
        <w:t xml:space="preserve">EVPLAN and </w:t>
      </w:r>
      <w:proofErr w:type="spellStart"/>
      <w:r w:rsidRPr="00F52EE9">
        <w:t>EVPTree</w:t>
      </w:r>
      <w:proofErr w:type="spellEnd"/>
      <w:r w:rsidRPr="00F52EE9">
        <w:t xml:space="preserve"> Services</w:t>
      </w:r>
      <w:bookmarkEnd w:id="436"/>
      <w:ins w:id="438" w:author="Belotti, Sergio (Nokia - IT)" w:date="2017-09-05T17:00:00Z">
        <w:del w:id="439" w:author="TNBI DT" w:date="2017-09-06T15:41:00Z">
          <w:r w:rsidR="00560AD1" w:rsidDel="00E861D8">
            <w:delText>\</w:delText>
          </w:r>
        </w:del>
      </w:ins>
      <w:bookmarkEnd w:id="437"/>
    </w:p>
    <w:p w:rsidR="005656FF" w:rsidRDefault="005656FF" w:rsidP="005656FF">
      <w:pPr>
        <w:rPr>
          <w:ins w:id="440" w:author="Italo Busi (v04)" w:date="2017-08-18T17:42:00Z"/>
        </w:rPr>
      </w:pPr>
      <w:ins w:id="441" w:author="Italo Busi (v04)" w:date="2017-08-18T17:42:00Z">
        <w:r>
          <w:t>This use case assumes that the physical links interconnecting the IP routers and the transport network are Ethernet links and that different Ethernet services (e.g, EVPL, EVPLAN and EVPTree) can share the same physical link using different VLANs.</w:t>
        </w:r>
      </w:ins>
    </w:p>
    <w:p w:rsidR="005656FF" w:rsidRDefault="005656FF" w:rsidP="005656FF">
      <w:pPr>
        <w:rPr>
          <w:ins w:id="442" w:author="Italo Busi (v04)" w:date="2017-08-18T17:42:00Z"/>
        </w:rPr>
      </w:pPr>
      <w:ins w:id="443" w:author="Italo Busi (v04)" w:date="2017-08-18T17:42:00Z">
        <w:r>
          <w:t>Note – it is assumed that EPLAN and EPTree services can be supported by configuring EVPLAN and EVPTree with port mapping.</w:t>
        </w:r>
      </w:ins>
    </w:p>
    <w:p w:rsidR="005656FF" w:rsidRDefault="005656FF" w:rsidP="005656FF">
      <w:pPr>
        <w:rPr>
          <w:ins w:id="444" w:author="Italo Busi (v04)" w:date="2017-08-18T17:42:00Z"/>
        </w:rPr>
      </w:pPr>
      <w:ins w:id="445" w:author="Italo Busi (v04)" w:date="2017-08-18T17:42:00Z">
        <w:r>
          <w:t>In order to setup an IP subnet between C-R1, C-R2, C-R3 and C-R4, an EVPLAN/EVPTree service needs to be created, supported by two ODUflex end-to-end connections respectively between S3 and S6, crossing transport node S5, and between S3 and S2, crossing transport node S1.</w:t>
        </w:r>
      </w:ins>
    </w:p>
    <w:p w:rsidR="00E861D8" w:rsidRDefault="00E861D8" w:rsidP="00E861D8">
      <w:moveToRangeStart w:id="446" w:author="TNBI DT" w:date="2017-09-06T15:44:00Z" w:name="move492476003"/>
      <w:moveTo w:id="447" w:author="TNBI DT" w:date="2017-09-06T15:44:00Z">
        <w:r>
          <w:t>In order to support this EVPLAN/EVPTree service, some Ethernet Bridging capabilities are required on some nodes at the edge of the transport network: for example Ethernet Bridging capabilities can be configured in nodes S3 and S6 but not in node S2.</w:t>
        </w:r>
      </w:moveTo>
    </w:p>
    <w:moveToRangeEnd w:id="446"/>
    <w:p w:rsidR="005656FF" w:rsidRDefault="005656FF" w:rsidP="005656FF">
      <w:pPr>
        <w:rPr>
          <w:ins w:id="448" w:author="Italo Busi (v04)" w:date="2017-08-18T17:42:00Z"/>
        </w:rPr>
      </w:pPr>
      <w:ins w:id="449" w:author="Italo Busi (v04)" w:date="2017-08-18T17:42:00Z">
        <w:r>
          <w:t>Since this EVPLAN/</w:t>
        </w:r>
        <w:proofErr w:type="spellStart"/>
        <w:r>
          <w:t>EVPTree</w:t>
        </w:r>
        <w:proofErr w:type="spellEnd"/>
        <w:r>
          <w:t xml:space="preserve"> service can share the same Ethernet </w:t>
        </w:r>
        <w:proofErr w:type="gramStart"/>
        <w:r>
          <w:t>physical</w:t>
        </w:r>
        <w:proofErr w:type="gramEnd"/>
        <w:r>
          <w:t xml:space="preserve"> links between IP routers and transport nodes (e.g., with the EVPL services described in section </w:t>
        </w:r>
        <w:r w:rsidR="004604B3">
          <w:fldChar w:fldCharType="begin"/>
        </w:r>
        <w:r>
          <w:instrText xml:space="preserve"> REF _Ref490061334 \r \h \t</w:instrText>
        </w:r>
      </w:ins>
      <w:ins w:id="450" w:author="Italo Busi (v04)" w:date="2017-08-18T17:42:00Z">
        <w:r w:rsidR="004604B3">
          <w:fldChar w:fldCharType="separate"/>
        </w:r>
        <w:r>
          <w:t>3.3.4</w:t>
        </w:r>
        <w:r w:rsidR="004604B3">
          <w:fldChar w:fldCharType="end"/>
        </w:r>
        <w:r>
          <w:t>), a different VLAN ID (e.g., 30) can be associated with this EVPLAN/EVPTree service.</w:t>
        </w:r>
      </w:ins>
    </w:p>
    <w:p w:rsidR="005656FF" w:rsidDel="00E861D8" w:rsidRDefault="005656FF" w:rsidP="005656FF">
      <w:pPr>
        <w:rPr>
          <w:ins w:id="451" w:author="Italo Busi (v04)" w:date="2017-08-18T17:42:00Z"/>
        </w:rPr>
      </w:pPr>
      <w:moveFromRangeStart w:id="452" w:author="TNBI DT" w:date="2017-09-06T15:44:00Z" w:name="move492476003"/>
      <w:moveFrom w:id="453" w:author="TNBI DT" w:date="2017-09-06T15:44:00Z">
        <w:ins w:id="454" w:author="Italo Busi (v04)" w:date="2017-08-18T17:42:00Z">
          <w:r w:rsidDel="00E861D8">
            <w:t>In order to support this EVPLAN/EVPTree service, some Ethernet Bridging capabilities are required on some nodes at the edge of the transport network: for example Ethernet Bridging capabilities can be configured in nodes S3 and S6 but not in node S2.</w:t>
          </w:r>
        </w:ins>
      </w:moveFrom>
    </w:p>
    <w:moveFromRangeEnd w:id="452"/>
    <w:p w:rsidR="005656FF" w:rsidRDefault="005656FF" w:rsidP="005656FF">
      <w:pPr>
        <w:rPr>
          <w:ins w:id="455" w:author="Italo Busi (v04)" w:date="2017-08-18T17:42:00Z"/>
        </w:rPr>
      </w:pPr>
      <w:ins w:id="456" w:author="Italo Busi (v04)" w:date="2017-08-18T17:42:00Z">
        <w:r>
          <w:lastRenderedPageBreak/>
          <w:t>In order to support an EVPTree service instead of an EVPLAN, additional configuration of the Ethernet Bridging capabilities on the nodes at the edge of the transport network is required.</w:t>
        </w:r>
      </w:ins>
    </w:p>
    <w:p w:rsidR="005656FF" w:rsidRDefault="005656FF" w:rsidP="005656FF">
      <w:pPr>
        <w:rPr>
          <w:ins w:id="457" w:author="Italo Busi (v04)" w:date="2017-08-18T17:42:00Z"/>
        </w:rPr>
      </w:pPr>
      <w:ins w:id="458" w:author="Italo Busi (v04)" w:date="2017-08-18T17:42:00Z">
        <w:r>
          <w:t>The traffic flow between C-R1 and C-R3 can be summarized as:</w:t>
        </w:r>
      </w:ins>
    </w:p>
    <w:p w:rsidR="005656FF" w:rsidRDefault="005656FF" w:rsidP="005656FF">
      <w:pPr>
        <w:ind w:left="864"/>
        <w:rPr>
          <w:ins w:id="459" w:author="Italo Busi (v04)" w:date="2017-08-18T17:42:00Z"/>
        </w:rPr>
      </w:pPr>
      <w:ins w:id="460" w:author="Italo Busi (v04)" w:date="2017-08-18T17:42:00Z">
        <w:r>
          <w:t>C-R1 (</w:t>
        </w:r>
      </w:ins>
      <w:ins w:id="461" w:author="Italo Busi (v04)" w:date="2017-08-18T17:43:00Z">
        <w:r>
          <w:t>[</w:t>
        </w:r>
      </w:ins>
      <w:ins w:id="462" w:author="Italo Busi (v04)" w:date="2017-08-18T17:42:00Z">
        <w:r>
          <w:t>PKT</w:t>
        </w:r>
      </w:ins>
      <w:ins w:id="463" w:author="Italo Busi (v04)" w:date="2017-08-18T17:43:00Z">
        <w:r>
          <w:t>]</w:t>
        </w:r>
      </w:ins>
      <w:ins w:id="464" w:author="Italo Busi (v04)" w:date="2017-08-18T17:42:00Z">
        <w:r>
          <w:t xml:space="preserve"> -&gt; VLAN), S3 (VLAN -&gt; </w:t>
        </w:r>
      </w:ins>
      <w:ins w:id="465" w:author="Italo Busi (v04)" w:date="2017-08-18T17:43:00Z">
        <w:r>
          <w:t>[</w:t>
        </w:r>
      </w:ins>
      <w:commentRangeStart w:id="466"/>
      <w:ins w:id="467" w:author="Italo Busi (v04)" w:date="2017-08-18T17:42:00Z">
        <w:r>
          <w:t>MAC</w:t>
        </w:r>
      </w:ins>
      <w:commentRangeEnd w:id="466"/>
      <w:r w:rsidR="005713EC">
        <w:rPr>
          <w:rStyle w:val="CommentReference"/>
        </w:rPr>
        <w:commentReference w:id="466"/>
      </w:r>
      <w:ins w:id="468" w:author="Belotti, Sergio (Nokia - IT)" w:date="2017-09-05T18:29:00Z">
        <w:r w:rsidR="005713EC">
          <w:t>]</w:t>
        </w:r>
      </w:ins>
      <w:ins w:id="469" w:author="Italo Busi (v04)" w:date="2017-08-18T17:42:00Z">
        <w:r>
          <w:t xml:space="preserve"> -&gt; </w:t>
        </w:r>
      </w:ins>
      <w:ins w:id="470" w:author="Italo Busi (v04)" w:date="2017-08-18T17:43:00Z">
        <w:r>
          <w:t>[</w:t>
        </w:r>
      </w:ins>
      <w:ins w:id="471" w:author="Italo Busi (v04)" w:date="2017-08-18T17:42:00Z">
        <w:r>
          <w:t>ODUflex</w:t>
        </w:r>
      </w:ins>
      <w:ins w:id="472" w:author="Italo Busi (v04)" w:date="2017-08-18T17:43:00Z">
        <w:r>
          <w:t>]</w:t>
        </w:r>
      </w:ins>
      <w:ins w:id="473" w:author="Italo Busi (v04)" w:date="2017-08-18T17:42:00Z">
        <w:r>
          <w:t>),</w:t>
        </w:r>
      </w:ins>
      <w:ins w:id="474" w:author="Italo Busi (v04)" w:date="2017-08-18T17:43:00Z">
        <w:r>
          <w:br/>
        </w:r>
      </w:ins>
      <w:ins w:id="475" w:author="Italo Busi (v04)" w:date="2017-08-18T17:42:00Z">
        <w:r>
          <w:t>S5 (</w:t>
        </w:r>
      </w:ins>
      <w:ins w:id="476" w:author="Italo Busi (v04)" w:date="2017-08-18T17:43:00Z">
        <w:r>
          <w:t>[</w:t>
        </w:r>
      </w:ins>
      <w:ins w:id="477" w:author="Italo Busi (v04)" w:date="2017-08-18T17:42:00Z">
        <w:r>
          <w:t>ODUflex</w:t>
        </w:r>
      </w:ins>
      <w:ins w:id="478" w:author="Italo Busi (v04)" w:date="2017-08-18T17:43:00Z">
        <w:r>
          <w:t>]</w:t>
        </w:r>
      </w:ins>
      <w:ins w:id="479" w:author="Italo Busi (v04)" w:date="2017-08-18T17:42:00Z">
        <w:r>
          <w:t>), S6 (</w:t>
        </w:r>
      </w:ins>
      <w:ins w:id="480" w:author="Italo Busi (v04)" w:date="2017-08-18T17:43:00Z">
        <w:r>
          <w:t>[</w:t>
        </w:r>
      </w:ins>
      <w:ins w:id="481" w:author="Italo Busi (v04)" w:date="2017-08-18T17:42:00Z">
        <w:r>
          <w:t>ODUflex</w:t>
        </w:r>
      </w:ins>
      <w:ins w:id="482" w:author="Italo Busi (v04)" w:date="2017-08-18T17:43:00Z">
        <w:r>
          <w:t>]</w:t>
        </w:r>
      </w:ins>
      <w:ins w:id="483" w:author="Italo Busi (v04)" w:date="2017-08-18T17:42:00Z">
        <w:r>
          <w:t xml:space="preserve"> -&gt; </w:t>
        </w:r>
      </w:ins>
      <w:ins w:id="484" w:author="Italo Busi (v04)" w:date="2017-08-18T17:43:00Z">
        <w:r>
          <w:t>[</w:t>
        </w:r>
      </w:ins>
      <w:ins w:id="485" w:author="Italo Busi (v04)" w:date="2017-08-18T17:42:00Z">
        <w:r>
          <w:t>MAC</w:t>
        </w:r>
      </w:ins>
      <w:ins w:id="486" w:author="Italo Busi (v04)" w:date="2017-08-18T17:43:00Z">
        <w:r>
          <w:t>]</w:t>
        </w:r>
      </w:ins>
      <w:ins w:id="487" w:author="Italo Busi (v04)" w:date="2017-08-18T17:42:00Z">
        <w:r>
          <w:t xml:space="preserve"> -&gt; VLAN),</w:t>
        </w:r>
      </w:ins>
      <w:ins w:id="488" w:author="Italo Busi (v04)" w:date="2017-08-18T17:43:00Z">
        <w:r>
          <w:br/>
        </w:r>
      </w:ins>
      <w:ins w:id="489" w:author="Italo Busi (v04)" w:date="2017-08-18T17:42:00Z">
        <w:r>
          <w:t xml:space="preserve">C-R3 (VLAN -&gt; </w:t>
        </w:r>
      </w:ins>
      <w:ins w:id="490" w:author="Italo Busi (v04)" w:date="2017-08-18T17:43:00Z">
        <w:r>
          <w:t>[</w:t>
        </w:r>
      </w:ins>
      <w:ins w:id="491" w:author="Italo Busi (v04)" w:date="2017-08-18T17:42:00Z">
        <w:r>
          <w:t>PKT</w:t>
        </w:r>
      </w:ins>
      <w:ins w:id="492" w:author="Italo Busi (v04)" w:date="2017-08-18T17:43:00Z">
        <w:r>
          <w:t>]</w:t>
        </w:r>
      </w:ins>
      <w:ins w:id="493" w:author="Italo Busi (v04)" w:date="2017-08-18T17:42:00Z">
        <w:r>
          <w:t>)</w:t>
        </w:r>
      </w:ins>
    </w:p>
    <w:p w:rsidR="005656FF" w:rsidRDefault="005656FF" w:rsidP="005656FF">
      <w:pPr>
        <w:rPr>
          <w:ins w:id="494" w:author="Italo Busi (v04)" w:date="2017-08-18T17:42:00Z"/>
        </w:rPr>
      </w:pPr>
      <w:ins w:id="495" w:author="Italo Busi (v04)" w:date="2017-08-18T17:42:00Z">
        <w:r>
          <w:t>The traffic flow between C-R1 and C-R4 can be summarized as:</w:t>
        </w:r>
      </w:ins>
    </w:p>
    <w:p w:rsidR="005656FF" w:rsidRDefault="005656FF" w:rsidP="005656FF">
      <w:pPr>
        <w:ind w:left="864"/>
        <w:rPr>
          <w:ins w:id="496" w:author="Italo Busi (v04)" w:date="2017-08-18T17:42:00Z"/>
        </w:rPr>
      </w:pPr>
      <w:ins w:id="497" w:author="Italo Busi (v04)" w:date="2017-08-18T17:42:00Z">
        <w:r>
          <w:t>C-R1 (</w:t>
        </w:r>
      </w:ins>
      <w:ins w:id="498" w:author="Italo Busi (v04)" w:date="2017-08-18T17:43:00Z">
        <w:r>
          <w:t>[</w:t>
        </w:r>
      </w:ins>
      <w:ins w:id="499" w:author="Italo Busi (v04)" w:date="2017-08-18T17:42:00Z">
        <w:r>
          <w:t>PKT</w:t>
        </w:r>
      </w:ins>
      <w:ins w:id="500" w:author="Italo Busi (v04)" w:date="2017-08-18T17:43:00Z">
        <w:r>
          <w:t>]</w:t>
        </w:r>
      </w:ins>
      <w:ins w:id="501" w:author="Italo Busi (v04)" w:date="2017-08-18T17:42:00Z">
        <w:r>
          <w:t xml:space="preserve"> -&gt; VLAN), S3 (VLAN -&gt; </w:t>
        </w:r>
      </w:ins>
      <w:ins w:id="502" w:author="Italo Busi (v04)" w:date="2017-08-18T17:43:00Z">
        <w:r>
          <w:t>[</w:t>
        </w:r>
      </w:ins>
      <w:ins w:id="503" w:author="Italo Busi (v04)" w:date="2017-08-18T17:42:00Z">
        <w:r>
          <w:t>MAC</w:t>
        </w:r>
      </w:ins>
      <w:ins w:id="504" w:author="Italo Busi (v04)" w:date="2017-08-18T17:43:00Z">
        <w:r>
          <w:t>]</w:t>
        </w:r>
      </w:ins>
      <w:ins w:id="505" w:author="Italo Busi (v04)" w:date="2017-08-18T17:42:00Z">
        <w:r>
          <w:t xml:space="preserve"> -&gt; </w:t>
        </w:r>
      </w:ins>
      <w:ins w:id="506" w:author="Italo Busi (v04)" w:date="2017-08-18T17:43:00Z">
        <w:r>
          <w:t>[</w:t>
        </w:r>
      </w:ins>
      <w:ins w:id="507" w:author="Italo Busi (v04)" w:date="2017-08-18T17:42:00Z">
        <w:r>
          <w:t>ODUflex</w:t>
        </w:r>
      </w:ins>
      <w:ins w:id="508" w:author="Italo Busi (v04)" w:date="2017-08-18T17:43:00Z">
        <w:r>
          <w:t>]</w:t>
        </w:r>
      </w:ins>
      <w:ins w:id="509" w:author="Italo Busi (v04)" w:date="2017-08-18T17:42:00Z">
        <w:r>
          <w:t>),</w:t>
        </w:r>
      </w:ins>
      <w:ins w:id="510" w:author="Italo Busi (v04)" w:date="2017-08-18T17:44:00Z">
        <w:r>
          <w:br/>
        </w:r>
      </w:ins>
      <w:ins w:id="511" w:author="Italo Busi (v04)" w:date="2017-08-18T17:42:00Z">
        <w:r>
          <w:t>S1 (</w:t>
        </w:r>
      </w:ins>
      <w:ins w:id="512" w:author="Italo Busi (v04)" w:date="2017-08-18T17:43:00Z">
        <w:r>
          <w:t>[</w:t>
        </w:r>
      </w:ins>
      <w:ins w:id="513" w:author="Italo Busi (v04)" w:date="2017-08-18T17:42:00Z">
        <w:r>
          <w:t>ODUflex</w:t>
        </w:r>
      </w:ins>
      <w:ins w:id="514" w:author="Italo Busi (v04)" w:date="2017-08-18T17:43:00Z">
        <w:r>
          <w:t>]</w:t>
        </w:r>
      </w:ins>
      <w:ins w:id="515" w:author="Italo Busi (v04)" w:date="2017-08-18T17:42:00Z">
        <w:r>
          <w:t>), S2 (</w:t>
        </w:r>
      </w:ins>
      <w:ins w:id="516" w:author="Italo Busi (v04)" w:date="2017-08-18T17:43:00Z">
        <w:r>
          <w:t>[</w:t>
        </w:r>
      </w:ins>
      <w:ins w:id="517" w:author="Italo Busi (v04)" w:date="2017-08-18T17:42:00Z">
        <w:r>
          <w:t>ODUflex</w:t>
        </w:r>
      </w:ins>
      <w:ins w:id="518" w:author="Italo Busi (v04)" w:date="2017-08-18T17:43:00Z">
        <w:r>
          <w:t>]</w:t>
        </w:r>
      </w:ins>
      <w:ins w:id="519" w:author="Italo Busi (v04)" w:date="2017-08-18T17:42:00Z">
        <w:r>
          <w:t xml:space="preserve"> -&gt; VLAN), C-R4 (VLAN -&gt; </w:t>
        </w:r>
      </w:ins>
      <w:ins w:id="520" w:author="Italo Busi (v04)" w:date="2017-08-18T17:43:00Z">
        <w:r>
          <w:t>[</w:t>
        </w:r>
      </w:ins>
      <w:ins w:id="521" w:author="Italo Busi (v04)" w:date="2017-08-18T17:42:00Z">
        <w:r>
          <w:t>PKT</w:t>
        </w:r>
      </w:ins>
      <w:ins w:id="522" w:author="Italo Busi (v04)" w:date="2017-08-18T17:43:00Z">
        <w:r>
          <w:t>]</w:t>
        </w:r>
      </w:ins>
      <w:ins w:id="523" w:author="Italo Busi (v04)" w:date="2017-08-18T17:42:00Z">
        <w:r>
          <w:t>)</w:t>
        </w:r>
      </w:ins>
    </w:p>
    <w:p w:rsidR="00E861D8" w:rsidRPr="00E861D8" w:rsidRDefault="00E861D8" w:rsidP="00E861D8">
      <w:pPr>
        <w:rPr>
          <w:ins w:id="524" w:author="TNBI DT" w:date="2017-09-06T15:49:00Z"/>
          <w:i/>
        </w:rPr>
      </w:pPr>
      <w:ins w:id="525" w:author="TNBI DT" w:date="2017-09-06T15:49:00Z">
        <w:r w:rsidRPr="00E861D8">
          <w:rPr>
            <w:i/>
            <w:highlight w:val="yellow"/>
          </w:rPr>
          <w:t xml:space="preserve">Note – Add the </w:t>
        </w:r>
        <w:r>
          <w:rPr>
            <w:i/>
            <w:highlight w:val="yellow"/>
          </w:rPr>
          <w:t>packet flow</w:t>
        </w:r>
        <w:r w:rsidRPr="00E861D8">
          <w:rPr>
            <w:i/>
            <w:highlight w:val="yellow"/>
          </w:rPr>
          <w:t xml:space="preserve"> where MAC switching is performed between two </w:t>
        </w:r>
        <w:proofErr w:type="spellStart"/>
        <w:r w:rsidRPr="00E861D8">
          <w:rPr>
            <w:i/>
            <w:highlight w:val="yellow"/>
          </w:rPr>
          <w:t>ODUflex</w:t>
        </w:r>
        <w:proofErr w:type="spellEnd"/>
      </w:ins>
    </w:p>
    <w:p w:rsidR="005656FF" w:rsidRPr="00DA1B42" w:rsidRDefault="005656FF" w:rsidP="005656FF">
      <w:pPr>
        <w:rPr>
          <w:ins w:id="526" w:author="Italo Busi (v04)" w:date="2017-08-18T17:42:00Z"/>
          <w:highlight w:val="yellow"/>
        </w:rPr>
      </w:pPr>
      <w:ins w:id="527" w:author="Italo Busi (v04)" w:date="2017-08-18T17:42:00Z">
        <w:r>
          <w:t xml:space="preserve">The MDSC should be capable via the MPI to request the setup of this EVPLAN/EVPTree services with enough information that can permit the transport PNC to instantiate and control the ODUflex end-to-end data plane connections as well as the Ethernet Bridging and adaptation </w:t>
        </w:r>
        <w:proofErr w:type="gramStart"/>
        <w:r>
          <w:t>functions</w:t>
        </w:r>
        <w:proofErr w:type="gramEnd"/>
        <w:r>
          <w:t xml:space="preserve"> on the boundary nodes: S3&amp;S6 (VLAN -&gt; MAC -&gt; ODU2), S3&amp;S6 (ODU2 -&gt; ETH -&gt; VLAN), S2 (VLAN -&gt; ODU2) and S2 (ODU2 -&gt; VLAN).</w:t>
        </w:r>
      </w:ins>
    </w:p>
    <w:p w:rsidR="005B57D1" w:rsidRPr="00DA1B42" w:rsidDel="005656FF" w:rsidRDefault="002869FA" w:rsidP="005B57D1">
      <w:pPr>
        <w:rPr>
          <w:del w:id="528" w:author="Italo Busi (v04)" w:date="2017-08-18T17:42:00Z"/>
          <w:highlight w:val="yellow"/>
        </w:rPr>
      </w:pPr>
      <w:del w:id="529" w:author="Italo Busi (v04)" w:date="2017-08-18T17:42:00Z">
        <w:r w:rsidDel="005656FF">
          <w:rPr>
            <w:highlight w:val="yellow"/>
          </w:rPr>
          <w:delText>For future revision.</w:delText>
        </w:r>
      </w:del>
    </w:p>
    <w:p w:rsidR="005B57D1" w:rsidRPr="00802063" w:rsidDel="00802063" w:rsidRDefault="004604B3" w:rsidP="002869FA">
      <w:pPr>
        <w:pStyle w:val="Heading3"/>
        <w:rPr>
          <w:del w:id="530" w:author="TNBI DT" w:date="2017-09-06T15:50:00Z"/>
        </w:rPr>
      </w:pPr>
      <w:bookmarkStart w:id="531" w:name="_Toc490842107"/>
      <w:del w:id="532" w:author="TNBI DT" w:date="2017-09-06T15:50:00Z">
        <w:r w:rsidRPr="00802063" w:rsidDel="00802063">
          <w:delText>Virtual Network Services</w:delText>
        </w:r>
        <w:bookmarkEnd w:id="531"/>
      </w:del>
    </w:p>
    <w:p w:rsidR="005B57D1" w:rsidRPr="00802063" w:rsidDel="00802063" w:rsidRDefault="004604B3" w:rsidP="005B57D1">
      <w:pPr>
        <w:rPr>
          <w:del w:id="533" w:author="TNBI DT" w:date="2017-09-06T15:50:00Z"/>
          <w:rPrChange w:id="534" w:author="TNBI DT" w:date="2017-09-06T15:50:00Z">
            <w:rPr>
              <w:del w:id="535" w:author="TNBI DT" w:date="2017-09-06T15:50:00Z"/>
              <w:highlight w:val="yellow"/>
            </w:rPr>
          </w:rPrChange>
        </w:rPr>
      </w:pPr>
      <w:del w:id="536" w:author="TNBI DT" w:date="2017-09-06T15:50:00Z">
        <w:r w:rsidRPr="00802063" w:rsidDel="00802063">
          <w:rPr>
            <w:rPrChange w:id="537" w:author="TNBI DT" w:date="2017-09-06T15:50:00Z">
              <w:rPr>
                <w:highlight w:val="yellow"/>
              </w:rPr>
            </w:rPrChange>
          </w:rPr>
          <w:delText>For future revision.</w:delText>
        </w:r>
      </w:del>
    </w:p>
    <w:p w:rsidR="00EC6BE3" w:rsidRPr="00F52EE9" w:rsidRDefault="00EC6BE3" w:rsidP="00EC6BE3">
      <w:pPr>
        <w:pStyle w:val="Heading2"/>
      </w:pPr>
      <w:bookmarkStart w:id="538" w:name="_Toc490842108"/>
      <w:bookmarkStart w:id="539" w:name="_Ref492479159"/>
      <w:r w:rsidRPr="00F52EE9">
        <w:t>Multi-functional Access Links</w:t>
      </w:r>
      <w:bookmarkEnd w:id="538"/>
      <w:bookmarkEnd w:id="539"/>
    </w:p>
    <w:p w:rsidR="005656FF" w:rsidRDefault="005656FF" w:rsidP="005656FF">
      <w:pPr>
        <w:rPr>
          <w:ins w:id="540" w:author="Italo Busi (v04)" w:date="2017-08-18T17:44:00Z"/>
        </w:rPr>
      </w:pPr>
      <w:ins w:id="541" w:author="Italo Busi (v04)" w:date="2017-08-18T17:44:00Z">
        <w:r>
          <w:t>This use case assumes that some physical links interconnecting the IP routers and the transport network can be configured in different modes, e.g., as OTU2 or STM-64 or 10GE.</w:t>
        </w:r>
      </w:ins>
    </w:p>
    <w:p w:rsidR="005656FF" w:rsidRDefault="005656FF" w:rsidP="005656FF">
      <w:pPr>
        <w:rPr>
          <w:ins w:id="542" w:author="Italo Busi (v04)" w:date="2017-08-18T17:44:00Z"/>
        </w:rPr>
      </w:pPr>
      <w:ins w:id="543" w:author="Italo Busi (v04)" w:date="2017-08-18T17:44:00Z">
        <w:r>
          <w:t xml:space="preserve">This configuration can be done a-priori by means outside the scope of this document. In this case, these links will appear at the MPI either as an ODU Link or as </w:t>
        </w:r>
        <w:proofErr w:type="gramStart"/>
        <w:r>
          <w:t>an</w:t>
        </w:r>
        <w:proofErr w:type="gramEnd"/>
        <w:r>
          <w:t xml:space="preserve"> STM-64 Link or as a 10GE Link (depending on the a-priori configuration) and will be controlled at the MPI as discussed in section </w:t>
        </w:r>
        <w:commentRangeStart w:id="544"/>
        <w:r w:rsidR="004604B3">
          <w:fldChar w:fldCharType="begin"/>
        </w:r>
        <w:r>
          <w:instrText xml:space="preserve"> REF _Ref486374342 \r \h \t </w:instrText>
        </w:r>
      </w:ins>
      <w:ins w:id="545" w:author="Italo Busi (v04)" w:date="2017-08-18T17:44:00Z">
        <w:r w:rsidR="004604B3">
          <w:fldChar w:fldCharType="separate"/>
        </w:r>
      </w:ins>
      <w:ins w:id="546" w:author="TNBI DT" w:date="2017-09-06T15:50:00Z">
        <w:r w:rsidR="00802063">
          <w:t>4.3</w:t>
        </w:r>
      </w:ins>
      <w:ins w:id="547" w:author="Italo Busi (v04)" w:date="2017-08-18T17:44:00Z">
        <w:del w:id="548" w:author="TNBI DT" w:date="2017-09-06T15:50:00Z">
          <w:r w:rsidDel="00802063">
            <w:delText>3.3</w:delText>
          </w:r>
        </w:del>
        <w:r w:rsidR="004604B3">
          <w:fldChar w:fldCharType="end"/>
        </w:r>
      </w:ins>
      <w:commentRangeEnd w:id="544"/>
      <w:r w:rsidR="005713EC">
        <w:rPr>
          <w:rStyle w:val="CommentReference"/>
        </w:rPr>
        <w:commentReference w:id="544"/>
      </w:r>
      <w:ins w:id="549" w:author="Italo Busi (v04)" w:date="2017-08-18T17:44:00Z">
        <w:r>
          <w:t>.</w:t>
        </w:r>
      </w:ins>
    </w:p>
    <w:p w:rsidR="005656FF" w:rsidRDefault="005656FF" w:rsidP="005656FF">
      <w:pPr>
        <w:rPr>
          <w:ins w:id="550" w:author="Italo Busi (v04)" w:date="2017-08-18T17:44:00Z"/>
        </w:rPr>
      </w:pPr>
      <w:ins w:id="551" w:author="Italo Busi (v04)" w:date="2017-08-18T17:44:00Z">
        <w:r>
          <w:t>It is also possible not to configure these links a-priori and give the control to the MPI to decide, based on the service configuration, how to configure it.</w:t>
        </w:r>
      </w:ins>
    </w:p>
    <w:p w:rsidR="005656FF" w:rsidRDefault="005656FF" w:rsidP="005656FF">
      <w:pPr>
        <w:rPr>
          <w:ins w:id="552" w:author="Italo Busi (v04)" w:date="2017-08-18T17:44:00Z"/>
        </w:rPr>
      </w:pPr>
      <w:ins w:id="553" w:author="Italo Busi (v04)" w:date="2017-08-18T17:44:00Z">
        <w:r>
          <w:lastRenderedPageBreak/>
          <w:t>For example, if the physical link between C-R1 and S3 is a multi-functional access link while the physical links between C-R3 and S6 and between C-R4 and S2 are STM-64 and 10GE physical links respectively, it is possible at the MPI to configure either an STM-64 Private Line service between C-R1 and C-R3 or an EPL service between C-R1 and C-R4.</w:t>
        </w:r>
      </w:ins>
    </w:p>
    <w:p w:rsidR="005656FF" w:rsidRDefault="005656FF" w:rsidP="005656FF">
      <w:pPr>
        <w:rPr>
          <w:ins w:id="554" w:author="Italo Busi (v04)" w:date="2017-08-18T17:44:00Z"/>
        </w:rPr>
      </w:pPr>
      <w:ins w:id="555" w:author="Italo Busi (v04)" w:date="2017-08-18T17:44:00Z">
        <w:r>
          <w:t>The traffic flow between C-R1 and C-R3 can be summarized as:</w:t>
        </w:r>
      </w:ins>
    </w:p>
    <w:p w:rsidR="005656FF" w:rsidRDefault="005656FF" w:rsidP="005656FF">
      <w:pPr>
        <w:ind w:left="864"/>
        <w:rPr>
          <w:ins w:id="556" w:author="Italo Busi (v04)" w:date="2017-08-18T17:44:00Z"/>
        </w:rPr>
      </w:pPr>
      <w:ins w:id="557" w:author="Italo Busi (v04)" w:date="2017-08-18T17:44:00Z">
        <w:r>
          <w:t>C-R1 ([PKT</w:t>
        </w:r>
      </w:ins>
      <w:ins w:id="558" w:author="Italo Busi (v04)" w:date="2017-08-18T17:45:00Z">
        <w:r>
          <w:t>]</w:t>
        </w:r>
      </w:ins>
      <w:ins w:id="559" w:author="Italo Busi (v04)" w:date="2017-08-18T17:44:00Z">
        <w:r>
          <w:t xml:space="preserve"> -&gt; STM-64), S3 (STM-64 -&gt; [ODU2</w:t>
        </w:r>
      </w:ins>
      <w:ins w:id="560" w:author="Italo Busi (v04)" w:date="2017-08-18T17:45:00Z">
        <w:r>
          <w:t>]</w:t>
        </w:r>
      </w:ins>
      <w:ins w:id="561" w:author="Italo Busi (v04)" w:date="2017-08-18T17:44:00Z">
        <w:r>
          <w:t>), S5 ([ODU2</w:t>
        </w:r>
      </w:ins>
      <w:ins w:id="562" w:author="Italo Busi (v04)" w:date="2017-08-18T17:45:00Z">
        <w:r>
          <w:t>]</w:t>
        </w:r>
      </w:ins>
      <w:ins w:id="563" w:author="Italo Busi (v04)" w:date="2017-08-18T17:44:00Z">
        <w:r>
          <w:t xml:space="preserve">), </w:t>
        </w:r>
        <w:r>
          <w:br/>
          <w:t>S6 ([ODU2</w:t>
        </w:r>
      </w:ins>
      <w:ins w:id="564" w:author="Italo Busi (v04)" w:date="2017-08-18T17:45:00Z">
        <w:r>
          <w:t>]</w:t>
        </w:r>
      </w:ins>
      <w:ins w:id="565" w:author="Italo Busi (v04)" w:date="2017-08-18T17:44:00Z">
        <w:r>
          <w:t xml:space="preserve"> -&gt; STM-64), C-R3 (STM-64 -&gt; [PKT</w:t>
        </w:r>
      </w:ins>
      <w:ins w:id="566" w:author="Italo Busi (v04)" w:date="2017-08-18T17:45:00Z">
        <w:r>
          <w:t>]</w:t>
        </w:r>
      </w:ins>
      <w:ins w:id="567" w:author="Italo Busi (v04)" w:date="2017-08-18T17:44:00Z">
        <w:r>
          <w:t>)</w:t>
        </w:r>
      </w:ins>
    </w:p>
    <w:p w:rsidR="005656FF" w:rsidRDefault="005656FF" w:rsidP="005656FF">
      <w:pPr>
        <w:rPr>
          <w:ins w:id="568" w:author="Italo Busi (v04)" w:date="2017-08-18T17:44:00Z"/>
        </w:rPr>
      </w:pPr>
      <w:ins w:id="569" w:author="Italo Busi (v04)" w:date="2017-08-18T17:44:00Z">
        <w:r>
          <w:t>The traffic flow between C-R1 and C-R4 can be summarized as:</w:t>
        </w:r>
      </w:ins>
    </w:p>
    <w:p w:rsidR="005656FF" w:rsidRDefault="005656FF" w:rsidP="005656FF">
      <w:pPr>
        <w:ind w:left="864"/>
        <w:rPr>
          <w:ins w:id="570" w:author="Italo Busi (v04)" w:date="2017-08-18T17:44:00Z"/>
        </w:rPr>
      </w:pPr>
      <w:ins w:id="571" w:author="Italo Busi (v04)" w:date="2017-08-18T17:44:00Z">
        <w:r>
          <w:t>C-R1 (</w:t>
        </w:r>
      </w:ins>
      <w:ins w:id="572" w:author="Italo Busi (v04)" w:date="2017-08-18T17:45:00Z">
        <w:r>
          <w:t>[</w:t>
        </w:r>
      </w:ins>
      <w:ins w:id="573" w:author="Italo Busi (v04)" w:date="2017-08-18T17:44:00Z">
        <w:r>
          <w:t>PKT</w:t>
        </w:r>
      </w:ins>
      <w:ins w:id="574" w:author="Italo Busi (v04)" w:date="2017-08-18T17:45:00Z">
        <w:r>
          <w:t>]</w:t>
        </w:r>
      </w:ins>
      <w:ins w:id="575" w:author="Italo Busi (v04)" w:date="2017-08-18T17:44:00Z">
        <w:r>
          <w:t xml:space="preserve"> -&gt; ETH), S3 (ETH -&gt; </w:t>
        </w:r>
      </w:ins>
      <w:ins w:id="576" w:author="Italo Busi (v04)" w:date="2017-08-18T17:45:00Z">
        <w:r>
          <w:t>[</w:t>
        </w:r>
      </w:ins>
      <w:ins w:id="577" w:author="Italo Busi (v04)" w:date="2017-08-18T17:44:00Z">
        <w:r>
          <w:t>ODU2</w:t>
        </w:r>
      </w:ins>
      <w:ins w:id="578" w:author="Italo Busi (v04)" w:date="2017-08-18T17:45:00Z">
        <w:r>
          <w:t>]</w:t>
        </w:r>
      </w:ins>
      <w:ins w:id="579" w:author="Italo Busi (v04)" w:date="2017-08-18T17:44:00Z">
        <w:r>
          <w:t>), S1 (</w:t>
        </w:r>
      </w:ins>
      <w:ins w:id="580" w:author="Italo Busi (v04)" w:date="2017-08-18T17:45:00Z">
        <w:r>
          <w:t>[</w:t>
        </w:r>
      </w:ins>
      <w:ins w:id="581" w:author="Italo Busi (v04)" w:date="2017-08-18T17:44:00Z">
        <w:r>
          <w:t>ODU2</w:t>
        </w:r>
      </w:ins>
      <w:ins w:id="582" w:author="Italo Busi (v04)" w:date="2017-08-18T17:45:00Z">
        <w:r>
          <w:t>]</w:t>
        </w:r>
      </w:ins>
      <w:ins w:id="583" w:author="Italo Busi (v04)" w:date="2017-08-18T17:44:00Z">
        <w:r>
          <w:t xml:space="preserve">), </w:t>
        </w:r>
        <w:r>
          <w:br/>
          <w:t>S2 (</w:t>
        </w:r>
      </w:ins>
      <w:ins w:id="584" w:author="Italo Busi (v04)" w:date="2017-08-18T17:45:00Z">
        <w:r>
          <w:t>[</w:t>
        </w:r>
      </w:ins>
      <w:ins w:id="585" w:author="Italo Busi (v04)" w:date="2017-08-18T17:44:00Z">
        <w:r>
          <w:t>ODU2</w:t>
        </w:r>
      </w:ins>
      <w:ins w:id="586" w:author="Italo Busi (v04)" w:date="2017-08-18T17:45:00Z">
        <w:r>
          <w:t>]</w:t>
        </w:r>
      </w:ins>
      <w:ins w:id="587" w:author="Italo Busi (v04)" w:date="2017-08-18T17:44:00Z">
        <w:r>
          <w:t xml:space="preserve"> -&gt; ETH), C-R4 (ETH-&gt; </w:t>
        </w:r>
      </w:ins>
      <w:ins w:id="588" w:author="Italo Busi (v04)" w:date="2017-08-18T17:45:00Z">
        <w:r>
          <w:t>[</w:t>
        </w:r>
      </w:ins>
      <w:ins w:id="589" w:author="Italo Busi (v04)" w:date="2017-08-18T17:44:00Z">
        <w:r>
          <w:t>PKT</w:t>
        </w:r>
      </w:ins>
      <w:ins w:id="590" w:author="Italo Busi (v04)" w:date="2017-08-18T17:45:00Z">
        <w:r>
          <w:t>]</w:t>
        </w:r>
      </w:ins>
      <w:ins w:id="591" w:author="Italo Busi (v04)" w:date="2017-08-18T17:44:00Z">
        <w:r>
          <w:t>)</w:t>
        </w:r>
      </w:ins>
    </w:p>
    <w:p w:rsidR="005656FF" w:rsidRPr="00DA1B42" w:rsidRDefault="005656FF" w:rsidP="005656FF">
      <w:pPr>
        <w:rPr>
          <w:ins w:id="592" w:author="Italo Busi (v04)" w:date="2017-08-18T17:44:00Z"/>
          <w:highlight w:val="yellow"/>
        </w:rPr>
      </w:pPr>
      <w:ins w:id="593" w:author="Italo Busi (v04)" w:date="2017-08-18T17:44:00Z">
        <w:r>
          <w:t>The MDSC should be capable via the MPI to request the setup of either service with enough information that can permit the transport PNC to instantiate and control the ODU2 end-to-end data plane connection as well as the adaptation functions inside S3 and S2 or S6.</w:t>
        </w:r>
      </w:ins>
    </w:p>
    <w:p w:rsidR="00EC6BE3" w:rsidDel="005656FF" w:rsidRDefault="00EC6BE3" w:rsidP="00EC6BE3">
      <w:pPr>
        <w:rPr>
          <w:del w:id="594" w:author="Italo Busi (v04)" w:date="2017-08-18T17:44:00Z"/>
          <w:highlight w:val="yellow"/>
        </w:rPr>
      </w:pPr>
      <w:del w:id="595" w:author="Italo Busi (v04)" w:date="2017-08-18T17:44:00Z">
        <w:r w:rsidDel="005656FF">
          <w:rPr>
            <w:highlight w:val="yellow"/>
          </w:rPr>
          <w:delText>For future revision.</w:delText>
        </w:r>
      </w:del>
    </w:p>
    <w:p w:rsidR="0074195E" w:rsidRPr="00F13664" w:rsidRDefault="0074195E" w:rsidP="00F13664">
      <w:pPr>
        <w:pStyle w:val="Heading2"/>
      </w:pPr>
      <w:bookmarkStart w:id="596" w:name="_Ref490841904"/>
      <w:bookmarkStart w:id="597" w:name="_Toc490842109"/>
      <w:r w:rsidRPr="00F13664">
        <w:t xml:space="preserve">Protection </w:t>
      </w:r>
      <w:del w:id="598" w:author="King, Daniel" w:date="2017-09-01T08:37:00Z">
        <w:r w:rsidRPr="00F13664" w:rsidDel="00290C68">
          <w:delText>Scenarios</w:delText>
        </w:r>
      </w:del>
      <w:bookmarkEnd w:id="596"/>
      <w:bookmarkEnd w:id="597"/>
      <w:ins w:id="599" w:author="King, Daniel" w:date="2017-09-01T08:37:00Z">
        <w:r w:rsidR="00290C68">
          <w:t>Requirements</w:t>
        </w:r>
      </w:ins>
    </w:p>
    <w:p w:rsidR="00290C68" w:rsidRDefault="00290C68">
      <w:pPr>
        <w:rPr>
          <w:ins w:id="600" w:author="King, Daniel" w:date="2017-09-01T08:37:00Z"/>
        </w:rPr>
      </w:pPr>
      <w:ins w:id="601" w:author="King, Daniel" w:date="2017-09-01T08:37:00Z">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ins>
    </w:p>
    <w:p w:rsidR="0074195E" w:rsidRDefault="0074195E">
      <w:r>
        <w:t>The MDSC needs to be capable to request the transport PNC to configure protection</w:t>
      </w:r>
      <w:r w:rsidR="00B742E3">
        <w:t xml:space="preserve"> when requesting the setup of the connectivity services described in section </w:t>
      </w:r>
      <w:commentRangeStart w:id="602"/>
      <w:r w:rsidR="004604B3">
        <w:fldChar w:fldCharType="begin"/>
      </w:r>
      <w:r w:rsidR="00B742E3">
        <w:instrText xml:space="preserve"> REF _Ref486374342 \r \h \t</w:instrText>
      </w:r>
      <w:r w:rsidR="004604B3">
        <w:fldChar w:fldCharType="separate"/>
      </w:r>
      <w:ins w:id="603" w:author="TNBI DT" w:date="2017-09-06T15:52:00Z">
        <w:r w:rsidR="00802063">
          <w:t>4.3</w:t>
        </w:r>
      </w:ins>
      <w:del w:id="604" w:author="TNBI DT" w:date="2017-09-06T15:52:00Z">
        <w:r w:rsidR="00B742E3" w:rsidDel="00802063">
          <w:delText>3.3</w:delText>
        </w:r>
      </w:del>
      <w:r w:rsidR="004604B3">
        <w:fldChar w:fldCharType="end"/>
      </w:r>
      <w:commentRangeEnd w:id="602"/>
      <w:r w:rsidR="00F5696F">
        <w:rPr>
          <w:rStyle w:val="CommentReference"/>
        </w:rPr>
        <w:commentReference w:id="602"/>
      </w:r>
      <w:r w:rsidR="00B742E3">
        <w:t>.</w:t>
      </w:r>
    </w:p>
    <w:p w:rsidR="00CB1A10" w:rsidRDefault="00CB1A10" w:rsidP="00CB1A10">
      <w:r>
        <w:t xml:space="preserve">Since in this use case it is assumed that switching within the transport network domain is performed only in one layer, also protection switching within the transport network domain can only be provided at the OTN ODU layer, for all the services defined in section </w:t>
      </w:r>
      <w:r w:rsidR="004604B3">
        <w:fldChar w:fldCharType="begin"/>
      </w:r>
      <w:r>
        <w:instrText xml:space="preserve"> REF _Ref486374342 \r \h \t</w:instrText>
      </w:r>
      <w:r w:rsidR="004604B3">
        <w:fldChar w:fldCharType="separate"/>
      </w:r>
      <w:r>
        <w:t>3.3</w:t>
      </w:r>
      <w:r w:rsidR="004604B3">
        <w:fldChar w:fldCharType="end"/>
      </w:r>
      <w:r>
        <w:t>.</w:t>
      </w:r>
    </w:p>
    <w:p w:rsidR="00290C68" w:rsidRDefault="00290C68" w:rsidP="00290C68">
      <w:pPr>
        <w:rPr>
          <w:ins w:id="605" w:author="King, Daniel" w:date="2017-09-01T08:37:00Z"/>
        </w:rPr>
      </w:pPr>
      <w:ins w:id="606" w:author="King, Daniel" w:date="2017-09-01T08:37:00Z">
        <w:r>
          <w:t>It may be necessary to consider not only protection, but also restoration functions in the future. R</w:t>
        </w:r>
        <w:r w:rsidRPr="0098249C">
          <w:t xml:space="preserve">estoration </w:t>
        </w:r>
        <w:r>
          <w:t xml:space="preserve">methods would provide capability to </w:t>
        </w:r>
        <w:r w:rsidRPr="0098249C">
          <w:t xml:space="preserve">reroute and restore </w:t>
        </w:r>
        <w:r>
          <w:t xml:space="preserve">connectivity </w:t>
        </w:r>
        <w:r w:rsidRPr="0098249C">
          <w:t xml:space="preserve">traffic </w:t>
        </w:r>
        <w:r w:rsidRPr="0098249C">
          <w:lastRenderedPageBreak/>
          <w:t>around network faults, without the network penalty imposed with dedicated 1+1 protection</w:t>
        </w:r>
        <w:r>
          <w:t xml:space="preserve"> schemes. </w:t>
        </w:r>
      </w:ins>
    </w:p>
    <w:p w:rsidR="00CB1A10" w:rsidDel="00290C68" w:rsidRDefault="00CB1A10" w:rsidP="00CB1A10">
      <w:pPr>
        <w:rPr>
          <w:del w:id="607" w:author="King, Daniel" w:date="2017-09-01T08:37:00Z"/>
        </w:rPr>
      </w:pPr>
      <w:del w:id="608" w:author="King, Daniel" w:date="2017-09-01T08:37:00Z">
        <w:r w:rsidDel="00290C68">
          <w:delText>Resiliency mechanisms on the access link</w:delText>
        </w:r>
      </w:del>
      <w:ins w:id="609" w:author="Italo Busi" w:date="2017-08-09T14:30:00Z">
        <w:del w:id="610" w:author="King, Daniel" w:date="2017-09-01T08:37:00Z">
          <w:r w:rsidR="00327152" w:rsidDel="00290C68">
            <w:delText>s</w:delText>
          </w:r>
        </w:del>
      </w:ins>
      <w:del w:id="611" w:author="King, Daniel" w:date="2017-09-01T08:37:00Z">
        <w:r w:rsidDel="00290C68">
          <w:delText xml:space="preserve"> are for further discussion.</w:delText>
        </w:r>
      </w:del>
    </w:p>
    <w:p w:rsidR="00B742E3" w:rsidRPr="00802063" w:rsidRDefault="004604B3" w:rsidP="00F13664">
      <w:pPr>
        <w:pStyle w:val="Heading3"/>
      </w:pPr>
      <w:bookmarkStart w:id="612" w:name="_Ref490052480"/>
      <w:bookmarkStart w:id="613" w:name="_Toc490842110"/>
      <w:r w:rsidRPr="00802063">
        <w:t>Linear Protection</w:t>
      </w:r>
      <w:bookmarkEnd w:id="612"/>
      <w:bookmarkEnd w:id="613"/>
    </w:p>
    <w:p w:rsidR="00CB1A10" w:rsidRDefault="00CB1A10" w:rsidP="00CB1A10">
      <w:r>
        <w:t xml:space="preserve">It is possible to protect any service defined in section </w:t>
      </w:r>
      <w:r w:rsidR="004604B3">
        <w:fldChar w:fldCharType="begin"/>
      </w:r>
      <w:r>
        <w:instrText xml:space="preserve"> REF _Ref486374342 \r \h \t</w:instrText>
      </w:r>
      <w:r w:rsidR="004604B3">
        <w:fldChar w:fldCharType="separate"/>
      </w:r>
      <w:r>
        <w:t>3.3</w:t>
      </w:r>
      <w:r w:rsidR="004604B3">
        <w:fldChar w:fldCharType="end"/>
      </w:r>
      <w:r>
        <w:t xml:space="preserve"> from failures within the OTN transport domain by configuring OTN </w:t>
      </w:r>
      <w:r w:rsidR="00C50CF6" w:rsidRPr="00C50CF6">
        <w:t xml:space="preserve">linear protection </w:t>
      </w:r>
      <w:r>
        <w:t>in the data plane between node S3 and node S6.</w:t>
      </w:r>
    </w:p>
    <w:p w:rsidR="00CB1A10" w:rsidRDefault="00CB1A10" w:rsidP="00CB1A10">
      <w:r>
        <w:t>It is assumed that the OTN linear protection is configured to with 1+1 unidirectional protection switching type, as defined in [ITU-T G.808.1-2014] and [</w:t>
      </w:r>
      <w:r w:rsidR="00C50CF6" w:rsidRPr="00C50CF6">
        <w:t>ITU-T G.873.1</w:t>
      </w:r>
      <w:r>
        <w:t>-2014</w:t>
      </w:r>
      <w:r w:rsidR="00C50CF6" w:rsidRPr="00C50CF6">
        <w:t>]</w:t>
      </w:r>
      <w:r>
        <w:t>, as well as in [</w:t>
      </w:r>
      <w:r w:rsidR="00C50CF6" w:rsidRPr="00C50CF6">
        <w:t>RFC</w:t>
      </w:r>
      <w:r>
        <w:t>4427].</w:t>
      </w:r>
    </w:p>
    <w:p w:rsidR="00CB1A10" w:rsidRDefault="00CB1A10" w:rsidP="00CB1A10">
      <w:r>
        <w:t xml:space="preserve">In these scenarios, a </w:t>
      </w:r>
      <w:r w:rsidR="00C50CF6" w:rsidRPr="00C50CF6">
        <w:t>working transport entity</w:t>
      </w:r>
      <w:r>
        <w:t xml:space="preserve"> and a </w:t>
      </w:r>
      <w:r w:rsidR="00C50CF6" w:rsidRPr="00C50CF6">
        <w:t>protection transport entity</w:t>
      </w:r>
      <w:r>
        <w:t>, as defined in [ITU-T G.808.1-2014], (or a working LSP and a protection LSP, as defined in [RFC4427]) should be configured in the data plane, for example:</w:t>
      </w:r>
    </w:p>
    <w:p w:rsidR="002D1434" w:rsidRDefault="002D1434">
      <w:r>
        <w:tab/>
        <w:t>Working transport entity: S3</w:t>
      </w:r>
      <w:ins w:id="614" w:author="Italo Busi (v03)" w:date="2017-08-17T17:54:00Z">
        <w:r w:rsidR="00616249">
          <w:t>,</w:t>
        </w:r>
      </w:ins>
      <w:r>
        <w:t xml:space="preserve"> </w:t>
      </w:r>
      <w:del w:id="615" w:author="Italo Busi (v03)" w:date="2017-08-17T17:54:00Z">
        <w:r w:rsidDel="00616249">
          <w:delText xml:space="preserve">-&gt; </w:delText>
        </w:r>
      </w:del>
      <w:r>
        <w:t>S5</w:t>
      </w:r>
      <w:ins w:id="616" w:author="Italo Busi (v03)" w:date="2017-08-17T17:54:00Z">
        <w:r w:rsidR="00616249">
          <w:t>,</w:t>
        </w:r>
      </w:ins>
      <w:r>
        <w:t xml:space="preserve"> </w:t>
      </w:r>
      <w:del w:id="617" w:author="Italo Busi (v03)" w:date="2017-08-17T17:54:00Z">
        <w:r w:rsidDel="00616249">
          <w:delText xml:space="preserve">-&gt; </w:delText>
        </w:r>
      </w:del>
      <w:r>
        <w:t>S6</w:t>
      </w:r>
    </w:p>
    <w:p w:rsidR="002D1434" w:rsidRDefault="002D1434">
      <w:r>
        <w:tab/>
        <w:t>Protection transport entity: S3</w:t>
      </w:r>
      <w:ins w:id="618" w:author="Italo Busi (v03)" w:date="2017-08-17T17:54:00Z">
        <w:r w:rsidR="00616249">
          <w:t>,</w:t>
        </w:r>
      </w:ins>
      <w:r>
        <w:t xml:space="preserve"> </w:t>
      </w:r>
      <w:del w:id="619" w:author="Italo Busi (v03)" w:date="2017-08-17T17:54:00Z">
        <w:r w:rsidDel="00616249">
          <w:delText xml:space="preserve">-&gt; </w:delText>
        </w:r>
      </w:del>
      <w:r>
        <w:t>S4</w:t>
      </w:r>
      <w:ins w:id="620" w:author="Italo Busi (v03)" w:date="2017-08-17T17:54:00Z">
        <w:r w:rsidR="00616249">
          <w:t>,</w:t>
        </w:r>
      </w:ins>
      <w:r>
        <w:t xml:space="preserve"> </w:t>
      </w:r>
      <w:del w:id="621" w:author="Italo Busi (v03)" w:date="2017-08-17T17:54:00Z">
        <w:r w:rsidDel="00616249">
          <w:delText xml:space="preserve">-&gt; </w:delText>
        </w:r>
      </w:del>
      <w:r>
        <w:t>S6</w:t>
      </w:r>
      <w:ins w:id="622" w:author="Italo Busi (v03)" w:date="2017-08-17T17:54:00Z">
        <w:r w:rsidR="00616249">
          <w:t>,</w:t>
        </w:r>
      </w:ins>
      <w:r>
        <w:t xml:space="preserve"> </w:t>
      </w:r>
      <w:del w:id="623" w:author="Italo Busi (v03)" w:date="2017-08-17T17:54:00Z">
        <w:r w:rsidDel="00616249">
          <w:delText xml:space="preserve">-&gt; </w:delText>
        </w:r>
      </w:del>
      <w:r>
        <w:t>S7</w:t>
      </w:r>
      <w:ins w:id="624" w:author="Italo Busi (v03)" w:date="2017-08-17T17:54:00Z">
        <w:r w:rsidR="00616249">
          <w:t>,</w:t>
        </w:r>
      </w:ins>
      <w:r>
        <w:t xml:space="preserve"> </w:t>
      </w:r>
      <w:del w:id="625" w:author="Italo Busi (v03)" w:date="2017-08-17T17:54:00Z">
        <w:r w:rsidDel="00616249">
          <w:delText xml:space="preserve">-&gt; </w:delText>
        </w:r>
      </w:del>
      <w:r>
        <w:t>S6</w:t>
      </w:r>
    </w:p>
    <w:p w:rsidR="00CB1A10" w:rsidRDefault="00CB1A10" w:rsidP="00CB1A10">
      <w:r>
        <w:t xml:space="preserve">The Transport PNC should be capable to report to the MDSC which is the </w:t>
      </w:r>
      <w:r w:rsidR="00C50CF6" w:rsidRPr="00C50CF6">
        <w:t>active transport entity</w:t>
      </w:r>
      <w:r>
        <w:t>, as defined in [ITU-T G.808.1-2014], in the data plane.</w:t>
      </w:r>
    </w:p>
    <w:p w:rsidR="004C05A7" w:rsidRDefault="004C05A7">
      <w:r>
        <w:t>Given the fast dynamic of protection switching operations in the data plane (50ms recovery time), this reporting is not expected to be in real-time.</w:t>
      </w:r>
    </w:p>
    <w:p w:rsidR="00CB1A10" w:rsidRDefault="00CB1A10" w:rsidP="00CB1A10">
      <w:r>
        <w:t>It is also worth noting that with unidirectional protection switching, e.g., 1+1 unidirectional protection switching, the active transport entity may be different in the two directions.</w:t>
      </w:r>
    </w:p>
    <w:p w:rsidR="006F6F19" w:rsidRPr="00F52EE9" w:rsidRDefault="00EC6BE3" w:rsidP="00EC6BE3">
      <w:pPr>
        <w:pStyle w:val="Heading1"/>
      </w:pPr>
      <w:bookmarkStart w:id="626" w:name="_Toc490842111"/>
      <w:r w:rsidRPr="00F52EE9">
        <w:t>Use Case 2: Single-domain with multi-layer</w:t>
      </w:r>
      <w:bookmarkEnd w:id="626"/>
    </w:p>
    <w:p w:rsidR="00935D66" w:rsidRDefault="005656FF">
      <w:pPr>
        <w:pStyle w:val="Heading2"/>
        <w:rPr>
          <w:ins w:id="627" w:author="Italo Busi (v04)" w:date="2017-08-18T17:45:00Z"/>
        </w:rPr>
        <w:pPrChange w:id="628" w:author="Italo Busi" w:date="2017-08-09T17:53:00Z">
          <w:pPr/>
        </w:pPrChange>
      </w:pPr>
      <w:bookmarkStart w:id="629" w:name="_Toc490666701"/>
      <w:bookmarkStart w:id="630" w:name="_Toc490842112"/>
      <w:ins w:id="631" w:author="Italo Busi (v04)" w:date="2017-08-18T17:45:00Z">
        <w:r>
          <w:t>Reference Network</w:t>
        </w:r>
        <w:bookmarkEnd w:id="629"/>
        <w:bookmarkEnd w:id="630"/>
      </w:ins>
    </w:p>
    <w:p w:rsidR="005656FF" w:rsidRDefault="005656FF" w:rsidP="005656FF">
      <w:pPr>
        <w:rPr>
          <w:ins w:id="632" w:author="Italo Busi (v04)" w:date="2017-08-18T17:45:00Z"/>
        </w:rPr>
      </w:pPr>
      <w:ins w:id="633" w:author="Italo Busi (v04)" w:date="2017-08-18T17:45:00Z">
        <w:r>
          <w:t>The current considerations discussed in this document are based on the following reference network:</w:t>
        </w:r>
      </w:ins>
    </w:p>
    <w:p w:rsidR="005656FF" w:rsidRDefault="005656FF" w:rsidP="005656FF">
      <w:pPr>
        <w:pStyle w:val="RFCListBullet"/>
        <w:numPr>
          <w:ilvl w:val="1"/>
          <w:numId w:val="46"/>
        </w:numPr>
        <w:tabs>
          <w:tab w:val="clear" w:pos="1296"/>
          <w:tab w:val="left" w:pos="1440"/>
        </w:tabs>
        <w:rPr>
          <w:ins w:id="634" w:author="Italo Busi (v04)" w:date="2017-08-18T17:45:00Z"/>
        </w:rPr>
      </w:pPr>
      <w:ins w:id="635" w:author="Italo Busi (v04)" w:date="2017-08-18T17:45:00Z">
        <w:r>
          <w:t>single transport domain: OTN and OCh multi-layer network</w:t>
        </w:r>
      </w:ins>
    </w:p>
    <w:p w:rsidR="005656FF" w:rsidRDefault="005656FF" w:rsidP="005656FF">
      <w:pPr>
        <w:rPr>
          <w:ins w:id="636" w:author="Italo Busi (v04)" w:date="2017-08-18T17:45:00Z"/>
        </w:rPr>
      </w:pPr>
      <w:ins w:id="637" w:author="Italo Busi (v04)" w:date="2017-08-18T17:45:00Z">
        <w:r>
          <w:lastRenderedPageBreak/>
          <w:t xml:space="preserve">In this use case the same reference network shown in </w:t>
        </w:r>
        <w:r w:rsidR="004604B3">
          <w:fldChar w:fldCharType="begin"/>
        </w:r>
        <w:r>
          <w:instrText xml:space="preserve"> REF _Ref486369636 \r \h </w:instrText>
        </w:r>
      </w:ins>
      <w:ins w:id="638" w:author="Italo Busi (v04)" w:date="2017-08-18T17:45:00Z">
        <w:r w:rsidR="004604B3">
          <w:fldChar w:fldCharType="separate"/>
        </w:r>
        <w:r>
          <w:t>Figure 1</w:t>
        </w:r>
        <w:r w:rsidR="004604B3">
          <w:fldChar w:fldCharType="end"/>
        </w:r>
        <w:r>
          <w:t xml:space="preserve"> is considered. The only difference is that all the transport nodes are capable to switch in the ODU as well as in the OCh layer.</w:t>
        </w:r>
      </w:ins>
    </w:p>
    <w:p w:rsidR="005656FF" w:rsidRDefault="005656FF" w:rsidP="005656FF">
      <w:pPr>
        <w:rPr>
          <w:ins w:id="639" w:author="Italo Busi (v04)" w:date="2017-08-18T17:45:00Z"/>
        </w:rPr>
      </w:pPr>
      <w:ins w:id="640" w:author="Italo Busi (v04)" w:date="2017-08-18T17:45:00Z">
        <w:r>
          <w:t>All the physical links within the transport network are therefore assumed to be OCh links. Therefore, with the exception of the access links, no ODU internal link exists before an OCh end-to-end data plane connection is created within the network.</w:t>
        </w:r>
      </w:ins>
    </w:p>
    <w:p w:rsidR="005656FF" w:rsidRDefault="005656FF" w:rsidP="005656FF">
      <w:pPr>
        <w:rPr>
          <w:ins w:id="641" w:author="Italo Busi (v04)" w:date="2017-08-18T17:45:00Z"/>
        </w:rPr>
      </w:pPr>
      <w:ins w:id="642" w:author="Italo Busi (v04)" w:date="2017-08-18T17:45:00Z">
        <w:r>
          <w:t xml:space="preserve">The controlling hierarchy is the same as described in </w:t>
        </w:r>
        <w:r w:rsidR="004604B3">
          <w:fldChar w:fldCharType="begin"/>
        </w:r>
        <w:r>
          <w:instrText xml:space="preserve"> REF _Ref490664819 \r \h </w:instrText>
        </w:r>
      </w:ins>
      <w:ins w:id="643" w:author="Italo Busi (v04)" w:date="2017-08-18T17:45:00Z">
        <w:r w:rsidR="004604B3">
          <w:fldChar w:fldCharType="separate"/>
        </w:r>
        <w:r>
          <w:t>Figure 2</w:t>
        </w:r>
        <w:r w:rsidR="004604B3">
          <w:fldChar w:fldCharType="end"/>
        </w:r>
        <w:r>
          <w:t>.</w:t>
        </w:r>
      </w:ins>
    </w:p>
    <w:p w:rsidR="005656FF" w:rsidRDefault="005656FF" w:rsidP="005656FF">
      <w:pPr>
        <w:rPr>
          <w:ins w:id="644" w:author="Italo Busi (v04)" w:date="2017-08-18T17:45:00Z"/>
        </w:rPr>
      </w:pPr>
      <w:ins w:id="645" w:author="Italo Busi (v04)" w:date="2017-08-18T17:45:00Z">
        <w:r w:rsidRPr="00802063">
          <w:rPr>
            <w:rPrChange w:id="646" w:author="TNBI DT" w:date="2017-09-06T15:55:00Z">
              <w:rPr>
                <w:highlight w:val="cyan"/>
              </w:rPr>
            </w:rPrChange>
          </w:rPr>
          <w:t>The interface within the scope of this document is the Transport MPI which should be capable to control both the OTN and OCh layers.</w:t>
        </w:r>
      </w:ins>
    </w:p>
    <w:p w:rsidR="00935D66" w:rsidRDefault="005656FF">
      <w:pPr>
        <w:pStyle w:val="Heading2"/>
        <w:rPr>
          <w:ins w:id="647" w:author="Italo Busi (v04)" w:date="2017-08-18T17:45:00Z"/>
        </w:rPr>
        <w:pPrChange w:id="648" w:author="Italo Busi" w:date="2017-08-09T17:55:00Z">
          <w:pPr/>
        </w:pPrChange>
      </w:pPr>
      <w:bookmarkStart w:id="649" w:name="_Ref490664317"/>
      <w:bookmarkStart w:id="650" w:name="_Toc490666702"/>
      <w:bookmarkStart w:id="651" w:name="_Toc490842113"/>
      <w:ins w:id="652" w:author="Italo Busi (v04)" w:date="2017-08-18T17:45:00Z">
        <w:r>
          <w:t>Topology Abstractions</w:t>
        </w:r>
        <w:bookmarkEnd w:id="649"/>
        <w:bookmarkEnd w:id="650"/>
        <w:bookmarkEnd w:id="651"/>
      </w:ins>
    </w:p>
    <w:p w:rsidR="005656FF" w:rsidRDefault="005656FF" w:rsidP="005656FF">
      <w:pPr>
        <w:rPr>
          <w:ins w:id="653" w:author="Italo Busi (v04)" w:date="2017-08-18T17:45:00Z"/>
        </w:rPr>
      </w:pPr>
      <w:ins w:id="654" w:author="Italo Busi (v04)" w:date="2017-08-18T17:45:00Z">
        <w:r>
          <w:t>A grey topology type B abstraction is assumed: abstract nodes and links exposed at the MPI corresponds 1:1 with the physical nodes and links controlled by the PNC but the PNC abstracts/hides at least some optical parameters to be used within the OCh layer.</w:t>
        </w:r>
      </w:ins>
    </w:p>
    <w:p w:rsidR="00935D66" w:rsidRDefault="005656FF">
      <w:pPr>
        <w:pStyle w:val="Heading2"/>
        <w:rPr>
          <w:ins w:id="655" w:author="Italo Busi (v04)" w:date="2017-08-18T17:45:00Z"/>
        </w:rPr>
        <w:pPrChange w:id="656" w:author="Italo Busi" w:date="2017-08-09T17:57:00Z">
          <w:pPr/>
        </w:pPrChange>
      </w:pPr>
      <w:bookmarkStart w:id="657" w:name="_Toc490666703"/>
      <w:bookmarkStart w:id="658" w:name="_Toc490842114"/>
      <w:ins w:id="659" w:author="Italo Busi (v04)" w:date="2017-08-18T17:45:00Z">
        <w:r>
          <w:t>Service Configuration</w:t>
        </w:r>
        <w:bookmarkEnd w:id="657"/>
        <w:bookmarkEnd w:id="658"/>
      </w:ins>
    </w:p>
    <w:p w:rsidR="005656FF" w:rsidRDefault="005656FF" w:rsidP="005656FF">
      <w:pPr>
        <w:rPr>
          <w:ins w:id="660" w:author="Italo Busi (v04)" w:date="2017-08-18T17:45:00Z"/>
        </w:rPr>
      </w:pPr>
      <w:ins w:id="661" w:author="Italo Busi (v04)" w:date="2017-08-18T17:45:00Z">
        <w:r>
          <w:t xml:space="preserve">The same service scenarios, as described in section </w:t>
        </w:r>
        <w:r w:rsidR="004604B3">
          <w:fldChar w:fldCharType="begin"/>
        </w:r>
        <w:r>
          <w:instrText xml:space="preserve"> REF _Ref486374342 \r \h \t </w:instrText>
        </w:r>
      </w:ins>
      <w:ins w:id="662" w:author="Italo Busi (v04)" w:date="2017-08-18T17:45:00Z">
        <w:r w:rsidR="004604B3">
          <w:fldChar w:fldCharType="separate"/>
        </w:r>
        <w:r>
          <w:t>3.3</w:t>
        </w:r>
        <w:r w:rsidR="004604B3">
          <w:fldChar w:fldCharType="end"/>
        </w:r>
        <w:r>
          <w:t>, are also applicable to these use cases with the only difference that end-to-end OCh data plane connections needs to be setup before ODU data plane connections.</w:t>
        </w:r>
      </w:ins>
    </w:p>
    <w:p w:rsidR="006F6F19" w:rsidDel="005656FF" w:rsidRDefault="00EC6BE3" w:rsidP="00713412">
      <w:pPr>
        <w:rPr>
          <w:del w:id="663" w:author="Italo Busi (v04)" w:date="2017-08-18T17:45:00Z"/>
          <w:highlight w:val="yellow"/>
        </w:rPr>
      </w:pPr>
      <w:del w:id="664" w:author="Italo Busi (v04)" w:date="2017-08-18T17:45:00Z">
        <w:r w:rsidDel="005656FF">
          <w:rPr>
            <w:highlight w:val="yellow"/>
          </w:rPr>
          <w:delText>For future revision.</w:delText>
        </w:r>
      </w:del>
    </w:p>
    <w:p w:rsidR="00B065C7" w:rsidRPr="00F52EE9" w:rsidRDefault="00B065C7" w:rsidP="00B065C7">
      <w:pPr>
        <w:pStyle w:val="Heading1"/>
      </w:pPr>
      <w:bookmarkStart w:id="665" w:name="_Toc490842115"/>
      <w:r w:rsidRPr="00F52EE9">
        <w:t>Use Case 3: Multi-domain with single-layer</w:t>
      </w:r>
      <w:bookmarkEnd w:id="665"/>
    </w:p>
    <w:p w:rsidR="00453609" w:rsidRDefault="00453609" w:rsidP="00453609">
      <w:pPr>
        <w:pStyle w:val="Heading2"/>
        <w:rPr>
          <w:ins w:id="666" w:author="Italo Busi" w:date="2017-07-27T14:57:00Z"/>
        </w:rPr>
      </w:pPr>
      <w:bookmarkStart w:id="667" w:name="_Toc490842116"/>
      <w:bookmarkStart w:id="668" w:name="_Ref492479458"/>
      <w:ins w:id="669" w:author="Italo Busi" w:date="2017-07-27T14:57:00Z">
        <w:r>
          <w:t>Reference Network</w:t>
        </w:r>
        <w:bookmarkEnd w:id="667"/>
        <w:bookmarkEnd w:id="668"/>
      </w:ins>
    </w:p>
    <w:p w:rsidR="00453609" w:rsidRDefault="00453609" w:rsidP="00453609">
      <w:pPr>
        <w:rPr>
          <w:ins w:id="670" w:author="Italo Busi" w:date="2017-07-27T14:58:00Z"/>
        </w:rPr>
      </w:pPr>
      <w:ins w:id="671" w:author="Italo Busi" w:date="2017-07-27T14:57:00Z">
        <w:r>
          <w:t>In this section we focus on a multi-domain reference network with homogeneous technologies:</w:t>
        </w:r>
      </w:ins>
    </w:p>
    <w:p w:rsidR="00935D66" w:rsidRDefault="00453609">
      <w:pPr>
        <w:pStyle w:val="RFCListBullet"/>
        <w:numPr>
          <w:ilvl w:val="1"/>
          <w:numId w:val="46"/>
        </w:numPr>
        <w:tabs>
          <w:tab w:val="clear" w:pos="1296"/>
          <w:tab w:val="left" w:pos="1440"/>
        </w:tabs>
        <w:rPr>
          <w:ins w:id="672" w:author="Italo Busi" w:date="2017-07-27T14:57:00Z"/>
        </w:rPr>
        <w:pPrChange w:id="673" w:author="Italo Busi" w:date="2017-07-27T14:58:00Z">
          <w:pPr/>
        </w:pPrChange>
      </w:pPr>
      <w:ins w:id="674" w:author="Italo Busi" w:date="2017-07-27T14:57:00Z">
        <w:r>
          <w:t>multiple transport domains: OTN networks</w:t>
        </w:r>
      </w:ins>
    </w:p>
    <w:p w:rsidR="00453609" w:rsidRDefault="004604B3" w:rsidP="00143E3C">
      <w:pPr>
        <w:rPr>
          <w:ins w:id="675" w:author="Italo Busi" w:date="2017-07-27T14:57:00Z"/>
        </w:rPr>
      </w:pPr>
      <w:ins w:id="676" w:author="Italo Busi" w:date="2017-07-27T15:12:00Z">
        <w:r w:rsidRPr="00143E3C">
          <w:fldChar w:fldCharType="begin"/>
        </w:r>
        <w:r w:rsidR="00B07223">
          <w:instrText xml:space="preserve"> REF _Ref488931691 \r \h </w:instrText>
        </w:r>
      </w:ins>
      <w:r w:rsidR="00143E3C">
        <w:instrText xml:space="preserve"> \* MERGEFORMAT </w:instrText>
      </w:r>
      <w:r w:rsidRPr="00143E3C">
        <w:fldChar w:fldCharType="separate"/>
      </w:r>
      <w:ins w:id="677" w:author="Italo Busi" w:date="2017-07-27T15:12:00Z">
        <w:r w:rsidR="00B07223">
          <w:t>Figure 3</w:t>
        </w:r>
        <w:r w:rsidRPr="00143E3C">
          <w:fldChar w:fldCharType="end"/>
        </w:r>
        <w:r w:rsidR="00B07223">
          <w:t xml:space="preserve"> </w:t>
        </w:r>
      </w:ins>
      <w:ins w:id="678" w:author="Italo Busi" w:date="2017-07-27T15:09:00Z">
        <w:r w:rsidR="00B07223" w:rsidRPr="00B07223">
          <w:t xml:space="preserve">shows the network physical topology composed of </w:t>
        </w:r>
        <w:r w:rsidR="00B07223">
          <w:t>three</w:t>
        </w:r>
        <w:r w:rsidR="00B07223" w:rsidRPr="00B07223">
          <w:t xml:space="preserve"> transport network </w:t>
        </w:r>
        <w:r w:rsidR="00B07223">
          <w:t xml:space="preserve">domains </w:t>
        </w:r>
        <w:r w:rsidR="00B07223" w:rsidRPr="00B07223">
          <w:t xml:space="preserve">providing transport services to an IP </w:t>
        </w:r>
      </w:ins>
      <w:ins w:id="679" w:author="Italo Busi" w:date="2017-07-27T15:10:00Z">
        <w:r w:rsidR="00B07223">
          <w:t xml:space="preserve">customer </w:t>
        </w:r>
      </w:ins>
      <w:ins w:id="680" w:author="Italo Busi" w:date="2017-07-27T15:09:00Z">
        <w:r w:rsidR="00B07223" w:rsidRPr="00B07223">
          <w:t xml:space="preserve">network through </w:t>
        </w:r>
      </w:ins>
      <w:ins w:id="681" w:author="Italo Busi" w:date="2017-07-27T15:10:00Z">
        <w:r w:rsidR="00B07223">
          <w:t xml:space="preserve">eight </w:t>
        </w:r>
      </w:ins>
      <w:ins w:id="682" w:author="Italo Busi" w:date="2017-07-27T15:09:00Z">
        <w:r w:rsidR="00B07223" w:rsidRPr="00B07223">
          <w:t>access links</w:t>
        </w:r>
      </w:ins>
      <w:ins w:id="683" w:author="Italo Busi" w:date="2017-07-27T15:10:00Z">
        <w:r w:rsidR="00B07223">
          <w:t>:</w:t>
        </w:r>
      </w:ins>
    </w:p>
    <w:bookmarkStart w:id="684" w:name="_MON_1562674692"/>
    <w:bookmarkEnd w:id="684"/>
    <w:p w:rsidR="00935D66" w:rsidRDefault="00143E3C">
      <w:pPr>
        <w:spacing w:line="240" w:lineRule="auto"/>
        <w:ind w:left="431"/>
        <w:jc w:val="center"/>
        <w:rPr>
          <w:ins w:id="685" w:author="Italo Busi" w:date="2017-07-27T15:11:00Z"/>
          <w:lang w:val="en-AU"/>
        </w:rPr>
        <w:pPrChange w:id="686" w:author="Italo Busi" w:date="2017-07-27T15:11:00Z">
          <w:pPr/>
        </w:pPrChange>
      </w:pPr>
      <w:ins w:id="687" w:author="Italo Busi" w:date="2017-07-27T15:10:00Z">
        <w:r w:rsidRPr="00B07223">
          <w:rPr>
            <w:lang w:val="en-AU"/>
          </w:rPr>
          <w:object w:dxaOrig="7199" w:dyaOrig="5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69.15pt" o:ole="">
              <v:imagedata r:id="rId9" o:title=""/>
            </v:shape>
            <o:OLEObject Type="Embed" ProgID="PowerPoint.Slide.12" ShapeID="_x0000_i1025" DrawAspect="Content" ObjectID="_1566222424" r:id="rId10"/>
          </w:object>
        </w:r>
      </w:ins>
    </w:p>
    <w:p w:rsidR="00935D66" w:rsidRDefault="00B07223">
      <w:pPr>
        <w:pStyle w:val="Caption"/>
        <w:rPr>
          <w:ins w:id="688" w:author="Italo Busi" w:date="2017-07-27T14:57:00Z"/>
          <w:lang w:val="en-AU"/>
          <w:rPrChange w:id="689" w:author="Italo Busi" w:date="2017-07-27T15:11:00Z">
            <w:rPr>
              <w:ins w:id="690" w:author="Italo Busi" w:date="2017-07-27T14:57:00Z"/>
            </w:rPr>
          </w:rPrChange>
        </w:rPr>
        <w:pPrChange w:id="691" w:author="Italo Busi" w:date="2017-07-27T15:12:00Z">
          <w:pPr/>
        </w:pPrChange>
      </w:pPr>
      <w:bookmarkStart w:id="692" w:name="_Ref488931691"/>
      <w:ins w:id="693" w:author="Italo Busi" w:date="2017-07-27T15:13:00Z">
        <w:r w:rsidRPr="00F67F6C">
          <w:t xml:space="preserve">Reference network for Use Case </w:t>
        </w:r>
        <w:r>
          <w:t>3</w:t>
        </w:r>
      </w:ins>
    </w:p>
    <w:bookmarkEnd w:id="692"/>
    <w:p w:rsidR="00935D66" w:rsidRDefault="00110099">
      <w:pPr>
        <w:rPr>
          <w:ins w:id="694" w:author="Italo Busi" w:date="2017-07-27T15:30:00Z"/>
          <w:lang w:val="en-AU"/>
          <w:rPrChange w:id="695" w:author="Italo Busi" w:date="2017-07-27T15:36:00Z">
            <w:rPr>
              <w:ins w:id="696" w:author="Italo Busi" w:date="2017-07-27T15:30:00Z"/>
            </w:rPr>
          </w:rPrChange>
        </w:rPr>
        <w:pPrChange w:id="697" w:author="Italo Busi" w:date="2017-07-27T14:58:00Z">
          <w:pPr>
            <w:pStyle w:val="ListParagraph"/>
            <w:numPr>
              <w:numId w:val="47"/>
            </w:numPr>
            <w:ind w:left="1152" w:hanging="360"/>
          </w:pPr>
        </w:pPrChange>
      </w:pPr>
      <w:ins w:id="698" w:author="Italo Busi" w:date="2017-07-27T15:28:00Z">
        <w:r>
          <w:t xml:space="preserve">It is worth noting that the </w:t>
        </w:r>
      </w:ins>
      <w:ins w:id="699" w:author="Italo Busi" w:date="2017-07-27T15:29:00Z">
        <w:r>
          <w:t xml:space="preserve">network domain 1 </w:t>
        </w:r>
      </w:ins>
      <w:ins w:id="700" w:author="Italo Busi" w:date="2017-07-27T15:30:00Z">
        <w:r>
          <w:t xml:space="preserve">is </w:t>
        </w:r>
      </w:ins>
      <w:ins w:id="701" w:author="Italo Busi" w:date="2017-07-27T15:29:00Z">
        <w:r>
          <w:t xml:space="preserve">identical to the </w:t>
        </w:r>
        <w:r w:rsidR="004604B3" w:rsidRPr="004604B3">
          <w:rPr>
            <w:lang w:val="en-AU"/>
            <w:rPrChange w:id="702" w:author="Italo Busi" w:date="2017-07-27T15:36:00Z">
              <w:rPr/>
            </w:rPrChange>
          </w:rPr>
          <w:t xml:space="preserve">transport domain shown in </w:t>
        </w:r>
        <w:r w:rsidR="004604B3" w:rsidRPr="004604B3">
          <w:rPr>
            <w:lang w:val="en-AU"/>
            <w:rPrChange w:id="703" w:author="Italo Busi" w:date="2017-07-27T15:36:00Z">
              <w:rPr/>
            </w:rPrChange>
          </w:rPr>
          <w:fldChar w:fldCharType="begin"/>
        </w:r>
        <w:r w:rsidR="004604B3" w:rsidRPr="004604B3">
          <w:rPr>
            <w:lang w:val="en-AU"/>
            <w:rPrChange w:id="704" w:author="Italo Busi" w:date="2017-07-27T15:36:00Z">
              <w:rPr/>
            </w:rPrChange>
          </w:rPr>
          <w:instrText xml:space="preserve"> REF _Ref486369636 \r \h </w:instrText>
        </w:r>
      </w:ins>
      <w:r w:rsidR="004604B3" w:rsidRPr="004604B3">
        <w:rPr>
          <w:lang w:val="en-AU"/>
        </w:rPr>
      </w:r>
      <w:r w:rsidR="004604B3" w:rsidRPr="004604B3">
        <w:rPr>
          <w:lang w:val="en-AU"/>
          <w:rPrChange w:id="705" w:author="Italo Busi" w:date="2017-07-27T15:36:00Z">
            <w:rPr/>
          </w:rPrChange>
        </w:rPr>
        <w:fldChar w:fldCharType="separate"/>
      </w:r>
      <w:ins w:id="706" w:author="Italo Busi" w:date="2017-07-27T15:29:00Z">
        <w:r w:rsidR="004604B3" w:rsidRPr="004604B3">
          <w:rPr>
            <w:lang w:val="en-AU"/>
            <w:rPrChange w:id="707" w:author="Italo Busi" w:date="2017-07-27T15:36:00Z">
              <w:rPr/>
            </w:rPrChange>
          </w:rPr>
          <w:t>Figure 1</w:t>
        </w:r>
        <w:r w:rsidR="004604B3" w:rsidRPr="004604B3">
          <w:rPr>
            <w:lang w:val="en-AU"/>
            <w:rPrChange w:id="708" w:author="Italo Busi" w:date="2017-07-27T15:36:00Z">
              <w:rPr/>
            </w:rPrChange>
          </w:rPr>
          <w:fldChar w:fldCharType="end"/>
        </w:r>
        <w:r w:rsidR="004604B3" w:rsidRPr="004604B3">
          <w:rPr>
            <w:lang w:val="en-AU"/>
            <w:rPrChange w:id="709" w:author="Italo Busi" w:date="2017-07-27T15:36:00Z">
              <w:rPr/>
            </w:rPrChange>
          </w:rPr>
          <w:t>.</w:t>
        </w:r>
      </w:ins>
    </w:p>
    <w:p w:rsidR="00935D66" w:rsidRDefault="00CC0EF6">
      <w:pPr>
        <w:spacing w:line="240" w:lineRule="auto"/>
        <w:ind w:left="431"/>
        <w:jc w:val="center"/>
        <w:rPr>
          <w:ins w:id="710" w:author="Italo Busi" w:date="2017-07-27T15:36:00Z"/>
          <w:lang w:val="en-AU"/>
        </w:rPr>
        <w:pPrChange w:id="711" w:author="Italo Busi" w:date="2017-07-27T15:36:00Z">
          <w:pPr>
            <w:pStyle w:val="ListParagraph"/>
            <w:numPr>
              <w:numId w:val="47"/>
            </w:numPr>
            <w:ind w:left="1152" w:hanging="360"/>
          </w:pPr>
        </w:pPrChange>
      </w:pPr>
      <w:ins w:id="712" w:author="Italo Busi" w:date="2017-07-27T15:36:00Z">
        <w:r w:rsidRPr="00CC0EF6">
          <w:object w:dxaOrig="7200" w:dyaOrig="5390">
            <v:shape id="_x0000_i1026" type="#_x0000_t75" style="width:5in;height:269.15pt" o:ole="">
              <v:imagedata r:id="rId11" o:title=""/>
            </v:shape>
            <o:OLEObject Type="Embed" ProgID="PowerPoint.Slide.12" ShapeID="_x0000_i1026" DrawAspect="Content" ObjectID="_1566222425" r:id="rId12"/>
          </w:object>
        </w:r>
      </w:ins>
    </w:p>
    <w:p w:rsidR="00935D66" w:rsidRDefault="00CC0EF6">
      <w:pPr>
        <w:pStyle w:val="Caption"/>
        <w:rPr>
          <w:ins w:id="713" w:author="Italo Busi" w:date="2017-07-27T15:34:00Z"/>
          <w:lang w:val="en-AU"/>
          <w:rPrChange w:id="714" w:author="Italo Busi" w:date="2017-07-27T15:34:00Z">
            <w:rPr>
              <w:ins w:id="715" w:author="Italo Busi" w:date="2017-07-27T15:34:00Z"/>
            </w:rPr>
          </w:rPrChange>
        </w:rPr>
        <w:pPrChange w:id="716" w:author="Italo Busi" w:date="2017-07-27T15:36:00Z">
          <w:pPr>
            <w:pStyle w:val="ListParagraph"/>
            <w:numPr>
              <w:numId w:val="47"/>
            </w:numPr>
            <w:ind w:left="1152" w:hanging="360"/>
          </w:pPr>
        </w:pPrChange>
      </w:pPr>
      <w:ins w:id="717" w:author="Italo Busi" w:date="2017-07-27T15:36:00Z">
        <w:r w:rsidRPr="00F52EE9">
          <w:t xml:space="preserve">Controlling Hierarchy for Use Case </w:t>
        </w:r>
      </w:ins>
      <w:ins w:id="718" w:author="Italo Busi" w:date="2017-07-27T15:37:00Z">
        <w:r>
          <w:t>3</w:t>
        </w:r>
      </w:ins>
    </w:p>
    <w:p w:rsidR="00935D66" w:rsidRDefault="00CC0EF6">
      <w:pPr>
        <w:rPr>
          <w:ins w:id="719" w:author="Italo Busi" w:date="2017-07-28T13:50:00Z"/>
        </w:rPr>
        <w:pPrChange w:id="720" w:author="Italo Busi" w:date="2017-07-27T14:58:00Z">
          <w:pPr>
            <w:pStyle w:val="ListParagraph"/>
            <w:numPr>
              <w:numId w:val="47"/>
            </w:numPr>
            <w:ind w:left="1152" w:hanging="360"/>
          </w:pPr>
        </w:pPrChange>
      </w:pPr>
      <w:ins w:id="721" w:author="Italo Busi" w:date="2017-07-27T15:42:00Z">
        <w:r>
          <w:t xml:space="preserve">In this section we address the case where </w:t>
        </w:r>
      </w:ins>
      <w:ins w:id="722" w:author="Italo Busi" w:date="2017-07-27T15:43:00Z">
        <w:r>
          <w:t xml:space="preserve">the CNC controls the customer IP network and requests </w:t>
        </w:r>
      </w:ins>
      <w:ins w:id="723" w:author="Italo Busi" w:date="2017-07-27T15:45:00Z">
        <w:r>
          <w:t xml:space="preserve">transport </w:t>
        </w:r>
      </w:ins>
      <w:ins w:id="724" w:author="Italo Busi" w:date="2017-07-27T15:43:00Z">
        <w:r>
          <w:t>connectivity among IP routers</w:t>
        </w:r>
      </w:ins>
      <w:ins w:id="725" w:author="Italo Busi" w:date="2017-07-28T13:47:00Z">
        <w:r w:rsidR="00EC53D3">
          <w:t>,</w:t>
        </w:r>
      </w:ins>
      <w:ins w:id="726" w:author="Italo Busi" w:date="2017-07-27T15:43:00Z">
        <w:r>
          <w:t xml:space="preserve"> </w:t>
        </w:r>
      </w:ins>
      <w:ins w:id="727" w:author="Italo Busi" w:date="2017-07-27T15:44:00Z">
        <w:r>
          <w:t>via the CMI</w:t>
        </w:r>
      </w:ins>
      <w:ins w:id="728" w:author="Italo Busi" w:date="2017-07-28T13:47:00Z">
        <w:r w:rsidR="00EC53D3">
          <w:t>,</w:t>
        </w:r>
      </w:ins>
      <w:ins w:id="729" w:author="Italo Busi" w:date="2017-07-27T15:44:00Z">
        <w:r>
          <w:t xml:space="preserve"> to an MDSC which </w:t>
        </w:r>
      </w:ins>
      <w:ins w:id="730" w:author="Italo Busi" w:date="2017-07-28T13:50:00Z">
        <w:r w:rsidR="00EC53D3">
          <w:t>coordinates, via three MPIs, the control of</w:t>
        </w:r>
      </w:ins>
      <w:ins w:id="731" w:author="Italo Busi" w:date="2017-07-27T15:45:00Z">
        <w:r>
          <w:t xml:space="preserve"> a multi-domain transport network</w:t>
        </w:r>
      </w:ins>
      <w:ins w:id="732" w:author="Italo Busi" w:date="2017-07-28T13:50:00Z">
        <w:r w:rsidR="00EC53D3">
          <w:t xml:space="preserve"> through three PNCs</w:t>
        </w:r>
      </w:ins>
      <w:ins w:id="733" w:author="Italo Busi" w:date="2017-07-28T13:47:00Z">
        <w:r w:rsidR="00EC53D3">
          <w:t>.</w:t>
        </w:r>
      </w:ins>
    </w:p>
    <w:p w:rsidR="00935D66" w:rsidRDefault="00EC53D3">
      <w:pPr>
        <w:rPr>
          <w:ins w:id="734" w:author="Italo Busi" w:date="2017-07-28T13:52:00Z"/>
        </w:rPr>
        <w:pPrChange w:id="735" w:author="Italo Busi" w:date="2017-07-27T14:58:00Z">
          <w:pPr>
            <w:pStyle w:val="ListParagraph"/>
            <w:numPr>
              <w:numId w:val="47"/>
            </w:numPr>
            <w:ind w:left="1152" w:hanging="360"/>
          </w:pPr>
        </w:pPrChange>
      </w:pPr>
      <w:ins w:id="736" w:author="Italo Busi" w:date="2017-07-28T13:51:00Z">
        <w:r w:rsidRPr="00EC53D3">
          <w:t>The interface</w:t>
        </w:r>
        <w:r>
          <w:t>s</w:t>
        </w:r>
        <w:r w:rsidRPr="00EC53D3">
          <w:t xml:space="preserve"> within</w:t>
        </w:r>
        <w:r>
          <w:t xml:space="preserve"> </w:t>
        </w:r>
        <w:r w:rsidRPr="00EC53D3">
          <w:t xml:space="preserve">the scope of this document </w:t>
        </w:r>
        <w:r>
          <w:t xml:space="preserve">are the three </w:t>
        </w:r>
        <w:r w:rsidRPr="00EC53D3">
          <w:t>MPI</w:t>
        </w:r>
        <w:r>
          <w:t>s</w:t>
        </w:r>
        <w:r w:rsidRPr="00EC53D3">
          <w:t xml:space="preserve"> while the </w:t>
        </w:r>
      </w:ins>
      <w:ins w:id="737" w:author="Italo Busi" w:date="2017-07-28T13:52:00Z">
        <w:r>
          <w:t xml:space="preserve">interface between the CNC and the IP routers is </w:t>
        </w:r>
      </w:ins>
      <w:ins w:id="738" w:author="Italo Busi" w:date="2017-07-28T13:51:00Z">
        <w:r w:rsidRPr="00EC53D3">
          <w:t xml:space="preserve">out of its scope and considerations about the CMI are </w:t>
        </w:r>
        <w:del w:id="739" w:author="TNBI DT" w:date="2017-09-06T15:58:00Z">
          <w:r w:rsidRPr="00EC53D3" w:rsidDel="00802063">
            <w:delText>for further study</w:delText>
          </w:r>
        </w:del>
      </w:ins>
      <w:ins w:id="740" w:author="TNBI DT" w:date="2017-09-06T15:58:00Z">
        <w:r w:rsidR="00802063">
          <w:t>outside the scope of this documen</w:t>
        </w:r>
      </w:ins>
      <w:ins w:id="741" w:author="TNBI DT" w:date="2017-09-06T15:59:00Z">
        <w:r w:rsidR="00802063">
          <w:t>t</w:t>
        </w:r>
      </w:ins>
      <w:ins w:id="742" w:author="Italo Busi" w:date="2017-07-28T13:51:00Z">
        <w:r w:rsidRPr="00EC53D3">
          <w:t>.</w:t>
        </w:r>
      </w:ins>
    </w:p>
    <w:p w:rsidR="00935D66" w:rsidRDefault="00CB4E53">
      <w:pPr>
        <w:pStyle w:val="Heading2"/>
        <w:rPr>
          <w:ins w:id="743" w:author="Italo Busi" w:date="2017-07-28T14:09:00Z"/>
        </w:rPr>
        <w:pPrChange w:id="744" w:author="Italo Busi" w:date="2017-07-28T14:09:00Z">
          <w:pPr>
            <w:pStyle w:val="ListParagraph"/>
            <w:numPr>
              <w:numId w:val="47"/>
            </w:numPr>
            <w:ind w:left="1152" w:hanging="360"/>
          </w:pPr>
        </w:pPrChange>
      </w:pPr>
      <w:bookmarkStart w:id="745" w:name="_Ref489541917"/>
      <w:bookmarkStart w:id="746" w:name="_Toc490842117"/>
      <w:ins w:id="747" w:author="Italo Busi" w:date="2017-07-28T14:09:00Z">
        <w:r>
          <w:t>Topology Abstractions</w:t>
        </w:r>
        <w:bookmarkEnd w:id="745"/>
        <w:bookmarkEnd w:id="746"/>
      </w:ins>
    </w:p>
    <w:p w:rsidR="00935D66" w:rsidRDefault="00CB4E53">
      <w:pPr>
        <w:rPr>
          <w:ins w:id="748" w:author="Italo Busi" w:date="2017-07-28T14:15:00Z"/>
        </w:rPr>
        <w:pPrChange w:id="749" w:author="Italo Busi" w:date="2017-07-28T14:10:00Z">
          <w:pPr>
            <w:pStyle w:val="ListParagraph"/>
            <w:numPr>
              <w:numId w:val="47"/>
            </w:numPr>
            <w:ind w:left="1152" w:hanging="360"/>
          </w:pPr>
        </w:pPrChange>
      </w:pPr>
      <w:ins w:id="750" w:author="Italo Busi" w:date="2017-07-28T14:10:00Z">
        <w:r>
          <w:t>Each PNC should provide the MDSC a topology abstraction of the domain’s network topology.</w:t>
        </w:r>
      </w:ins>
    </w:p>
    <w:p w:rsidR="00935D66" w:rsidRDefault="004604B3">
      <w:pPr>
        <w:rPr>
          <w:ins w:id="751" w:author="Italo Busi" w:date="2017-07-28T14:17:00Z"/>
        </w:rPr>
        <w:pPrChange w:id="752" w:author="Italo Busi" w:date="2017-07-28T14:10:00Z">
          <w:pPr>
            <w:pStyle w:val="ListParagraph"/>
            <w:numPr>
              <w:numId w:val="47"/>
            </w:numPr>
            <w:ind w:left="1152" w:hanging="360"/>
          </w:pPr>
        </w:pPrChange>
      </w:pPr>
      <w:ins w:id="753" w:author="Italo Busi" w:date="2017-07-28T14:15:00Z">
        <w:del w:id="754" w:author="TNBI DT" w:date="2017-09-06T16:00:00Z">
          <w:r w:rsidRPr="004604B3" w:rsidDel="000B105E">
            <w:rPr>
              <w:highlight w:val="yellow"/>
              <w:rPrChange w:id="755" w:author="Belotti, Sergio (Nokia - IT)" w:date="2017-09-05T19:10:00Z">
                <w:rPr/>
              </w:rPrChange>
            </w:rPr>
            <w:delText>[ACTN-Frame]</w:delText>
          </w:r>
        </w:del>
      </w:ins>
      <w:ins w:id="756" w:author="Italo Busi" w:date="2017-07-28T14:16:00Z">
        <w:del w:id="757" w:author="TNBI DT" w:date="2017-09-06T16:00:00Z">
          <w:r w:rsidRPr="004604B3" w:rsidDel="000B105E">
            <w:rPr>
              <w:highlight w:val="yellow"/>
              <w:rPrChange w:id="758" w:author="Belotti, Sergio (Nokia - IT)" w:date="2017-09-05T19:10:00Z">
                <w:rPr/>
              </w:rPrChange>
            </w:rPr>
            <w:delText xml:space="preserve"> describes </w:delText>
          </w:r>
        </w:del>
      </w:ins>
      <w:ins w:id="759" w:author="Italo Busi" w:date="2017-07-28T14:15:00Z">
        <w:del w:id="760" w:author="TNBI DT" w:date="2017-09-06T16:00:00Z">
          <w:r w:rsidRPr="004604B3" w:rsidDel="000B105E">
            <w:rPr>
              <w:highlight w:val="yellow"/>
              <w:rPrChange w:id="761" w:author="Belotti, Sergio (Nokia - IT)" w:date="2017-09-05T19:10:00Z">
                <w:rPr/>
              </w:rPrChange>
            </w:rPr>
            <w:delText xml:space="preserve">different types of topology </w:delText>
          </w:r>
          <w:commentRangeStart w:id="762"/>
          <w:r w:rsidRPr="004604B3" w:rsidDel="000B105E">
            <w:rPr>
              <w:highlight w:val="yellow"/>
              <w:rPrChange w:id="763" w:author="Belotti, Sergio (Nokia - IT)" w:date="2017-09-05T19:10:00Z">
                <w:rPr/>
              </w:rPrChange>
            </w:rPr>
            <w:delText>abstractions</w:delText>
          </w:r>
        </w:del>
      </w:ins>
      <w:commentRangeEnd w:id="762"/>
      <w:del w:id="764" w:author="TNBI DT" w:date="2017-09-06T16:00:00Z">
        <w:r w:rsidRPr="004604B3" w:rsidDel="000B105E">
          <w:rPr>
            <w:rStyle w:val="CommentReference"/>
            <w:highlight w:val="yellow"/>
            <w:rPrChange w:id="765" w:author="Belotti, Sergio (Nokia - IT)" w:date="2017-09-05T19:10:00Z">
              <w:rPr>
                <w:rStyle w:val="CommentReference"/>
              </w:rPr>
            </w:rPrChange>
          </w:rPr>
          <w:commentReference w:id="762"/>
        </w:r>
      </w:del>
      <w:ins w:id="766" w:author="Italo Busi" w:date="2017-07-28T14:15:00Z">
        <w:del w:id="767" w:author="TNBI DT" w:date="2017-09-06T16:00:00Z">
          <w:r w:rsidR="00CB4E53" w:rsidDel="000B105E">
            <w:delText xml:space="preserve">. </w:delText>
          </w:r>
        </w:del>
        <w:r w:rsidR="00CB4E53">
          <w:t xml:space="preserve">Each PNC </w:t>
        </w:r>
      </w:ins>
      <w:ins w:id="768" w:author="Italo Busi" w:date="2017-07-28T14:16:00Z">
        <w:r w:rsidR="00CB4E53">
          <w:t>provides topology abstraction of its own domain topology independently from each other</w:t>
        </w:r>
      </w:ins>
      <w:ins w:id="769" w:author="Italo Busi" w:date="2017-07-28T14:17:00Z">
        <w:r w:rsidR="00CB4E53">
          <w:t xml:space="preserve"> and t</w:t>
        </w:r>
      </w:ins>
      <w:ins w:id="770" w:author="Italo Busi" w:date="2017-07-28T14:16:00Z">
        <w:r w:rsidR="00CB4E53">
          <w:t>herefore it is possible that different PNCs provide different types of topology abstractions.</w:t>
        </w:r>
      </w:ins>
    </w:p>
    <w:p w:rsidR="00935D66" w:rsidRDefault="00CB4E53">
      <w:pPr>
        <w:rPr>
          <w:ins w:id="771" w:author="Italo Busi" w:date="2017-07-28T14:18:00Z"/>
        </w:rPr>
        <w:pPrChange w:id="772" w:author="Italo Busi" w:date="2017-07-28T14:10:00Z">
          <w:pPr>
            <w:pStyle w:val="ListParagraph"/>
            <w:numPr>
              <w:numId w:val="47"/>
            </w:numPr>
            <w:ind w:left="1152" w:hanging="360"/>
          </w:pPr>
        </w:pPrChange>
      </w:pPr>
      <w:ins w:id="773" w:author="Italo Busi" w:date="2017-07-28T14:17:00Z">
        <w:r>
          <w:lastRenderedPageBreak/>
          <w:t>As an example, we can assume that</w:t>
        </w:r>
      </w:ins>
      <w:ins w:id="774" w:author="Italo Busi" w:date="2017-07-28T14:18:00Z">
        <w:r>
          <w:t>:</w:t>
        </w:r>
      </w:ins>
    </w:p>
    <w:p w:rsidR="00935D66" w:rsidRDefault="00CB4E53">
      <w:pPr>
        <w:pStyle w:val="RFCListBullet"/>
        <w:rPr>
          <w:ins w:id="775" w:author="Italo Busi" w:date="2017-07-28T14:18:00Z"/>
        </w:rPr>
        <w:pPrChange w:id="776" w:author="Italo Busi" w:date="2017-07-28T14:18:00Z">
          <w:pPr>
            <w:pStyle w:val="ListParagraph"/>
            <w:numPr>
              <w:numId w:val="47"/>
            </w:numPr>
            <w:ind w:left="1152" w:hanging="360"/>
          </w:pPr>
        </w:pPrChange>
      </w:pPr>
      <w:ins w:id="777" w:author="Italo Busi" w:date="2017-07-28T14:17:00Z">
        <w:r>
          <w:t xml:space="preserve">PNC1 provides a white topology abstraction (likewise use case 1 described in section </w:t>
        </w:r>
      </w:ins>
      <w:ins w:id="778" w:author="Italo Busi" w:date="2017-07-28T14:18:00Z">
        <w:r w:rsidR="004604B3">
          <w:fldChar w:fldCharType="begin"/>
        </w:r>
        <w:r>
          <w:instrText xml:space="preserve"> REF _Ref489014810 \r \h \t</w:instrText>
        </w:r>
      </w:ins>
      <w:r w:rsidR="004604B3">
        <w:fldChar w:fldCharType="separate"/>
      </w:r>
      <w:ins w:id="779" w:author="Italo Busi" w:date="2017-07-28T14:18:00Z">
        <w:r>
          <w:t>3.2</w:t>
        </w:r>
        <w:r w:rsidR="004604B3">
          <w:fldChar w:fldCharType="end"/>
        </w:r>
        <w:r>
          <w:t>)</w:t>
        </w:r>
      </w:ins>
    </w:p>
    <w:p w:rsidR="00935D66" w:rsidRDefault="00CB4E53">
      <w:pPr>
        <w:pStyle w:val="RFCListBullet"/>
        <w:rPr>
          <w:ins w:id="780" w:author="Italo Busi" w:date="2017-07-28T14:18:00Z"/>
        </w:rPr>
        <w:pPrChange w:id="781" w:author="Italo Busi" w:date="2017-07-28T14:18:00Z">
          <w:pPr>
            <w:pStyle w:val="ListParagraph"/>
            <w:numPr>
              <w:numId w:val="47"/>
            </w:numPr>
            <w:ind w:left="1152" w:hanging="360"/>
          </w:pPr>
        </w:pPrChange>
      </w:pPr>
      <w:ins w:id="782" w:author="Italo Busi" w:date="2017-07-28T14:18:00Z">
        <w:r>
          <w:t xml:space="preserve">PNC2 provides a type </w:t>
        </w:r>
      </w:ins>
      <w:ins w:id="783" w:author="Italo Busi" w:date="2017-08-03T17:12:00Z">
        <w:r w:rsidR="00274FE2">
          <w:t>A</w:t>
        </w:r>
      </w:ins>
      <w:ins w:id="784" w:author="Italo Busi" w:date="2017-07-28T14:18:00Z">
        <w:r>
          <w:t xml:space="preserve"> </w:t>
        </w:r>
      </w:ins>
      <w:ins w:id="785" w:author="Italo Busi" w:date="2017-08-03T16:30:00Z">
        <w:r w:rsidR="001C489B">
          <w:t xml:space="preserve">grey </w:t>
        </w:r>
      </w:ins>
      <w:ins w:id="786" w:author="Italo Busi" w:date="2017-07-28T14:18:00Z">
        <w:r>
          <w:t>topology abstraction</w:t>
        </w:r>
      </w:ins>
    </w:p>
    <w:p w:rsidR="00935D66" w:rsidRPr="000B105E" w:rsidRDefault="004604B3">
      <w:pPr>
        <w:pStyle w:val="RFCListBullet"/>
        <w:rPr>
          <w:ins w:id="787" w:author="Italo Busi" w:date="2017-07-28T14:19:00Z"/>
        </w:rPr>
        <w:pPrChange w:id="788" w:author="Italo Busi" w:date="2017-07-28T14:18:00Z">
          <w:pPr>
            <w:pStyle w:val="ListParagraph"/>
            <w:numPr>
              <w:numId w:val="47"/>
            </w:numPr>
            <w:ind w:left="1152" w:hanging="360"/>
          </w:pPr>
        </w:pPrChange>
      </w:pPr>
      <w:ins w:id="789" w:author="Italo Busi" w:date="2017-07-28T14:19:00Z">
        <w:r w:rsidRPr="000B105E">
          <w:rPr>
            <w:rPrChange w:id="790" w:author="TNBI DT" w:date="2017-09-06T16:01:00Z">
              <w:rPr>
                <w:sz w:val="16"/>
                <w:szCs w:val="16"/>
              </w:rPr>
            </w:rPrChange>
          </w:rPr>
          <w:t xml:space="preserve">PNC3 provides a type </w:t>
        </w:r>
      </w:ins>
      <w:ins w:id="791" w:author="Italo Busi" w:date="2017-08-03T17:12:00Z">
        <w:r w:rsidRPr="000B105E">
          <w:rPr>
            <w:rPrChange w:id="792" w:author="TNBI DT" w:date="2017-09-06T16:01:00Z">
              <w:rPr>
                <w:sz w:val="16"/>
                <w:szCs w:val="16"/>
              </w:rPr>
            </w:rPrChange>
          </w:rPr>
          <w:t>B</w:t>
        </w:r>
      </w:ins>
      <w:ins w:id="793" w:author="Italo Busi" w:date="2017-07-28T14:19:00Z">
        <w:r w:rsidRPr="000B105E">
          <w:rPr>
            <w:rPrChange w:id="794" w:author="TNBI DT" w:date="2017-09-06T16:01:00Z">
              <w:rPr>
                <w:sz w:val="16"/>
                <w:szCs w:val="16"/>
              </w:rPr>
            </w:rPrChange>
          </w:rPr>
          <w:t xml:space="preserve"> </w:t>
        </w:r>
      </w:ins>
      <w:ins w:id="795" w:author="Italo Busi" w:date="2017-08-03T16:31:00Z">
        <w:r w:rsidRPr="000B105E">
          <w:rPr>
            <w:rPrChange w:id="796" w:author="TNBI DT" w:date="2017-09-06T16:01:00Z">
              <w:rPr>
                <w:sz w:val="16"/>
                <w:szCs w:val="16"/>
              </w:rPr>
            </w:rPrChange>
          </w:rPr>
          <w:t xml:space="preserve">grey </w:t>
        </w:r>
      </w:ins>
      <w:ins w:id="797" w:author="Italo Busi" w:date="2017-07-28T14:19:00Z">
        <w:r w:rsidRPr="000B105E">
          <w:rPr>
            <w:rPrChange w:id="798" w:author="TNBI DT" w:date="2017-09-06T16:01:00Z">
              <w:rPr>
                <w:sz w:val="16"/>
                <w:szCs w:val="16"/>
              </w:rPr>
            </w:rPrChange>
          </w:rPr>
          <w:t>topology abstraction</w:t>
        </w:r>
      </w:ins>
      <w:ins w:id="799" w:author="Italo Busi" w:date="2017-08-03T17:12:00Z">
        <w:r w:rsidRPr="000B105E">
          <w:rPr>
            <w:rPrChange w:id="800" w:author="TNBI DT" w:date="2017-09-06T16:01:00Z">
              <w:rPr>
                <w:sz w:val="16"/>
                <w:szCs w:val="16"/>
              </w:rPr>
            </w:rPrChange>
          </w:rPr>
          <w:t xml:space="preserve">, </w:t>
        </w:r>
      </w:ins>
      <w:ins w:id="801" w:author="Italo Busi" w:date="2017-08-03T17:14:00Z">
        <w:r w:rsidRPr="000B105E">
          <w:rPr>
            <w:rPrChange w:id="802" w:author="TNBI DT" w:date="2017-09-06T16:01:00Z">
              <w:rPr>
                <w:sz w:val="16"/>
                <w:szCs w:val="16"/>
              </w:rPr>
            </w:rPrChange>
          </w:rPr>
          <w:t>with two abstract nodes</w:t>
        </w:r>
      </w:ins>
      <w:ins w:id="803" w:author="Italo Busi (v03)" w:date="2017-08-17T17:55:00Z">
        <w:r w:rsidR="00616249" w:rsidRPr="000B105E">
          <w:rPr>
            <w:rPrChange w:id="804" w:author="TNBI DT" w:date="2017-09-06T16:01:00Z">
              <w:rPr>
                <w:highlight w:val="yellow"/>
              </w:rPr>
            </w:rPrChange>
          </w:rPr>
          <w:t xml:space="preserve"> </w:t>
        </w:r>
      </w:ins>
      <w:ins w:id="805" w:author="TNBI DT" w:date="2017-09-06T16:04:00Z">
        <w:r w:rsidR="000B105E">
          <w:t>(</w:t>
        </w:r>
      </w:ins>
      <w:ins w:id="806" w:author="Italo Busi (v03)" w:date="2017-08-17T17:55:00Z">
        <w:r w:rsidR="00616249" w:rsidRPr="000B105E">
          <w:rPr>
            <w:rPrChange w:id="807" w:author="TNBI DT" w:date="2017-09-06T16:01:00Z">
              <w:rPr>
                <w:highlight w:val="yellow"/>
              </w:rPr>
            </w:rPrChange>
          </w:rPr>
          <w:t>AN31 and AN32</w:t>
        </w:r>
      </w:ins>
      <w:ins w:id="808" w:author="TNBI DT" w:date="2017-09-06T16:04:00Z">
        <w:r w:rsidR="000B105E">
          <w:t>)</w:t>
        </w:r>
      </w:ins>
      <w:ins w:id="809" w:author="TNBI DT" w:date="2017-09-06T16:02:00Z">
        <w:r w:rsidR="000B105E">
          <w:t>.</w:t>
        </w:r>
      </w:ins>
      <w:ins w:id="810" w:author="Italo Busi" w:date="2017-08-03T17:14:00Z">
        <w:r w:rsidRPr="000B105E">
          <w:rPr>
            <w:rPrChange w:id="811" w:author="TNBI DT" w:date="2017-09-06T16:01:00Z">
              <w:rPr>
                <w:sz w:val="16"/>
                <w:szCs w:val="16"/>
              </w:rPr>
            </w:rPrChange>
          </w:rPr>
          <w:t xml:space="preserve"> </w:t>
        </w:r>
      </w:ins>
      <w:ins w:id="812" w:author="Italo Busi" w:date="2017-08-03T17:12:00Z">
        <w:del w:id="813" w:author="TNBI DT" w:date="2017-09-06T16:03:00Z">
          <w:r w:rsidRPr="000B105E" w:rsidDel="000B105E">
            <w:rPr>
              <w:rPrChange w:id="814" w:author="TNBI DT" w:date="2017-09-06T16:01:00Z">
                <w:rPr>
                  <w:sz w:val="16"/>
                  <w:szCs w:val="16"/>
                </w:rPr>
              </w:rPrChange>
            </w:rPr>
            <w:delText>abstracting</w:delText>
          </w:r>
        </w:del>
      </w:ins>
      <w:ins w:id="815" w:author="TNBI DT" w:date="2017-09-06T16:03:00Z">
        <w:r w:rsidR="000B105E">
          <w:t>They abstract</w:t>
        </w:r>
      </w:ins>
      <w:ins w:id="816" w:author="Italo Busi" w:date="2017-08-03T17:12:00Z">
        <w:r w:rsidRPr="000B105E">
          <w:rPr>
            <w:rPrChange w:id="817" w:author="TNBI DT" w:date="2017-09-06T16:01:00Z">
              <w:rPr>
                <w:sz w:val="16"/>
                <w:szCs w:val="16"/>
              </w:rPr>
            </w:rPrChange>
          </w:rPr>
          <w:t xml:space="preserve"> </w:t>
        </w:r>
      </w:ins>
      <w:ins w:id="818" w:author="Italo Busi" w:date="2017-08-03T17:14:00Z">
        <w:r w:rsidRPr="000B105E">
          <w:rPr>
            <w:rPrChange w:id="819" w:author="TNBI DT" w:date="2017-09-06T16:01:00Z">
              <w:rPr>
                <w:sz w:val="16"/>
                <w:szCs w:val="16"/>
              </w:rPr>
            </w:rPrChange>
          </w:rPr>
          <w:t xml:space="preserve">respectively </w:t>
        </w:r>
      </w:ins>
      <w:ins w:id="820" w:author="Italo Busi" w:date="2017-08-03T17:12:00Z">
        <w:r w:rsidRPr="000B105E">
          <w:rPr>
            <w:rPrChange w:id="821" w:author="TNBI DT" w:date="2017-09-06T16:01:00Z">
              <w:rPr>
                <w:sz w:val="16"/>
                <w:szCs w:val="16"/>
              </w:rPr>
            </w:rPrChange>
          </w:rPr>
          <w:t>nodes S31</w:t>
        </w:r>
      </w:ins>
      <w:ins w:id="822" w:author="Italo Busi" w:date="2017-08-03T17:14:00Z">
        <w:r w:rsidRPr="000B105E">
          <w:rPr>
            <w:rPrChange w:id="823" w:author="TNBI DT" w:date="2017-09-06T16:01:00Z">
              <w:rPr>
                <w:sz w:val="16"/>
                <w:szCs w:val="16"/>
              </w:rPr>
            </w:rPrChange>
          </w:rPr>
          <w:t>+</w:t>
        </w:r>
      </w:ins>
      <w:ins w:id="824" w:author="Italo Busi" w:date="2017-08-03T17:12:00Z">
        <w:r w:rsidRPr="000B105E">
          <w:rPr>
            <w:rPrChange w:id="825" w:author="TNBI DT" w:date="2017-09-06T16:01:00Z">
              <w:rPr>
                <w:sz w:val="16"/>
                <w:szCs w:val="16"/>
              </w:rPr>
            </w:rPrChange>
          </w:rPr>
          <w:t>S3</w:t>
        </w:r>
        <w:del w:id="826" w:author="Italo Busi (v03)" w:date="2017-08-17T17:10:00Z">
          <w:r w:rsidRPr="000B105E">
            <w:rPr>
              <w:rPrChange w:id="827" w:author="TNBI DT" w:date="2017-09-06T16:01:00Z">
                <w:rPr>
                  <w:sz w:val="16"/>
                  <w:szCs w:val="16"/>
                </w:rPr>
              </w:rPrChange>
            </w:rPr>
            <w:delText>2</w:delText>
          </w:r>
        </w:del>
      </w:ins>
      <w:ins w:id="828" w:author="Italo Busi (v03)" w:date="2017-08-17T17:10:00Z">
        <w:r w:rsidR="00686449" w:rsidRPr="000B105E">
          <w:rPr>
            <w:rPrChange w:id="829" w:author="TNBI DT" w:date="2017-09-06T16:01:00Z">
              <w:rPr>
                <w:highlight w:val="yellow"/>
              </w:rPr>
            </w:rPrChange>
          </w:rPr>
          <w:t>3</w:t>
        </w:r>
      </w:ins>
      <w:ins w:id="830" w:author="Italo Busi" w:date="2017-08-03T17:12:00Z">
        <w:r w:rsidRPr="000B105E">
          <w:rPr>
            <w:rPrChange w:id="831" w:author="TNBI DT" w:date="2017-09-06T16:01:00Z">
              <w:rPr>
                <w:sz w:val="16"/>
                <w:szCs w:val="16"/>
              </w:rPr>
            </w:rPrChange>
          </w:rPr>
          <w:t xml:space="preserve"> </w:t>
        </w:r>
      </w:ins>
      <w:ins w:id="832" w:author="Italo Busi" w:date="2017-08-03T17:14:00Z">
        <w:r w:rsidRPr="000B105E">
          <w:rPr>
            <w:rPrChange w:id="833" w:author="TNBI DT" w:date="2017-09-06T16:01:00Z">
              <w:rPr>
                <w:sz w:val="16"/>
                <w:szCs w:val="16"/>
              </w:rPr>
            </w:rPrChange>
          </w:rPr>
          <w:t>and nodes S32+</w:t>
        </w:r>
        <w:commentRangeStart w:id="834"/>
        <w:commentRangeStart w:id="835"/>
        <w:r w:rsidRPr="000B105E">
          <w:rPr>
            <w:rPrChange w:id="836" w:author="TNBI DT" w:date="2017-09-06T16:01:00Z">
              <w:rPr>
                <w:sz w:val="16"/>
                <w:szCs w:val="16"/>
              </w:rPr>
            </w:rPrChange>
          </w:rPr>
          <w:t>S34</w:t>
        </w:r>
      </w:ins>
      <w:commentRangeEnd w:id="834"/>
      <w:r w:rsidRPr="000B105E">
        <w:rPr>
          <w:rStyle w:val="CommentReference"/>
        </w:rPr>
        <w:commentReference w:id="834"/>
      </w:r>
      <w:commentRangeEnd w:id="835"/>
      <w:r w:rsidR="006D56A9" w:rsidRPr="000B105E">
        <w:rPr>
          <w:rStyle w:val="CommentReference"/>
        </w:rPr>
        <w:commentReference w:id="835"/>
      </w:r>
      <w:ins w:id="837" w:author="Belotti, Sergio (Nokia - IT)" w:date="2017-09-05T19:13:00Z">
        <w:r w:rsidR="006D56A9" w:rsidRPr="000B105E">
          <w:rPr>
            <w:rPrChange w:id="838" w:author="TNBI DT" w:date="2017-09-06T16:01:00Z">
              <w:rPr>
                <w:highlight w:val="yellow"/>
              </w:rPr>
            </w:rPrChange>
          </w:rPr>
          <w:t xml:space="preserve">. </w:t>
        </w:r>
        <w:r w:rsidR="006D56A9" w:rsidRPr="000B105E">
          <w:rPr>
            <w:highlight w:val="yellow"/>
          </w:rPr>
          <w:t xml:space="preserve">[TE-TOPO] provides </w:t>
        </w:r>
        <w:del w:id="839" w:author="TNBI DT" w:date="2017-09-06T16:05:00Z">
          <w:r w:rsidR="006D56A9" w:rsidRPr="000B105E" w:rsidDel="000B105E">
            <w:rPr>
              <w:highlight w:val="yellow"/>
            </w:rPr>
            <w:delText>way</w:delText>
          </w:r>
        </w:del>
      </w:ins>
      <w:ins w:id="840" w:author="TNBI DT" w:date="2017-09-06T16:05:00Z">
        <w:r w:rsidR="000B105E" w:rsidRPr="000B105E">
          <w:rPr>
            <w:highlight w:val="yellow"/>
          </w:rPr>
          <w:t>a method</w:t>
        </w:r>
      </w:ins>
      <w:ins w:id="841" w:author="Belotti, Sergio (Nokia - IT)" w:date="2017-09-05T19:13:00Z">
        <w:r w:rsidR="006D56A9" w:rsidRPr="000B105E">
          <w:rPr>
            <w:highlight w:val="yellow"/>
          </w:rPr>
          <w:t xml:space="preserve"> to obtain </w:t>
        </w:r>
        <w:del w:id="842" w:author="TNBI DT" w:date="2017-09-06T16:05:00Z">
          <w:r w:rsidR="006D56A9" w:rsidRPr="000B105E" w:rsidDel="000B105E">
            <w:rPr>
              <w:highlight w:val="yellow"/>
            </w:rPr>
            <w:delText xml:space="preserve">this </w:delText>
          </w:r>
        </w:del>
        <w:r w:rsidR="006D56A9" w:rsidRPr="000B105E">
          <w:rPr>
            <w:highlight w:val="yellow"/>
          </w:rPr>
          <w:t xml:space="preserve">abstract nodes </w:t>
        </w:r>
        <w:del w:id="843" w:author="TNBI DT" w:date="2017-09-06T16:05:00Z">
          <w:r w:rsidR="006D56A9" w:rsidRPr="000B105E" w:rsidDel="000B105E">
            <w:rPr>
              <w:highlight w:val="yellow"/>
            </w:rPr>
            <w:delText>abstraction</w:delText>
          </w:r>
        </w:del>
      </w:ins>
      <w:ins w:id="844" w:author="TNBI DT" w:date="2017-09-06T16:05:00Z">
        <w:r w:rsidR="000B105E" w:rsidRPr="000B105E">
          <w:rPr>
            <w:highlight w:val="yellow"/>
          </w:rPr>
          <w:t>topology information</w:t>
        </w:r>
      </w:ins>
      <w:ins w:id="845" w:author="Belotti, Sergio (Nokia - IT)" w:date="2017-09-05T19:13:00Z">
        <w:r w:rsidR="006D56A9" w:rsidRPr="000B105E">
          <w:rPr>
            <w:highlight w:val="yellow"/>
          </w:rPr>
          <w:t>.</w:t>
        </w:r>
      </w:ins>
    </w:p>
    <w:p w:rsidR="00935D66" w:rsidDel="000B105E" w:rsidRDefault="004604B3">
      <w:pPr>
        <w:rPr>
          <w:ins w:id="846" w:author="Italo Busi (v03)" w:date="2017-08-17T17:54:00Z"/>
          <w:del w:id="847" w:author="TNBI DT" w:date="2017-09-06T16:05:00Z"/>
          <w:i/>
          <w:vertAlign w:val="superscript"/>
          <w:rPrChange w:id="848" w:author="Italo Busi (v03)" w:date="2017-08-17T17:55:00Z">
            <w:rPr>
              <w:ins w:id="849" w:author="Italo Busi (v03)" w:date="2017-08-17T17:54:00Z"/>
              <w:del w:id="850" w:author="TNBI DT" w:date="2017-09-06T16:05:00Z"/>
            </w:rPr>
          </w:rPrChange>
        </w:rPr>
        <w:pPrChange w:id="851" w:author="Italo Busi" w:date="2017-07-28T14:19:00Z">
          <w:pPr>
            <w:pStyle w:val="ListParagraph"/>
            <w:numPr>
              <w:numId w:val="47"/>
            </w:numPr>
            <w:ind w:left="1152" w:hanging="360"/>
          </w:pPr>
        </w:pPrChange>
      </w:pPr>
      <w:ins w:id="852" w:author="Italo Busi (v03)" w:date="2017-08-17T17:54:00Z">
        <w:del w:id="853" w:author="TNBI DT" w:date="2017-09-06T16:05:00Z">
          <w:r w:rsidRPr="004604B3" w:rsidDel="000B105E">
            <w:rPr>
              <w:i/>
              <w:highlight w:val="yellow"/>
              <w:rPrChange w:id="854" w:author="Italo Busi (v03)" w:date="2017-08-17T17:55:00Z">
                <w:rPr>
                  <w:sz w:val="16"/>
                  <w:szCs w:val="16"/>
                </w:rPr>
              </w:rPrChange>
            </w:rPr>
            <w:delText>[</w:delText>
          </w:r>
          <w:r w:rsidRPr="004604B3" w:rsidDel="000B105E">
            <w:rPr>
              <w:b/>
              <w:i/>
              <w:highlight w:val="yellow"/>
              <w:rPrChange w:id="855" w:author="Italo Busi (v03)" w:date="2017-08-17T17:55:00Z">
                <w:rPr>
                  <w:sz w:val="16"/>
                  <w:szCs w:val="16"/>
                </w:rPr>
              </w:rPrChange>
            </w:rPr>
            <w:delText>Editors’ note</w:delText>
          </w:r>
          <w:r w:rsidRPr="004604B3" w:rsidDel="000B105E">
            <w:rPr>
              <w:i/>
              <w:highlight w:val="yellow"/>
              <w:rPrChange w:id="856" w:author="Italo Busi (v03)" w:date="2017-08-17T17:55:00Z">
                <w:rPr>
                  <w:sz w:val="16"/>
                  <w:szCs w:val="16"/>
                </w:rPr>
              </w:rPrChange>
            </w:rPr>
            <w:delText>:] Need to d</w:delText>
          </w:r>
        </w:del>
      </w:ins>
      <w:ins w:id="857" w:author="Italo Busi (v03)" w:date="2017-08-17T17:55:00Z">
        <w:del w:id="858" w:author="TNBI DT" w:date="2017-09-06T16:05:00Z">
          <w:r w:rsidRPr="004604B3" w:rsidDel="000B105E">
            <w:rPr>
              <w:i/>
              <w:highlight w:val="yellow"/>
              <w:rPrChange w:id="859" w:author="Italo Busi (v03)" w:date="2017-08-17T17:55:00Z">
                <w:rPr>
                  <w:sz w:val="16"/>
                  <w:szCs w:val="16"/>
                </w:rPr>
              </w:rPrChange>
            </w:rPr>
            <w:delText>iscuss and resolve Sergio’s comment (embedded as word comment).</w:delText>
          </w:r>
        </w:del>
      </w:ins>
    </w:p>
    <w:p w:rsidR="00935D66" w:rsidRDefault="00CB4E53">
      <w:pPr>
        <w:rPr>
          <w:ins w:id="860" w:author="Italo Busi" w:date="2017-07-28T14:21:00Z"/>
        </w:rPr>
        <w:pPrChange w:id="861" w:author="Italo Busi" w:date="2017-07-28T14:19:00Z">
          <w:pPr>
            <w:pStyle w:val="ListParagraph"/>
            <w:numPr>
              <w:numId w:val="47"/>
            </w:numPr>
            <w:ind w:left="1152" w:hanging="360"/>
          </w:pPr>
        </w:pPrChange>
      </w:pPr>
      <w:ins w:id="862" w:author="Italo Busi" w:date="2017-07-28T14:19:00Z">
        <w:r>
          <w:t>The MDSC should be capable to glue together t</w:t>
        </w:r>
        <w:r w:rsidR="006979F7">
          <w:t>hese different abstract topolog</w:t>
        </w:r>
      </w:ins>
      <w:ins w:id="863" w:author="Italo Busi" w:date="2017-07-28T14:20:00Z">
        <w:r w:rsidR="006979F7">
          <w:t>ies</w:t>
        </w:r>
      </w:ins>
      <w:ins w:id="864" w:author="Italo Busi" w:date="2017-07-28T14:19:00Z">
        <w:r>
          <w:t xml:space="preserve"> to build its own view of the multi-domain network topology.</w:t>
        </w:r>
      </w:ins>
      <w:ins w:id="865" w:author="Italo Busi (v03)" w:date="2017-08-17T17:07:00Z">
        <w:r w:rsidR="00686449">
          <w:t xml:space="preserve"> This might require proper administrative </w:t>
        </w:r>
        <w:r w:rsidR="004604B3" w:rsidRPr="004604B3">
          <w:rPr>
            <w:rPrChange w:id="866" w:author="Italo Busi (v03)" w:date="2017-08-17T17:07:00Z">
              <w:rPr>
                <w:sz w:val="28"/>
                <w:szCs w:val="28"/>
              </w:rPr>
            </w:rPrChange>
          </w:rPr>
          <w:t xml:space="preserve">configuration or other mechanisms </w:t>
        </w:r>
      </w:ins>
      <w:ins w:id="867" w:author="Italo Busi (v03)" w:date="2017-08-17T17:32:00Z">
        <w:r w:rsidR="00AD7DDF">
          <w:t>(</w:t>
        </w:r>
      </w:ins>
      <w:ins w:id="868" w:author="Italo Busi (v03)" w:date="2017-08-17T17:07:00Z">
        <w:r w:rsidR="004604B3" w:rsidRPr="004604B3">
          <w:rPr>
            <w:rPrChange w:id="869" w:author="Italo Busi (v03)" w:date="2017-08-17T17:07:00Z">
              <w:rPr>
                <w:sz w:val="28"/>
                <w:szCs w:val="28"/>
              </w:rPr>
            </w:rPrChange>
          </w:rPr>
          <w:t>to be defined</w:t>
        </w:r>
      </w:ins>
      <w:ins w:id="870" w:author="Italo Busi (v03)" w:date="2017-08-17T17:32:00Z">
        <w:r w:rsidR="00AD7DDF">
          <w:t>/analys</w:t>
        </w:r>
      </w:ins>
      <w:ins w:id="871" w:author="Italo Busi (v03)" w:date="2017-08-17T17:33:00Z">
        <w:r w:rsidR="00AD7DDF">
          <w:t>ed)</w:t>
        </w:r>
      </w:ins>
      <w:ins w:id="872" w:author="Italo Busi (v03)" w:date="2017-08-17T17:07:00Z">
        <w:r w:rsidR="004604B3" w:rsidRPr="004604B3">
          <w:rPr>
            <w:rPrChange w:id="873" w:author="Italo Busi (v03)" w:date="2017-08-17T17:07:00Z">
              <w:rPr>
                <w:sz w:val="28"/>
                <w:szCs w:val="28"/>
              </w:rPr>
            </w:rPrChange>
          </w:rPr>
          <w:t>.</w:t>
        </w:r>
      </w:ins>
    </w:p>
    <w:p w:rsidR="00935D66" w:rsidRDefault="006979F7">
      <w:pPr>
        <w:pStyle w:val="Heading2"/>
        <w:rPr>
          <w:ins w:id="874" w:author="Italo Busi" w:date="2017-07-28T14:26:00Z"/>
        </w:rPr>
        <w:pPrChange w:id="875" w:author="Italo Busi" w:date="2017-07-28T14:21:00Z">
          <w:pPr>
            <w:pStyle w:val="ListParagraph"/>
            <w:numPr>
              <w:numId w:val="47"/>
            </w:numPr>
            <w:ind w:left="1152" w:hanging="360"/>
          </w:pPr>
        </w:pPrChange>
      </w:pPr>
      <w:bookmarkStart w:id="876" w:name="_Ref490052290"/>
      <w:bookmarkStart w:id="877" w:name="_Toc490842118"/>
      <w:ins w:id="878" w:author="Italo Busi" w:date="2017-07-28T14:21:00Z">
        <w:r>
          <w:t>Service Configuration</w:t>
        </w:r>
      </w:ins>
      <w:bookmarkEnd w:id="876"/>
      <w:bookmarkEnd w:id="877"/>
    </w:p>
    <w:p w:rsidR="00935D66" w:rsidRDefault="00E36718">
      <w:pPr>
        <w:rPr>
          <w:ins w:id="879" w:author="Italo Busi" w:date="2017-08-09T14:19:00Z"/>
        </w:rPr>
        <w:pPrChange w:id="880" w:author="Italo Busi" w:date="2017-07-28T14:28:00Z">
          <w:pPr>
            <w:pStyle w:val="ListParagraph"/>
            <w:numPr>
              <w:numId w:val="47"/>
            </w:numPr>
            <w:ind w:left="1152" w:hanging="360"/>
          </w:pPr>
        </w:pPrChange>
      </w:pPr>
      <w:ins w:id="881" w:author="Italo Busi" w:date="2017-07-28T14:27:00Z">
        <w:r w:rsidRPr="00E36718">
          <w:t xml:space="preserve">In the following use cases, </w:t>
        </w:r>
        <w:r>
          <w:t>it is assumed that the CNC is capable to request service connectivity from the MDSC to support IP routers connectivity.</w:t>
        </w:r>
      </w:ins>
    </w:p>
    <w:p w:rsidR="00935D66" w:rsidRDefault="00896EDF">
      <w:pPr>
        <w:rPr>
          <w:ins w:id="882" w:author="Italo Busi" w:date="2017-07-28T14:29:00Z"/>
        </w:rPr>
        <w:pPrChange w:id="883" w:author="Italo Busi" w:date="2017-07-28T14:28:00Z">
          <w:pPr>
            <w:pStyle w:val="ListParagraph"/>
            <w:numPr>
              <w:numId w:val="47"/>
            </w:numPr>
            <w:ind w:left="1152" w:hanging="360"/>
          </w:pPr>
        </w:pPrChange>
      </w:pPr>
      <w:ins w:id="884" w:author="Italo Busi" w:date="2017-08-09T14:19:00Z">
        <w:r>
          <w:t xml:space="preserve">The same service scenarios, as described in section </w:t>
        </w:r>
        <w:commentRangeStart w:id="885"/>
        <w:r w:rsidR="004604B3">
          <w:fldChar w:fldCharType="begin"/>
        </w:r>
        <w:r>
          <w:instrText xml:space="preserve"> REF _Ref486374342 \r \h \t </w:instrText>
        </w:r>
      </w:ins>
      <w:ins w:id="886" w:author="Italo Busi" w:date="2017-08-09T14:19:00Z">
        <w:r w:rsidR="004604B3">
          <w:fldChar w:fldCharType="separate"/>
        </w:r>
      </w:ins>
      <w:ins w:id="887" w:author="TNBI DT" w:date="2017-09-06T16:10:00Z">
        <w:r w:rsidR="00900D9F">
          <w:t>4.3</w:t>
        </w:r>
      </w:ins>
      <w:ins w:id="888" w:author="Italo Busi" w:date="2017-08-09T14:19:00Z">
        <w:del w:id="889" w:author="TNBI DT" w:date="2017-09-06T16:10:00Z">
          <w:r w:rsidDel="00900D9F">
            <w:delText>3.3</w:delText>
          </w:r>
        </w:del>
        <w:r w:rsidR="004604B3">
          <w:fldChar w:fldCharType="end"/>
        </w:r>
      </w:ins>
      <w:commentRangeEnd w:id="885"/>
      <w:r w:rsidR="006D56A9">
        <w:rPr>
          <w:rStyle w:val="CommentReference"/>
        </w:rPr>
        <w:commentReference w:id="885"/>
      </w:r>
      <w:ins w:id="890" w:author="Italo Busi" w:date="2017-08-09T14:19:00Z">
        <w:r>
          <w:t>, are also application to this use cases</w:t>
        </w:r>
      </w:ins>
      <w:ins w:id="891" w:author="Italo Busi" w:date="2017-08-09T14:20:00Z">
        <w:r>
          <w:t xml:space="preserve"> with the only difference that the two IP routers to be interconnected are attached to transport nodes which belong to different PNCs domains and are under the control of the CNC.</w:t>
        </w:r>
      </w:ins>
    </w:p>
    <w:p w:rsidR="00935D66" w:rsidRDefault="004604B3">
      <w:pPr>
        <w:rPr>
          <w:ins w:id="892" w:author="Italo Busi" w:date="2017-08-09T14:21:00Z"/>
        </w:rPr>
        <w:pPrChange w:id="893" w:author="Italo Busi" w:date="2017-07-28T14:28:00Z">
          <w:pPr>
            <w:pStyle w:val="ListParagraph"/>
            <w:numPr>
              <w:numId w:val="47"/>
            </w:numPr>
            <w:ind w:left="1152" w:hanging="360"/>
          </w:pPr>
        </w:pPrChange>
      </w:pPr>
      <w:ins w:id="894" w:author="Italo Busi" w:date="2017-07-28T14:27:00Z">
        <w:r w:rsidRPr="004604B3">
          <w:rPr>
            <w:highlight w:val="yellow"/>
            <w:rPrChange w:id="895" w:author="Italo Busi (v03)" w:date="2017-08-17T15:55:00Z">
              <w:rPr>
                <w:sz w:val="16"/>
                <w:szCs w:val="16"/>
              </w:rPr>
            </w:rPrChange>
          </w:rPr>
          <w:t xml:space="preserve">Likewise </w:t>
        </w:r>
      </w:ins>
      <w:ins w:id="896" w:author="Italo Busi" w:date="2017-08-09T14:20:00Z">
        <w:r w:rsidRPr="004604B3">
          <w:rPr>
            <w:highlight w:val="yellow"/>
            <w:rPrChange w:id="897" w:author="Italo Busi (v03)" w:date="2017-08-17T15:55:00Z">
              <w:rPr>
                <w:sz w:val="16"/>
                <w:szCs w:val="16"/>
              </w:rPr>
            </w:rPrChange>
          </w:rPr>
          <w:t>the</w:t>
        </w:r>
      </w:ins>
      <w:ins w:id="898" w:author="Italo Busi" w:date="2017-07-28T14:27:00Z">
        <w:r w:rsidRPr="004604B3">
          <w:rPr>
            <w:highlight w:val="yellow"/>
            <w:rPrChange w:id="899" w:author="Italo Busi (v03)" w:date="2017-08-17T15:55:00Z">
              <w:rPr>
                <w:sz w:val="16"/>
                <w:szCs w:val="16"/>
              </w:rPr>
            </w:rPrChange>
          </w:rPr>
          <w:t xml:space="preserve"> </w:t>
        </w:r>
      </w:ins>
      <w:ins w:id="900" w:author="Italo Busi" w:date="2017-08-09T14:20:00Z">
        <w:r w:rsidRPr="004604B3">
          <w:rPr>
            <w:highlight w:val="yellow"/>
            <w:rPrChange w:id="901" w:author="Italo Busi (v03)" w:date="2017-08-17T15:55:00Z">
              <w:rPr>
                <w:sz w:val="16"/>
                <w:szCs w:val="16"/>
              </w:rPr>
            </w:rPrChange>
          </w:rPr>
          <w:t xml:space="preserve">service scenarios in </w:t>
        </w:r>
      </w:ins>
      <w:ins w:id="902" w:author="Italo Busi" w:date="2017-07-28T14:27:00Z">
        <w:r w:rsidRPr="004604B3">
          <w:rPr>
            <w:highlight w:val="yellow"/>
            <w:rPrChange w:id="903" w:author="Italo Busi (v03)" w:date="2017-08-17T15:55:00Z">
              <w:rPr>
                <w:sz w:val="16"/>
                <w:szCs w:val="16"/>
              </w:rPr>
            </w:rPrChange>
          </w:rPr>
          <w:t xml:space="preserve">section </w:t>
        </w:r>
      </w:ins>
      <w:ins w:id="904" w:author="Italo Busi" w:date="2017-07-28T14:28:00Z">
        <w:r w:rsidRPr="004604B3">
          <w:rPr>
            <w:highlight w:val="yellow"/>
            <w:rPrChange w:id="905" w:author="Italo Busi (v03)" w:date="2017-08-17T15:55:00Z">
              <w:rPr>
                <w:sz w:val="16"/>
                <w:szCs w:val="16"/>
              </w:rPr>
            </w:rPrChange>
          </w:rPr>
          <w:fldChar w:fldCharType="begin"/>
        </w:r>
        <w:r w:rsidRPr="004604B3">
          <w:rPr>
            <w:highlight w:val="yellow"/>
            <w:rPrChange w:id="906" w:author="Italo Busi (v03)" w:date="2017-08-17T15:55:00Z">
              <w:rPr>
                <w:sz w:val="16"/>
                <w:szCs w:val="16"/>
              </w:rPr>
            </w:rPrChange>
          </w:rPr>
          <w:instrText xml:space="preserve"> REF _Ref486374342 \r \h \t </w:instrText>
        </w:r>
      </w:ins>
      <w:r w:rsidR="00FD27BB">
        <w:rPr>
          <w:highlight w:val="yellow"/>
        </w:rPr>
        <w:instrText xml:space="preserve"> \* MERGEFORMAT </w:instrText>
      </w:r>
      <w:r w:rsidRPr="004604B3">
        <w:rPr>
          <w:highlight w:val="yellow"/>
        </w:rPr>
      </w:r>
      <w:r w:rsidRPr="004604B3">
        <w:rPr>
          <w:highlight w:val="yellow"/>
          <w:rPrChange w:id="907" w:author="Italo Busi (v03)" w:date="2017-08-17T15:55:00Z">
            <w:rPr>
              <w:sz w:val="16"/>
              <w:szCs w:val="16"/>
            </w:rPr>
          </w:rPrChange>
        </w:rPr>
        <w:fldChar w:fldCharType="separate"/>
      </w:r>
      <w:ins w:id="908" w:author="TNBI DT" w:date="2017-09-06T16:26:00Z">
        <w:r w:rsidR="004B792A">
          <w:rPr>
            <w:highlight w:val="yellow"/>
          </w:rPr>
          <w:t>4.3</w:t>
        </w:r>
      </w:ins>
      <w:ins w:id="909" w:author="Italo Busi" w:date="2017-07-28T14:28:00Z">
        <w:del w:id="910" w:author="TNBI DT" w:date="2017-09-06T16:26:00Z">
          <w:r w:rsidRPr="004604B3" w:rsidDel="004B792A">
            <w:rPr>
              <w:highlight w:val="yellow"/>
              <w:rPrChange w:id="911" w:author="Italo Busi (v03)" w:date="2017-08-17T15:55:00Z">
                <w:rPr>
                  <w:sz w:val="16"/>
                  <w:szCs w:val="16"/>
                </w:rPr>
              </w:rPrChange>
            </w:rPr>
            <w:delText>3.3</w:delText>
          </w:r>
        </w:del>
        <w:r w:rsidRPr="004604B3">
          <w:rPr>
            <w:highlight w:val="yellow"/>
            <w:rPrChange w:id="912" w:author="Italo Busi (v03)" w:date="2017-08-17T15:55:00Z">
              <w:rPr>
                <w:sz w:val="16"/>
                <w:szCs w:val="16"/>
              </w:rPr>
            </w:rPrChange>
          </w:rPr>
          <w:fldChar w:fldCharType="end"/>
        </w:r>
        <w:r w:rsidRPr="004604B3">
          <w:rPr>
            <w:highlight w:val="yellow"/>
            <w:rPrChange w:id="913" w:author="Italo Busi (v03)" w:date="2017-08-17T15:55:00Z">
              <w:rPr>
                <w:sz w:val="16"/>
                <w:szCs w:val="16"/>
              </w:rPr>
            </w:rPrChange>
          </w:rPr>
          <w:t xml:space="preserve">, the </w:t>
        </w:r>
      </w:ins>
      <w:ins w:id="914" w:author="Italo Busi" w:date="2017-07-28T14:27:00Z">
        <w:r w:rsidRPr="004604B3">
          <w:rPr>
            <w:highlight w:val="yellow"/>
            <w:rPrChange w:id="915" w:author="Italo Busi (v03)" w:date="2017-08-17T15:55:00Z">
              <w:rPr>
                <w:sz w:val="16"/>
                <w:szCs w:val="16"/>
              </w:rPr>
            </w:rPrChange>
          </w:rPr>
          <w:t xml:space="preserve">type of services could depend of the type of physical links (e.g. OTN link, ETH link or SDH link) between the </w:t>
        </w:r>
      </w:ins>
      <w:ins w:id="916" w:author="Italo Busi" w:date="2017-07-28T14:28:00Z">
        <w:r w:rsidRPr="004604B3">
          <w:rPr>
            <w:highlight w:val="yellow"/>
            <w:rPrChange w:id="917" w:author="Italo Busi (v03)" w:date="2017-08-17T15:55:00Z">
              <w:rPr>
                <w:sz w:val="16"/>
                <w:szCs w:val="16"/>
              </w:rPr>
            </w:rPrChange>
          </w:rPr>
          <w:t xml:space="preserve">customer’s </w:t>
        </w:r>
      </w:ins>
      <w:ins w:id="918" w:author="Italo Busi" w:date="2017-07-28T14:27:00Z">
        <w:r w:rsidRPr="004604B3">
          <w:rPr>
            <w:highlight w:val="yellow"/>
            <w:rPrChange w:id="919" w:author="Italo Busi (v03)" w:date="2017-08-17T15:55:00Z">
              <w:rPr>
                <w:sz w:val="16"/>
                <w:szCs w:val="16"/>
              </w:rPr>
            </w:rPrChange>
          </w:rPr>
          <w:t xml:space="preserve">routers and </w:t>
        </w:r>
      </w:ins>
      <w:ins w:id="920" w:author="Italo Busi" w:date="2017-07-28T14:28:00Z">
        <w:r w:rsidRPr="004604B3">
          <w:rPr>
            <w:highlight w:val="yellow"/>
            <w:rPrChange w:id="921" w:author="Italo Busi (v03)" w:date="2017-08-17T15:55:00Z">
              <w:rPr>
                <w:sz w:val="16"/>
                <w:szCs w:val="16"/>
              </w:rPr>
            </w:rPrChange>
          </w:rPr>
          <w:t xml:space="preserve">the multi-domain </w:t>
        </w:r>
      </w:ins>
      <w:ins w:id="922" w:author="Italo Busi" w:date="2017-07-28T14:27:00Z">
        <w:r w:rsidRPr="004604B3">
          <w:rPr>
            <w:highlight w:val="yellow"/>
            <w:rPrChange w:id="923" w:author="Italo Busi (v03)" w:date="2017-08-17T15:55:00Z">
              <w:rPr>
                <w:sz w:val="16"/>
                <w:szCs w:val="16"/>
              </w:rPr>
            </w:rPrChange>
          </w:rPr>
          <w:t>transport network</w:t>
        </w:r>
      </w:ins>
      <w:ins w:id="924" w:author="Italo Busi" w:date="2017-07-28T14:29:00Z">
        <w:r w:rsidRPr="004604B3">
          <w:rPr>
            <w:highlight w:val="yellow"/>
            <w:rPrChange w:id="925" w:author="Italo Busi (v03)" w:date="2017-08-17T15:55:00Z">
              <w:rPr>
                <w:sz w:val="16"/>
                <w:szCs w:val="16"/>
              </w:rPr>
            </w:rPrChange>
          </w:rPr>
          <w:t xml:space="preserve"> and the configuration of the different adaptation</w:t>
        </w:r>
      </w:ins>
      <w:ins w:id="926" w:author="Italo Busi" w:date="2017-08-03T15:58:00Z">
        <w:r w:rsidRPr="004604B3">
          <w:rPr>
            <w:highlight w:val="yellow"/>
            <w:rPrChange w:id="927" w:author="Italo Busi (v03)" w:date="2017-08-17T15:55:00Z">
              <w:rPr>
                <w:sz w:val="16"/>
                <w:szCs w:val="16"/>
              </w:rPr>
            </w:rPrChange>
          </w:rPr>
          <w:t>s</w:t>
        </w:r>
      </w:ins>
      <w:ins w:id="928" w:author="Italo Busi" w:date="2017-07-28T14:29:00Z">
        <w:r w:rsidRPr="004604B3">
          <w:rPr>
            <w:highlight w:val="yellow"/>
            <w:rPrChange w:id="929" w:author="Italo Busi (v03)" w:date="2017-08-17T15:55:00Z">
              <w:rPr>
                <w:sz w:val="16"/>
                <w:szCs w:val="16"/>
              </w:rPr>
            </w:rPrChange>
          </w:rPr>
          <w:t xml:space="preserve"> inside IP routers is performed by means </w:t>
        </w:r>
      </w:ins>
      <w:ins w:id="930" w:author="Italo Busi" w:date="2017-07-28T14:30:00Z">
        <w:r w:rsidRPr="004604B3">
          <w:rPr>
            <w:highlight w:val="yellow"/>
            <w:rPrChange w:id="931" w:author="Italo Busi (v03)" w:date="2017-08-17T15:55:00Z">
              <w:rPr>
                <w:sz w:val="16"/>
                <w:szCs w:val="16"/>
              </w:rPr>
            </w:rPrChange>
          </w:rPr>
          <w:t xml:space="preserve">that are outside the scope of this document because </w:t>
        </w:r>
      </w:ins>
      <w:ins w:id="932" w:author="Italo Busi" w:date="2017-07-28T14:29:00Z">
        <w:r w:rsidRPr="004604B3">
          <w:rPr>
            <w:highlight w:val="yellow"/>
            <w:rPrChange w:id="933" w:author="Italo Busi (v03)" w:date="2017-08-17T15:55:00Z">
              <w:rPr>
                <w:sz w:val="16"/>
                <w:szCs w:val="16"/>
              </w:rPr>
            </w:rPrChange>
          </w:rPr>
          <w:t xml:space="preserve">not under control of and not visible to the MDSC nor to the </w:t>
        </w:r>
        <w:commentRangeStart w:id="934"/>
        <w:r w:rsidRPr="004604B3">
          <w:rPr>
            <w:highlight w:val="yellow"/>
            <w:rPrChange w:id="935" w:author="Italo Busi (v03)" w:date="2017-08-17T15:55:00Z">
              <w:rPr>
                <w:sz w:val="16"/>
                <w:szCs w:val="16"/>
              </w:rPr>
            </w:rPrChange>
          </w:rPr>
          <w:t>PNCs</w:t>
        </w:r>
      </w:ins>
      <w:commentRangeEnd w:id="934"/>
      <w:r w:rsidRPr="004604B3">
        <w:rPr>
          <w:rStyle w:val="CommentReference"/>
          <w:highlight w:val="yellow"/>
          <w:rPrChange w:id="936" w:author="Italo Busi (v03)" w:date="2017-08-17T15:55:00Z">
            <w:rPr>
              <w:rStyle w:val="CommentReference"/>
            </w:rPr>
          </w:rPrChange>
        </w:rPr>
        <w:commentReference w:id="934"/>
      </w:r>
      <w:ins w:id="937" w:author="Italo Busi" w:date="2017-07-28T14:29:00Z">
        <w:r w:rsidRPr="004604B3">
          <w:rPr>
            <w:highlight w:val="yellow"/>
            <w:rPrChange w:id="938" w:author="Italo Busi (v03)" w:date="2017-08-17T15:55:00Z">
              <w:rPr>
                <w:sz w:val="16"/>
                <w:szCs w:val="16"/>
              </w:rPr>
            </w:rPrChange>
          </w:rPr>
          <w:t>.</w:t>
        </w:r>
      </w:ins>
      <w:ins w:id="939" w:author="TNBI DT" w:date="2017-09-06T16:27:00Z">
        <w:r w:rsidR="004B792A">
          <w:t xml:space="preserve"> It is assumed that the CNC is capable to request the proper configuration of the different adaptation function</w:t>
        </w:r>
      </w:ins>
      <w:ins w:id="940" w:author="TNBI DT" w:date="2017-09-06T16:28:00Z">
        <w:r w:rsidR="004B792A">
          <w:t xml:space="preserve">s inside the </w:t>
        </w:r>
      </w:ins>
      <w:ins w:id="941" w:author="TNBI DT" w:date="2017-09-06T16:30:00Z">
        <w:r w:rsidR="004B792A">
          <w:t>customer</w:t>
        </w:r>
        <w:r w:rsidR="004B792A">
          <w:t>’</w:t>
        </w:r>
        <w:r w:rsidR="004B792A">
          <w:t xml:space="preserve">s </w:t>
        </w:r>
      </w:ins>
      <w:ins w:id="942" w:author="TNBI DT" w:date="2017-09-06T16:28:00Z">
        <w:r w:rsidR="004B792A">
          <w:t>IP routers</w:t>
        </w:r>
      </w:ins>
      <w:ins w:id="943" w:author="TNBI DT" w:date="2017-09-06T16:30:00Z">
        <w:r w:rsidR="004B792A">
          <w:t>,</w:t>
        </w:r>
      </w:ins>
      <w:ins w:id="944" w:author="TNBI DT" w:date="2017-09-06T16:28:00Z">
        <w:r w:rsidR="004B792A">
          <w:t xml:space="preserve"> by means which are outside the scope of this document.</w:t>
        </w:r>
      </w:ins>
    </w:p>
    <w:p w:rsidR="00616249" w:rsidRPr="00616249" w:rsidDel="004B792A" w:rsidRDefault="00616249" w:rsidP="00616249">
      <w:pPr>
        <w:rPr>
          <w:ins w:id="945" w:author="Italo Busi (v03)" w:date="2017-08-17T17:55:00Z"/>
          <w:del w:id="946" w:author="TNBI DT" w:date="2017-09-06T16:25:00Z"/>
          <w:i/>
          <w:vertAlign w:val="superscript"/>
        </w:rPr>
      </w:pPr>
      <w:ins w:id="947" w:author="Italo Busi (v03)" w:date="2017-08-17T17:55:00Z">
        <w:del w:id="948" w:author="TNBI DT" w:date="2017-09-06T16:25:00Z">
          <w:r w:rsidRPr="00616249" w:rsidDel="004B792A">
            <w:rPr>
              <w:i/>
              <w:highlight w:val="yellow"/>
            </w:rPr>
            <w:delText>[</w:delText>
          </w:r>
          <w:r w:rsidRPr="00616249" w:rsidDel="004B792A">
            <w:rPr>
              <w:b/>
              <w:i/>
              <w:highlight w:val="yellow"/>
            </w:rPr>
            <w:delText>Editors’ note</w:delText>
          </w:r>
          <w:r w:rsidRPr="00616249" w:rsidDel="004B792A">
            <w:rPr>
              <w:i/>
              <w:highlight w:val="yellow"/>
            </w:rPr>
            <w:delText>:] Need to discuss and resolve Sergio’s comment (embedded as word comment).</w:delText>
          </w:r>
        </w:del>
      </w:ins>
    </w:p>
    <w:p w:rsidR="00896EDF" w:rsidRDefault="00896EDF" w:rsidP="00896EDF">
      <w:pPr>
        <w:rPr>
          <w:ins w:id="949" w:author="Italo Busi" w:date="2017-08-09T14:22:00Z"/>
        </w:rPr>
      </w:pPr>
      <w:ins w:id="950" w:author="Italo Busi" w:date="2017-08-09T14:21:00Z">
        <w:r w:rsidRPr="004B792A">
          <w:lastRenderedPageBreak/>
          <w:t xml:space="preserve">It is </w:t>
        </w:r>
      </w:ins>
      <w:ins w:id="951" w:author="TNBI DT" w:date="2017-09-06T16:30:00Z">
        <w:r w:rsidR="004B792A" w:rsidRPr="004B792A">
          <w:t xml:space="preserve">also </w:t>
        </w:r>
      </w:ins>
      <w:ins w:id="952" w:author="Italo Busi" w:date="2017-08-09T14:21:00Z">
        <w:r w:rsidRPr="004B792A">
          <w:t xml:space="preserve">assumed that the CNC is capable via the CMI to request the MDSC the setup of these services with enough information that enable the MDSC to coordinate the different PNCs to instantiate and control the ODU2 data plane connection </w:t>
        </w:r>
        <w:r w:rsidR="004604B3" w:rsidRPr="004B792A">
          <w:rPr>
            <w:rPrChange w:id="953" w:author="TNBI DT" w:date="2017-09-06T16:31:00Z">
              <w:rPr>
                <w:sz w:val="16"/>
                <w:szCs w:val="16"/>
              </w:rPr>
            </w:rPrChange>
          </w:rPr>
          <w:t>through nodes S3, S1, S2, S31, S33, S34, S15 and S18</w:t>
        </w:r>
      </w:ins>
      <w:ins w:id="954" w:author="Italo Busi" w:date="2017-08-09T14:23:00Z">
        <w:r w:rsidR="004604B3" w:rsidRPr="004B792A">
          <w:rPr>
            <w:rPrChange w:id="955" w:author="TNBI DT" w:date="2017-09-06T16:31:00Z">
              <w:rPr>
                <w:sz w:val="16"/>
                <w:szCs w:val="16"/>
              </w:rPr>
            </w:rPrChange>
          </w:rPr>
          <w:t>,</w:t>
        </w:r>
        <w:r w:rsidRPr="004B792A">
          <w:t xml:space="preserve"> as well as the adaptation functions inside nodes S3 and S</w:t>
        </w:r>
      </w:ins>
      <w:ins w:id="956" w:author="Italo Busi" w:date="2017-08-09T14:24:00Z">
        <w:r w:rsidRPr="004B792A">
          <w:t>18, when needed</w:t>
        </w:r>
      </w:ins>
      <w:ins w:id="957" w:author="Italo Busi" w:date="2017-08-09T14:21:00Z">
        <w:r w:rsidRPr="004B792A">
          <w:t>.</w:t>
        </w:r>
      </w:ins>
    </w:p>
    <w:p w:rsidR="00616249" w:rsidRPr="00616249" w:rsidDel="004B792A" w:rsidRDefault="00616249" w:rsidP="00616249">
      <w:pPr>
        <w:rPr>
          <w:ins w:id="958" w:author="Italo Busi (v03)" w:date="2017-08-17T17:56:00Z"/>
          <w:del w:id="959" w:author="TNBI DT" w:date="2017-09-06T16:31:00Z"/>
          <w:i/>
          <w:vertAlign w:val="superscript"/>
        </w:rPr>
      </w:pPr>
      <w:ins w:id="960" w:author="Italo Busi (v03)" w:date="2017-08-17T17:56:00Z">
        <w:del w:id="961" w:author="TNBI DT" w:date="2017-09-06T16:31:00Z">
          <w:r w:rsidRPr="00616249" w:rsidDel="004B792A">
            <w:rPr>
              <w:i/>
              <w:highlight w:val="yellow"/>
            </w:rPr>
            <w:delText>[</w:delText>
          </w:r>
          <w:r w:rsidRPr="00616249" w:rsidDel="004B792A">
            <w:rPr>
              <w:b/>
              <w:i/>
              <w:highlight w:val="yellow"/>
            </w:rPr>
            <w:delText>Editors’ note</w:delText>
          </w:r>
          <w:r w:rsidRPr="00616249" w:rsidDel="004B792A">
            <w:rPr>
              <w:i/>
              <w:highlight w:val="yellow"/>
            </w:rPr>
            <w:delText xml:space="preserve">:] Need to discuss and resolve Gianmarco’s comment (via e-mail) about the fact that nodes </w:delText>
          </w:r>
        </w:del>
      </w:ins>
      <w:ins w:id="962" w:author="Italo Busi (v03)" w:date="2017-08-17T17:57:00Z">
        <w:del w:id="963" w:author="TNBI DT" w:date="2017-09-06T16:31:00Z">
          <w:r w:rsidR="004604B3" w:rsidRPr="004604B3" w:rsidDel="004B792A">
            <w:rPr>
              <w:i/>
              <w:highlight w:val="yellow"/>
              <w:rPrChange w:id="964" w:author="Italo Busi (v03)" w:date="2017-08-17T17:57:00Z">
                <w:rPr>
                  <w:i/>
                  <w:sz w:val="16"/>
                  <w:szCs w:val="16"/>
                </w:rPr>
              </w:rPrChange>
            </w:rPr>
            <w:delText>S31, S33, S34 are not visible by the MDSC</w:delText>
          </w:r>
        </w:del>
      </w:ins>
      <w:ins w:id="965" w:author="Italo Busi (v03)" w:date="2017-08-17T17:56:00Z">
        <w:del w:id="966" w:author="TNBI DT" w:date="2017-09-06T16:31:00Z">
          <w:r w:rsidRPr="00616249" w:rsidDel="004B792A">
            <w:rPr>
              <w:i/>
              <w:highlight w:val="yellow"/>
            </w:rPr>
            <w:delText>.</w:delText>
          </w:r>
        </w:del>
      </w:ins>
    </w:p>
    <w:p w:rsidR="00896EDF" w:rsidRDefault="00896EDF" w:rsidP="00896EDF">
      <w:pPr>
        <w:rPr>
          <w:ins w:id="967" w:author="Italo Busi" w:date="2017-08-09T14:22:00Z"/>
        </w:rPr>
      </w:pPr>
      <w:ins w:id="968" w:author="Italo Busi" w:date="2017-08-09T14:22:00Z">
        <w:r>
          <w:t xml:space="preserve">As described in section </w:t>
        </w:r>
        <w:r w:rsidR="004604B3">
          <w:fldChar w:fldCharType="begin"/>
        </w:r>
        <w:r>
          <w:instrText xml:space="preserve"> REF _Ref489541917 \r \h \t </w:instrText>
        </w:r>
      </w:ins>
      <w:ins w:id="969" w:author="Italo Busi" w:date="2017-08-09T14:22:00Z">
        <w:r w:rsidR="004604B3">
          <w:fldChar w:fldCharType="separate"/>
        </w:r>
      </w:ins>
      <w:ins w:id="970" w:author="TNBI DT" w:date="2017-09-06T16:31:00Z">
        <w:r w:rsidR="004B792A">
          <w:t>6.2</w:t>
        </w:r>
      </w:ins>
      <w:ins w:id="971" w:author="Italo Busi" w:date="2017-08-09T14:22:00Z">
        <w:del w:id="972" w:author="TNBI DT" w:date="2017-09-06T16:31:00Z">
          <w:r w:rsidDel="004B792A">
            <w:delText>5.2</w:delText>
          </w:r>
        </w:del>
        <w:r w:rsidR="004604B3">
          <w:fldChar w:fldCharType="end"/>
        </w:r>
        <w:r>
          <w:t>, the MDSC should have its own view of the end-to-end network topology and use it for its own path computation to understand that it needs to coordinate with PNC1, PNC2 and PNC3 the setup and control of a multi-domain ODU2 data plane connection.</w:t>
        </w:r>
      </w:ins>
    </w:p>
    <w:p w:rsidR="00935D66" w:rsidRDefault="001C489B">
      <w:pPr>
        <w:pStyle w:val="Heading3"/>
        <w:rPr>
          <w:ins w:id="973" w:author="Italo Busi" w:date="2017-08-03T16:31:00Z"/>
        </w:rPr>
        <w:pPrChange w:id="974" w:author="Italo Busi" w:date="2017-08-03T16:31:00Z">
          <w:pPr>
            <w:pStyle w:val="ListParagraph"/>
            <w:numPr>
              <w:numId w:val="47"/>
            </w:numPr>
            <w:ind w:left="1152" w:hanging="360"/>
          </w:pPr>
        </w:pPrChange>
      </w:pPr>
      <w:bookmarkStart w:id="975" w:name="_Toc490842119"/>
      <w:ins w:id="976" w:author="Italo Busi" w:date="2017-08-03T16:31:00Z">
        <w:r>
          <w:t>ODU Transit</w:t>
        </w:r>
        <w:bookmarkEnd w:id="975"/>
      </w:ins>
    </w:p>
    <w:p w:rsidR="00935D66" w:rsidRDefault="001C489B">
      <w:pPr>
        <w:rPr>
          <w:ins w:id="977" w:author="Italo Busi" w:date="2017-08-03T16:34:00Z"/>
        </w:rPr>
        <w:pPrChange w:id="978" w:author="Italo Busi" w:date="2017-08-03T16:31:00Z">
          <w:pPr>
            <w:pStyle w:val="ListParagraph"/>
            <w:numPr>
              <w:numId w:val="47"/>
            </w:numPr>
            <w:ind w:left="1152" w:hanging="360"/>
          </w:pPr>
        </w:pPrChange>
      </w:pPr>
      <w:ins w:id="979" w:author="Italo Busi" w:date="2017-08-03T16:33:00Z">
        <w:r>
          <w:t>In order to setup a 10Gb IP link between C-R1 and C-R</w:t>
        </w:r>
      </w:ins>
      <w:ins w:id="980" w:author="Italo Busi" w:date="2017-08-03T16:34:00Z">
        <w:r>
          <w:t>5</w:t>
        </w:r>
      </w:ins>
      <w:ins w:id="981" w:author="Italo Busi" w:date="2017-08-03T16:33:00Z">
        <w:r>
          <w:t>, an ODU2 end-to-end data plane connection needs be created between C-R1 and C-R</w:t>
        </w:r>
      </w:ins>
      <w:ins w:id="982" w:author="Italo Busi" w:date="2017-08-03T16:34:00Z">
        <w:r>
          <w:t>5</w:t>
        </w:r>
      </w:ins>
      <w:ins w:id="983" w:author="Italo Busi" w:date="2017-08-03T16:33:00Z">
        <w:r>
          <w:t xml:space="preserve">, crossing transport nodes </w:t>
        </w:r>
      </w:ins>
      <w:ins w:id="984" w:author="Italo Busi" w:date="2017-08-03T16:34:00Z">
        <w:r>
          <w:t>S3, S1, S2, S31, S33, S34, S15 and S18</w:t>
        </w:r>
      </w:ins>
      <w:ins w:id="985" w:author="Italo Busi" w:date="2017-08-03T16:36:00Z">
        <w:r>
          <w:t xml:space="preserve"> which belong to different PNC domains</w:t>
        </w:r>
      </w:ins>
      <w:ins w:id="986" w:author="Italo Busi" w:date="2017-08-03T16:34:00Z">
        <w:r>
          <w:t>.</w:t>
        </w:r>
      </w:ins>
    </w:p>
    <w:p w:rsidR="001C489B" w:rsidRDefault="001C489B" w:rsidP="001C489B">
      <w:pPr>
        <w:rPr>
          <w:ins w:id="987" w:author="Italo Busi" w:date="2017-08-03T16:35:00Z"/>
        </w:rPr>
      </w:pPr>
      <w:ins w:id="988" w:author="Italo Busi" w:date="2017-08-03T16:35:00Z">
        <w:r>
          <w:t>The traffic flow between C-R1 and C-R</w:t>
        </w:r>
      </w:ins>
      <w:ins w:id="989" w:author="Italo Busi" w:date="2017-08-03T16:37:00Z">
        <w:r>
          <w:t>5</w:t>
        </w:r>
      </w:ins>
      <w:ins w:id="990" w:author="Italo Busi" w:date="2017-08-03T16:35:00Z">
        <w:r>
          <w:t xml:space="preserve"> can be summarized as:</w:t>
        </w:r>
      </w:ins>
    </w:p>
    <w:p w:rsidR="001C489B" w:rsidRDefault="001C489B" w:rsidP="001C489B">
      <w:pPr>
        <w:ind w:left="864"/>
        <w:rPr>
          <w:ins w:id="991" w:author="Italo Busi" w:date="2017-08-03T16:35:00Z"/>
        </w:rPr>
      </w:pPr>
      <w:ins w:id="992" w:author="Italo Busi" w:date="2017-08-03T16:35:00Z">
        <w:r>
          <w:t>C-R1 (</w:t>
        </w:r>
      </w:ins>
      <w:ins w:id="993" w:author="Italo Busi (v03)" w:date="2017-08-17T17:57:00Z">
        <w:r w:rsidR="00616249">
          <w:t>[</w:t>
        </w:r>
      </w:ins>
      <w:ins w:id="994" w:author="Italo Busi" w:date="2017-08-03T16:35:00Z">
        <w:r>
          <w:t>PKT</w:t>
        </w:r>
      </w:ins>
      <w:ins w:id="995" w:author="Italo Busi (v03)" w:date="2017-08-17T17:57:00Z">
        <w:r w:rsidR="00616249">
          <w:t>]</w:t>
        </w:r>
      </w:ins>
      <w:ins w:id="996" w:author="Italo Busi" w:date="2017-08-03T16:35:00Z">
        <w:r>
          <w:t xml:space="preserve"> -&gt; ODU2), S3 (</w:t>
        </w:r>
      </w:ins>
      <w:ins w:id="997" w:author="Italo Busi (v03)" w:date="2017-08-17T17:57:00Z">
        <w:r w:rsidR="00616249">
          <w:t>[</w:t>
        </w:r>
      </w:ins>
      <w:ins w:id="998" w:author="Italo Busi" w:date="2017-08-03T16:35:00Z">
        <w:r>
          <w:t>ODU2</w:t>
        </w:r>
      </w:ins>
      <w:ins w:id="999" w:author="Italo Busi (v03)" w:date="2017-08-17T17:57:00Z">
        <w:r w:rsidR="00616249">
          <w:t>]</w:t>
        </w:r>
      </w:ins>
      <w:ins w:id="1000" w:author="Italo Busi" w:date="2017-08-03T16:35:00Z">
        <w:r>
          <w:t>), S</w:t>
        </w:r>
      </w:ins>
      <w:ins w:id="1001" w:author="Italo Busi" w:date="2017-08-03T16:36:00Z">
        <w:r>
          <w:t>1</w:t>
        </w:r>
      </w:ins>
      <w:ins w:id="1002" w:author="Italo Busi" w:date="2017-08-03T16:35:00Z">
        <w:r>
          <w:t xml:space="preserve"> (</w:t>
        </w:r>
      </w:ins>
      <w:ins w:id="1003" w:author="Italo Busi (v03)" w:date="2017-08-17T17:57:00Z">
        <w:r w:rsidR="00616249">
          <w:t>[</w:t>
        </w:r>
      </w:ins>
      <w:ins w:id="1004" w:author="Italo Busi" w:date="2017-08-03T16:35:00Z">
        <w:r>
          <w:t>ODU2</w:t>
        </w:r>
      </w:ins>
      <w:ins w:id="1005" w:author="Italo Busi (v03)" w:date="2017-08-17T17:57:00Z">
        <w:r w:rsidR="00616249">
          <w:t>]</w:t>
        </w:r>
      </w:ins>
      <w:ins w:id="1006" w:author="Italo Busi" w:date="2017-08-03T16:35:00Z">
        <w:r>
          <w:t>), S</w:t>
        </w:r>
      </w:ins>
      <w:ins w:id="1007" w:author="Italo Busi" w:date="2017-08-03T16:36:00Z">
        <w:r>
          <w:t>2</w:t>
        </w:r>
      </w:ins>
      <w:ins w:id="1008" w:author="Italo Busi" w:date="2017-08-03T16:35:00Z">
        <w:r>
          <w:t xml:space="preserve"> (</w:t>
        </w:r>
      </w:ins>
      <w:ins w:id="1009" w:author="Italo Busi (v03)" w:date="2017-08-17T17:57:00Z">
        <w:r w:rsidR="00616249">
          <w:t>[</w:t>
        </w:r>
      </w:ins>
      <w:ins w:id="1010" w:author="Italo Busi" w:date="2017-08-03T16:35:00Z">
        <w:r>
          <w:t>ODU2</w:t>
        </w:r>
      </w:ins>
      <w:ins w:id="1011" w:author="Italo Busi (v03)" w:date="2017-08-17T17:57:00Z">
        <w:r w:rsidR="00616249">
          <w:t>]</w:t>
        </w:r>
      </w:ins>
      <w:ins w:id="1012" w:author="Italo Busi" w:date="2017-08-03T16:35:00Z">
        <w:r>
          <w:t>),</w:t>
        </w:r>
      </w:ins>
      <w:ins w:id="1013" w:author="Italo Busi" w:date="2017-08-03T16:36:00Z">
        <w:r>
          <w:br/>
          <w:t>S31 (</w:t>
        </w:r>
      </w:ins>
      <w:ins w:id="1014" w:author="Italo Busi (v03)" w:date="2017-08-17T17:57:00Z">
        <w:r w:rsidR="00616249">
          <w:t>[</w:t>
        </w:r>
      </w:ins>
      <w:ins w:id="1015" w:author="Italo Busi" w:date="2017-08-03T16:36:00Z">
        <w:r>
          <w:t>ODU2</w:t>
        </w:r>
      </w:ins>
      <w:ins w:id="1016" w:author="Italo Busi (v03)" w:date="2017-08-17T17:57:00Z">
        <w:r w:rsidR="00616249">
          <w:t>]</w:t>
        </w:r>
      </w:ins>
      <w:ins w:id="1017" w:author="Italo Busi" w:date="2017-08-03T16:36:00Z">
        <w:r>
          <w:t>),</w:t>
        </w:r>
      </w:ins>
      <w:ins w:id="1018" w:author="Italo Busi" w:date="2017-08-03T16:35:00Z">
        <w:r>
          <w:t xml:space="preserve"> </w:t>
        </w:r>
      </w:ins>
      <w:ins w:id="1019" w:author="Italo Busi" w:date="2017-08-03T16:36:00Z">
        <w:r>
          <w:t>S33 (</w:t>
        </w:r>
      </w:ins>
      <w:ins w:id="1020" w:author="Italo Busi (v03)" w:date="2017-08-17T17:57:00Z">
        <w:r w:rsidR="00616249">
          <w:t>[</w:t>
        </w:r>
      </w:ins>
      <w:ins w:id="1021" w:author="Italo Busi" w:date="2017-08-03T16:36:00Z">
        <w:r>
          <w:t>ODU2</w:t>
        </w:r>
      </w:ins>
      <w:ins w:id="1022" w:author="Italo Busi (v03)" w:date="2017-08-17T17:57:00Z">
        <w:r w:rsidR="00616249">
          <w:t>]</w:t>
        </w:r>
      </w:ins>
      <w:ins w:id="1023" w:author="Italo Busi" w:date="2017-08-03T16:36:00Z">
        <w:r>
          <w:t>), S34 (</w:t>
        </w:r>
      </w:ins>
      <w:ins w:id="1024" w:author="Italo Busi (v03)" w:date="2017-08-17T17:57:00Z">
        <w:r w:rsidR="00616249">
          <w:t>[</w:t>
        </w:r>
      </w:ins>
      <w:ins w:id="1025" w:author="Italo Busi" w:date="2017-08-03T16:36:00Z">
        <w:r>
          <w:t>ODU2</w:t>
        </w:r>
      </w:ins>
      <w:ins w:id="1026" w:author="Italo Busi (v03)" w:date="2017-08-17T17:57:00Z">
        <w:r w:rsidR="00616249">
          <w:t>]</w:t>
        </w:r>
      </w:ins>
      <w:ins w:id="1027" w:author="Italo Busi" w:date="2017-08-03T16:36:00Z">
        <w:r>
          <w:t>),</w:t>
        </w:r>
        <w:r>
          <w:br/>
          <w:t>S1</w:t>
        </w:r>
      </w:ins>
      <w:ins w:id="1028" w:author="Italo Busi" w:date="2017-08-03T16:37:00Z">
        <w:r>
          <w:t>5</w:t>
        </w:r>
      </w:ins>
      <w:ins w:id="1029" w:author="Italo Busi" w:date="2017-08-03T16:36:00Z">
        <w:r>
          <w:t xml:space="preserve"> (</w:t>
        </w:r>
      </w:ins>
      <w:ins w:id="1030" w:author="Italo Busi (v03)" w:date="2017-08-17T17:57:00Z">
        <w:r w:rsidR="00616249">
          <w:t>[</w:t>
        </w:r>
      </w:ins>
      <w:ins w:id="1031" w:author="Italo Busi" w:date="2017-08-03T16:36:00Z">
        <w:r>
          <w:t>ODU2</w:t>
        </w:r>
      </w:ins>
      <w:ins w:id="1032" w:author="Italo Busi (v03)" w:date="2017-08-17T17:57:00Z">
        <w:r w:rsidR="00616249">
          <w:t>]</w:t>
        </w:r>
      </w:ins>
      <w:ins w:id="1033" w:author="Italo Busi" w:date="2017-08-03T16:36:00Z">
        <w:r>
          <w:t>),</w:t>
        </w:r>
      </w:ins>
      <w:ins w:id="1034" w:author="Italo Busi" w:date="2017-08-03T16:37:00Z">
        <w:r>
          <w:t xml:space="preserve"> S18 (</w:t>
        </w:r>
      </w:ins>
      <w:ins w:id="1035" w:author="Italo Busi (v03)" w:date="2017-08-17T17:57:00Z">
        <w:r w:rsidR="00616249">
          <w:t>[</w:t>
        </w:r>
      </w:ins>
      <w:ins w:id="1036" w:author="Italo Busi" w:date="2017-08-03T16:37:00Z">
        <w:r>
          <w:t>ODU2</w:t>
        </w:r>
      </w:ins>
      <w:ins w:id="1037" w:author="Italo Busi (v03)" w:date="2017-08-17T17:57:00Z">
        <w:r w:rsidR="00616249">
          <w:t>]</w:t>
        </w:r>
      </w:ins>
      <w:ins w:id="1038" w:author="Italo Busi" w:date="2017-08-03T16:37:00Z">
        <w:r>
          <w:t xml:space="preserve">), </w:t>
        </w:r>
      </w:ins>
      <w:ins w:id="1039" w:author="Italo Busi" w:date="2017-08-03T16:35:00Z">
        <w:r>
          <w:t>C-R</w:t>
        </w:r>
      </w:ins>
      <w:ins w:id="1040" w:author="Italo Busi" w:date="2017-08-03T16:37:00Z">
        <w:r>
          <w:t>5</w:t>
        </w:r>
      </w:ins>
      <w:ins w:id="1041" w:author="Italo Busi" w:date="2017-08-03T16:35:00Z">
        <w:r>
          <w:t xml:space="preserve"> (ODU2 -&gt; </w:t>
        </w:r>
      </w:ins>
      <w:ins w:id="1042" w:author="Italo Busi (v03)" w:date="2017-08-17T17:57:00Z">
        <w:r w:rsidR="00616249">
          <w:t>[</w:t>
        </w:r>
      </w:ins>
      <w:ins w:id="1043" w:author="Italo Busi" w:date="2017-08-03T16:35:00Z">
        <w:r>
          <w:t>PKT</w:t>
        </w:r>
      </w:ins>
      <w:ins w:id="1044" w:author="Italo Busi (v03)" w:date="2017-08-17T17:57:00Z">
        <w:r w:rsidR="00616249">
          <w:t>]</w:t>
        </w:r>
      </w:ins>
      <w:ins w:id="1045" w:author="Italo Busi" w:date="2017-08-03T16:35:00Z">
        <w:r>
          <w:t>)</w:t>
        </w:r>
      </w:ins>
    </w:p>
    <w:p w:rsidR="00935D66" w:rsidRDefault="00274FE2">
      <w:pPr>
        <w:pStyle w:val="Heading3"/>
        <w:rPr>
          <w:ins w:id="1046" w:author="Italo Busi" w:date="2017-08-03T17:21:00Z"/>
        </w:rPr>
        <w:pPrChange w:id="1047" w:author="Italo Busi" w:date="2017-08-03T17:21:00Z">
          <w:pPr>
            <w:pStyle w:val="ListParagraph"/>
            <w:numPr>
              <w:numId w:val="47"/>
            </w:numPr>
            <w:ind w:left="1152" w:hanging="360"/>
          </w:pPr>
        </w:pPrChange>
      </w:pPr>
      <w:bookmarkStart w:id="1048" w:name="_Toc490842120"/>
      <w:ins w:id="1049" w:author="Italo Busi" w:date="2017-08-03T17:21:00Z">
        <w:r>
          <w:t>EPL over ODU</w:t>
        </w:r>
        <w:bookmarkEnd w:id="1048"/>
      </w:ins>
    </w:p>
    <w:p w:rsidR="00784283" w:rsidRDefault="00784283" w:rsidP="00784283">
      <w:pPr>
        <w:rPr>
          <w:ins w:id="1050" w:author="Italo Busi" w:date="2017-08-03T17:27:00Z"/>
        </w:rPr>
      </w:pPr>
      <w:ins w:id="1051" w:author="Italo Busi" w:date="2017-08-03T17:23:00Z">
        <w:r>
          <w:t>In order to setup a 10Gb IP link between C-R1 and C-R5, an EPL service</w:t>
        </w:r>
      </w:ins>
      <w:ins w:id="1052" w:author="Italo Busi" w:date="2017-08-03T17:26:00Z">
        <w:r>
          <w:t xml:space="preserve"> </w:t>
        </w:r>
      </w:ins>
      <w:ins w:id="1053" w:author="Italo Busi" w:date="2017-08-03T17:27:00Z">
        <w:r>
          <w:t xml:space="preserve">needs to be created </w:t>
        </w:r>
      </w:ins>
      <w:ins w:id="1054" w:author="Italo Busi" w:date="2017-08-03T17:23:00Z">
        <w:r>
          <w:t>between C-R1 and C-R5</w:t>
        </w:r>
      </w:ins>
      <w:ins w:id="1055" w:author="Italo Busi" w:date="2017-08-03T17:27:00Z">
        <w:r>
          <w:t xml:space="preserve">, supported by </w:t>
        </w:r>
      </w:ins>
      <w:ins w:id="1056" w:author="Italo Busi (v03)" w:date="2017-08-17T16:05:00Z">
        <w:r w:rsidR="00D24898">
          <w:t xml:space="preserve">an </w:t>
        </w:r>
      </w:ins>
      <w:ins w:id="1057" w:author="Italo Busi" w:date="2017-08-03T17:26:00Z">
        <w:r>
          <w:t>ODU2 end-to-end data plane connection</w:t>
        </w:r>
      </w:ins>
      <w:ins w:id="1058" w:author="Italo Busi" w:date="2017-08-03T17:28:00Z">
        <w:r>
          <w:t xml:space="preserve"> </w:t>
        </w:r>
      </w:ins>
      <w:ins w:id="1059" w:author="Italo Busi" w:date="2017-08-03T17:26:00Z">
        <w:r>
          <w:t xml:space="preserve">between </w:t>
        </w:r>
      </w:ins>
      <w:ins w:id="1060" w:author="Italo Busi" w:date="2017-08-03T17:28:00Z">
        <w:r>
          <w:t xml:space="preserve">transport nodes </w:t>
        </w:r>
      </w:ins>
      <w:ins w:id="1061" w:author="Italo Busi" w:date="2017-08-03T17:26:00Z">
        <w:r>
          <w:t>S3 and S18</w:t>
        </w:r>
      </w:ins>
      <w:ins w:id="1062" w:author="Italo Busi" w:date="2017-08-03T17:28:00Z">
        <w:r>
          <w:t xml:space="preserve">, crossing transport </w:t>
        </w:r>
      </w:ins>
      <w:ins w:id="1063" w:author="Italo Busi" w:date="2017-08-03T17:26:00Z">
        <w:r>
          <w:t>nodes S1, S2, S31, S33, S34 and S15</w:t>
        </w:r>
      </w:ins>
      <w:ins w:id="1064" w:author="Italo Busi" w:date="2017-08-03T17:28:00Z">
        <w:r>
          <w:t xml:space="preserve"> which belong to different PNC domains.</w:t>
        </w:r>
      </w:ins>
    </w:p>
    <w:p w:rsidR="00784283" w:rsidRDefault="00784283" w:rsidP="00784283">
      <w:pPr>
        <w:rPr>
          <w:ins w:id="1065" w:author="Italo Busi" w:date="2017-08-03T17:23:00Z"/>
        </w:rPr>
      </w:pPr>
      <w:ins w:id="1066" w:author="Italo Busi" w:date="2017-08-03T17:23:00Z">
        <w:r>
          <w:t>The traffic flow between C-R1 and C-R5 can be summarized as:</w:t>
        </w:r>
      </w:ins>
    </w:p>
    <w:p w:rsidR="00784283" w:rsidRDefault="00784283" w:rsidP="00784283">
      <w:pPr>
        <w:ind w:left="864"/>
        <w:rPr>
          <w:ins w:id="1067" w:author="Italo Busi" w:date="2017-08-09T14:24:00Z"/>
        </w:rPr>
      </w:pPr>
      <w:ins w:id="1068" w:author="Italo Busi" w:date="2017-08-03T17:23:00Z">
        <w:r>
          <w:t>C-R1 (</w:t>
        </w:r>
      </w:ins>
      <w:ins w:id="1069" w:author="Italo Busi (v03)" w:date="2017-08-17T17:57:00Z">
        <w:r w:rsidR="00616249">
          <w:t>[</w:t>
        </w:r>
      </w:ins>
      <w:ins w:id="1070" w:author="Italo Busi" w:date="2017-08-03T17:23:00Z">
        <w:r>
          <w:t>PKT</w:t>
        </w:r>
      </w:ins>
      <w:ins w:id="1071" w:author="Italo Busi (v03)" w:date="2017-08-17T17:58:00Z">
        <w:r w:rsidR="00616249">
          <w:t>]</w:t>
        </w:r>
      </w:ins>
      <w:ins w:id="1072" w:author="Italo Busi" w:date="2017-08-03T17:23:00Z">
        <w:r>
          <w:t xml:space="preserve"> -&gt; </w:t>
        </w:r>
      </w:ins>
      <w:ins w:id="1073" w:author="Italo Busi" w:date="2017-08-03T17:28:00Z">
        <w:r>
          <w:t>ETH</w:t>
        </w:r>
      </w:ins>
      <w:ins w:id="1074" w:author="Italo Busi" w:date="2017-08-03T17:23:00Z">
        <w:r>
          <w:t>), S3 (</w:t>
        </w:r>
      </w:ins>
      <w:ins w:id="1075" w:author="Italo Busi" w:date="2017-08-03T17:28:00Z">
        <w:r>
          <w:t xml:space="preserve">ETH -&gt; </w:t>
        </w:r>
      </w:ins>
      <w:ins w:id="1076" w:author="Italo Busi (v03)" w:date="2017-08-17T17:57:00Z">
        <w:r w:rsidR="00616249">
          <w:t>[</w:t>
        </w:r>
      </w:ins>
      <w:ins w:id="1077" w:author="Italo Busi" w:date="2017-08-03T17:28:00Z">
        <w:r>
          <w:t>ODU2</w:t>
        </w:r>
      </w:ins>
      <w:ins w:id="1078" w:author="Italo Busi (v03)" w:date="2017-08-17T17:58:00Z">
        <w:r w:rsidR="00616249">
          <w:t>]</w:t>
        </w:r>
      </w:ins>
      <w:ins w:id="1079" w:author="Italo Busi" w:date="2017-08-03T17:23:00Z">
        <w:r>
          <w:t>), S1 (</w:t>
        </w:r>
      </w:ins>
      <w:ins w:id="1080" w:author="Italo Busi (v03)" w:date="2017-08-17T17:57:00Z">
        <w:r w:rsidR="00616249">
          <w:t>[</w:t>
        </w:r>
      </w:ins>
      <w:ins w:id="1081" w:author="Italo Busi" w:date="2017-08-03T17:23:00Z">
        <w:r>
          <w:t>ODU2</w:t>
        </w:r>
      </w:ins>
      <w:ins w:id="1082" w:author="Italo Busi (v03)" w:date="2017-08-17T17:58:00Z">
        <w:r w:rsidR="00616249">
          <w:t>]</w:t>
        </w:r>
      </w:ins>
      <w:ins w:id="1083" w:author="Italo Busi" w:date="2017-08-03T17:23:00Z">
        <w:r>
          <w:t>),</w:t>
        </w:r>
        <w:del w:id="1084" w:author="Italo Busi (v03)" w:date="2017-08-17T17:58:00Z">
          <w:r w:rsidDel="00AF2DA8">
            <w:delText xml:space="preserve"> </w:delText>
          </w:r>
        </w:del>
      </w:ins>
      <w:ins w:id="1085" w:author="Italo Busi (v03)" w:date="2017-08-17T17:58:00Z">
        <w:r w:rsidR="00AF2DA8">
          <w:br/>
        </w:r>
      </w:ins>
      <w:ins w:id="1086" w:author="Italo Busi" w:date="2017-08-03T17:23:00Z">
        <w:r>
          <w:t>S2 (</w:t>
        </w:r>
      </w:ins>
      <w:ins w:id="1087" w:author="Italo Busi (v03)" w:date="2017-08-17T17:57:00Z">
        <w:r w:rsidR="00616249">
          <w:t>[</w:t>
        </w:r>
      </w:ins>
      <w:ins w:id="1088" w:author="Italo Busi" w:date="2017-08-03T17:23:00Z">
        <w:r>
          <w:t>ODU2</w:t>
        </w:r>
      </w:ins>
      <w:ins w:id="1089" w:author="Italo Busi (v03)" w:date="2017-08-17T17:58:00Z">
        <w:r w:rsidR="00616249">
          <w:t>]</w:t>
        </w:r>
      </w:ins>
      <w:ins w:id="1090" w:author="Italo Busi" w:date="2017-08-03T17:23:00Z">
        <w:r>
          <w:t>),</w:t>
        </w:r>
        <w:del w:id="1091" w:author="Italo Busi (v03)" w:date="2017-08-17T17:58:00Z">
          <w:r w:rsidDel="00AF2DA8">
            <w:br/>
          </w:r>
        </w:del>
      </w:ins>
      <w:ins w:id="1092" w:author="Italo Busi (v03)" w:date="2017-08-17T17:58:00Z">
        <w:r w:rsidR="00AF2DA8">
          <w:t xml:space="preserve"> </w:t>
        </w:r>
      </w:ins>
      <w:ins w:id="1093" w:author="Italo Busi" w:date="2017-08-03T17:23:00Z">
        <w:r>
          <w:t>S31 (</w:t>
        </w:r>
      </w:ins>
      <w:ins w:id="1094" w:author="Italo Busi (v03)" w:date="2017-08-17T17:57:00Z">
        <w:r w:rsidR="00616249">
          <w:t>[</w:t>
        </w:r>
      </w:ins>
      <w:ins w:id="1095" w:author="Italo Busi" w:date="2017-08-03T17:23:00Z">
        <w:r>
          <w:t>ODU2</w:t>
        </w:r>
      </w:ins>
      <w:ins w:id="1096" w:author="Italo Busi (v03)" w:date="2017-08-17T17:58:00Z">
        <w:r w:rsidR="00616249">
          <w:t>]</w:t>
        </w:r>
      </w:ins>
      <w:ins w:id="1097" w:author="Italo Busi" w:date="2017-08-03T17:23:00Z">
        <w:r>
          <w:t>), S33 (</w:t>
        </w:r>
      </w:ins>
      <w:ins w:id="1098" w:author="Italo Busi (v03)" w:date="2017-08-17T17:57:00Z">
        <w:r w:rsidR="00616249">
          <w:t>[</w:t>
        </w:r>
      </w:ins>
      <w:ins w:id="1099" w:author="Italo Busi" w:date="2017-08-03T17:23:00Z">
        <w:r>
          <w:t>ODU2</w:t>
        </w:r>
      </w:ins>
      <w:ins w:id="1100" w:author="Italo Busi (v03)" w:date="2017-08-17T17:58:00Z">
        <w:r w:rsidR="00616249">
          <w:t>]</w:t>
        </w:r>
      </w:ins>
      <w:ins w:id="1101" w:author="Italo Busi" w:date="2017-08-03T17:23:00Z">
        <w:r>
          <w:t>), S34 (</w:t>
        </w:r>
      </w:ins>
      <w:ins w:id="1102" w:author="Italo Busi (v03)" w:date="2017-08-17T17:58:00Z">
        <w:r w:rsidR="00616249">
          <w:t>[</w:t>
        </w:r>
      </w:ins>
      <w:ins w:id="1103" w:author="Italo Busi" w:date="2017-08-03T17:23:00Z">
        <w:r>
          <w:t>ODU2</w:t>
        </w:r>
      </w:ins>
      <w:ins w:id="1104" w:author="Italo Busi (v03)" w:date="2017-08-17T17:58:00Z">
        <w:r w:rsidR="00616249">
          <w:t>]</w:t>
        </w:r>
      </w:ins>
      <w:ins w:id="1105" w:author="Italo Busi" w:date="2017-08-03T17:23:00Z">
        <w:r>
          <w:t>),</w:t>
        </w:r>
        <w:r>
          <w:br/>
          <w:t>S15 (</w:t>
        </w:r>
      </w:ins>
      <w:ins w:id="1106" w:author="Italo Busi (v03)" w:date="2017-08-17T17:58:00Z">
        <w:r w:rsidR="00616249">
          <w:t>[</w:t>
        </w:r>
      </w:ins>
      <w:ins w:id="1107" w:author="Italo Busi" w:date="2017-08-03T17:23:00Z">
        <w:r>
          <w:t>ODU2</w:t>
        </w:r>
      </w:ins>
      <w:ins w:id="1108" w:author="Italo Busi (v03)" w:date="2017-08-17T17:58:00Z">
        <w:r w:rsidR="00616249">
          <w:t>]</w:t>
        </w:r>
      </w:ins>
      <w:ins w:id="1109" w:author="Italo Busi" w:date="2017-08-03T17:23:00Z">
        <w:r>
          <w:t>), S18 (</w:t>
        </w:r>
      </w:ins>
      <w:ins w:id="1110" w:author="Italo Busi (v03)" w:date="2017-08-17T17:58:00Z">
        <w:r w:rsidR="00616249">
          <w:t>[</w:t>
        </w:r>
      </w:ins>
      <w:ins w:id="1111" w:author="Italo Busi" w:date="2017-08-03T17:23:00Z">
        <w:r>
          <w:t>ODU2</w:t>
        </w:r>
      </w:ins>
      <w:ins w:id="1112" w:author="Italo Busi (v03)" w:date="2017-08-17T17:58:00Z">
        <w:r w:rsidR="00616249">
          <w:t>]</w:t>
        </w:r>
      </w:ins>
      <w:ins w:id="1113" w:author="Italo Busi" w:date="2017-08-03T17:28:00Z">
        <w:r>
          <w:t xml:space="preserve"> -&gt; ETH</w:t>
        </w:r>
      </w:ins>
      <w:ins w:id="1114" w:author="Italo Busi" w:date="2017-08-03T17:23:00Z">
        <w:r>
          <w:t>), C-R5 (</w:t>
        </w:r>
      </w:ins>
      <w:ins w:id="1115" w:author="Italo Busi" w:date="2017-08-03T17:28:00Z">
        <w:r>
          <w:t>ETH</w:t>
        </w:r>
      </w:ins>
      <w:ins w:id="1116" w:author="Italo Busi" w:date="2017-08-03T17:23:00Z">
        <w:r>
          <w:t xml:space="preserve"> -&gt; </w:t>
        </w:r>
      </w:ins>
      <w:ins w:id="1117" w:author="Italo Busi (v03)" w:date="2017-08-17T17:58:00Z">
        <w:r w:rsidR="00616249">
          <w:t>[</w:t>
        </w:r>
      </w:ins>
      <w:ins w:id="1118" w:author="Italo Busi" w:date="2017-08-03T17:23:00Z">
        <w:r>
          <w:t>PKT</w:t>
        </w:r>
      </w:ins>
      <w:ins w:id="1119" w:author="Italo Busi (v03)" w:date="2017-08-17T17:58:00Z">
        <w:r w:rsidR="00616249">
          <w:t>]</w:t>
        </w:r>
      </w:ins>
      <w:ins w:id="1120" w:author="Italo Busi" w:date="2017-08-03T17:23:00Z">
        <w:r>
          <w:t>)</w:t>
        </w:r>
      </w:ins>
    </w:p>
    <w:p w:rsidR="00935D66" w:rsidRDefault="00896EDF">
      <w:pPr>
        <w:pStyle w:val="Heading3"/>
        <w:rPr>
          <w:ins w:id="1121" w:author="Italo Busi" w:date="2017-08-09T14:24:00Z"/>
        </w:rPr>
        <w:pPrChange w:id="1122" w:author="Italo Busi" w:date="2017-08-09T14:24:00Z">
          <w:pPr>
            <w:ind w:left="864"/>
          </w:pPr>
        </w:pPrChange>
      </w:pPr>
      <w:bookmarkStart w:id="1123" w:name="_Toc490842121"/>
      <w:ins w:id="1124" w:author="Italo Busi" w:date="2017-08-09T14:24:00Z">
        <w:r>
          <w:lastRenderedPageBreak/>
          <w:t>Other OTN Client Services</w:t>
        </w:r>
        <w:bookmarkEnd w:id="1123"/>
      </w:ins>
    </w:p>
    <w:p w:rsidR="00896EDF" w:rsidRDefault="00896EDF" w:rsidP="00896EDF">
      <w:pPr>
        <w:rPr>
          <w:ins w:id="1125" w:author="Italo Busi" w:date="2017-08-09T14:24:00Z"/>
        </w:rPr>
      </w:pPr>
      <w:ins w:id="1126" w:author="Italo Busi" w:date="2017-08-09T14:24:00Z">
        <w:r>
          <w:t>In order to setup a 10Gb IP link between C-R1 and C-R5</w:t>
        </w:r>
      </w:ins>
      <w:ins w:id="1127" w:author="Italo Busi" w:date="2017-08-09T14:25:00Z">
        <w:r>
          <w:t xml:space="preserve"> using, for example SDH physical links between the IP routers and the transport network, </w:t>
        </w:r>
      </w:ins>
      <w:ins w:id="1128" w:author="Italo Busi" w:date="2017-08-09T14:26:00Z">
        <w:r w:rsidR="00327152">
          <w:t xml:space="preserve">an STM-64 Private Line service </w:t>
        </w:r>
      </w:ins>
      <w:ins w:id="1129" w:author="Italo Busi" w:date="2017-08-09T14:24:00Z">
        <w:r>
          <w:t>needs to be created between C-R1 and C-R5, supported by ODU2 end-to-end data plane connection between transport nodes S3 and S18, crossing transport nodes S1, S2, S31, S33, S34 and S15 which belong to different PNC domains.</w:t>
        </w:r>
      </w:ins>
    </w:p>
    <w:p w:rsidR="00327152" w:rsidRDefault="00327152" w:rsidP="00327152">
      <w:pPr>
        <w:rPr>
          <w:ins w:id="1130" w:author="Italo Busi" w:date="2017-08-09T14:26:00Z"/>
        </w:rPr>
      </w:pPr>
      <w:ins w:id="1131" w:author="Italo Busi" w:date="2017-08-09T14:26:00Z">
        <w:r>
          <w:t>The traffic flow between C-R1 and C-R5 can be summarized as:</w:t>
        </w:r>
      </w:ins>
    </w:p>
    <w:p w:rsidR="00327152" w:rsidRDefault="00327152" w:rsidP="00327152">
      <w:pPr>
        <w:ind w:left="864"/>
        <w:rPr>
          <w:ins w:id="1132" w:author="Italo Busi (v04)" w:date="2017-08-18T17:46:00Z"/>
        </w:rPr>
      </w:pPr>
      <w:ins w:id="1133" w:author="Italo Busi" w:date="2017-08-09T14:26:00Z">
        <w:r>
          <w:t>C-R1 (</w:t>
        </w:r>
      </w:ins>
      <w:ins w:id="1134" w:author="Italo Busi (v03)" w:date="2017-08-17T17:58:00Z">
        <w:r w:rsidR="00AF2DA8">
          <w:t>[</w:t>
        </w:r>
      </w:ins>
      <w:ins w:id="1135" w:author="Italo Busi" w:date="2017-08-09T14:26:00Z">
        <w:r>
          <w:t>PKT</w:t>
        </w:r>
      </w:ins>
      <w:ins w:id="1136" w:author="Italo Busi (v03)" w:date="2017-08-17T17:59:00Z">
        <w:r w:rsidR="00AF2DA8">
          <w:t>]</w:t>
        </w:r>
      </w:ins>
      <w:ins w:id="1137" w:author="Italo Busi" w:date="2017-08-09T14:26:00Z">
        <w:r>
          <w:t xml:space="preserve"> -&gt; STM-64), S3 (</w:t>
        </w:r>
      </w:ins>
      <w:ins w:id="1138" w:author="Italo Busi" w:date="2017-08-09T14:27:00Z">
        <w:r>
          <w:t xml:space="preserve">STM-64 </w:t>
        </w:r>
      </w:ins>
      <w:ins w:id="1139" w:author="Italo Busi" w:date="2017-08-09T14:26:00Z">
        <w:r>
          <w:t xml:space="preserve">-&gt; </w:t>
        </w:r>
      </w:ins>
      <w:ins w:id="1140" w:author="Italo Busi (v03)" w:date="2017-08-17T17:58:00Z">
        <w:r w:rsidR="00AF2DA8">
          <w:t>[</w:t>
        </w:r>
      </w:ins>
      <w:ins w:id="1141" w:author="Italo Busi" w:date="2017-08-09T14:26:00Z">
        <w:r>
          <w:t>ODU2</w:t>
        </w:r>
      </w:ins>
      <w:ins w:id="1142" w:author="Italo Busi (v03)" w:date="2017-08-17T17:59:00Z">
        <w:r w:rsidR="00AF2DA8">
          <w:t>]</w:t>
        </w:r>
      </w:ins>
      <w:ins w:id="1143" w:author="Italo Busi" w:date="2017-08-09T14:26:00Z">
        <w:r>
          <w:t>), S1 (</w:t>
        </w:r>
      </w:ins>
      <w:ins w:id="1144" w:author="Italo Busi (v03)" w:date="2017-08-17T17:58:00Z">
        <w:r w:rsidR="00AF2DA8">
          <w:t>[</w:t>
        </w:r>
      </w:ins>
      <w:ins w:id="1145" w:author="Italo Busi" w:date="2017-08-09T14:26:00Z">
        <w:r>
          <w:t>ODU2</w:t>
        </w:r>
      </w:ins>
      <w:ins w:id="1146" w:author="Italo Busi (v03)" w:date="2017-08-17T17:59:00Z">
        <w:r w:rsidR="00AF2DA8">
          <w:t>]</w:t>
        </w:r>
      </w:ins>
      <w:ins w:id="1147" w:author="Italo Busi" w:date="2017-08-09T14:26:00Z">
        <w:r>
          <w:t>),</w:t>
        </w:r>
        <w:del w:id="1148" w:author="Italo Busi (v03)" w:date="2017-08-17T17:58:00Z">
          <w:r w:rsidDel="00AF2DA8">
            <w:delText xml:space="preserve"> </w:delText>
          </w:r>
        </w:del>
      </w:ins>
      <w:ins w:id="1149" w:author="Italo Busi (v03)" w:date="2017-08-17T17:58:00Z">
        <w:r w:rsidR="00AF2DA8">
          <w:br/>
        </w:r>
      </w:ins>
      <w:ins w:id="1150" w:author="Italo Busi" w:date="2017-08-09T14:26:00Z">
        <w:r>
          <w:t>S2 (</w:t>
        </w:r>
      </w:ins>
      <w:ins w:id="1151" w:author="Italo Busi (v03)" w:date="2017-08-17T17:59:00Z">
        <w:r w:rsidR="00AF2DA8">
          <w:t>[</w:t>
        </w:r>
      </w:ins>
      <w:ins w:id="1152" w:author="Italo Busi" w:date="2017-08-09T14:26:00Z">
        <w:r>
          <w:t>ODU2</w:t>
        </w:r>
      </w:ins>
      <w:ins w:id="1153" w:author="Italo Busi (v03)" w:date="2017-08-17T17:59:00Z">
        <w:r w:rsidR="00AF2DA8">
          <w:t>]</w:t>
        </w:r>
      </w:ins>
      <w:ins w:id="1154" w:author="Italo Busi" w:date="2017-08-09T14:26:00Z">
        <w:r>
          <w:t>),</w:t>
        </w:r>
      </w:ins>
      <w:ins w:id="1155" w:author="Italo Busi (v03)" w:date="2017-08-17T17:59:00Z">
        <w:r w:rsidR="00AF2DA8">
          <w:t xml:space="preserve"> </w:t>
        </w:r>
      </w:ins>
      <w:ins w:id="1156" w:author="Italo Busi" w:date="2017-08-09T14:26:00Z">
        <w:del w:id="1157" w:author="Italo Busi (v03)" w:date="2017-08-17T17:59:00Z">
          <w:r w:rsidDel="00AF2DA8">
            <w:br/>
          </w:r>
        </w:del>
        <w:r>
          <w:t>S31 (</w:t>
        </w:r>
      </w:ins>
      <w:ins w:id="1158" w:author="Italo Busi (v03)" w:date="2017-08-17T17:59:00Z">
        <w:r w:rsidR="00AF2DA8">
          <w:t>[</w:t>
        </w:r>
      </w:ins>
      <w:ins w:id="1159" w:author="Italo Busi" w:date="2017-08-09T14:26:00Z">
        <w:r>
          <w:t>ODU2</w:t>
        </w:r>
      </w:ins>
      <w:ins w:id="1160" w:author="Italo Busi (v03)" w:date="2017-08-17T17:59:00Z">
        <w:r w:rsidR="00AF2DA8">
          <w:t>]</w:t>
        </w:r>
      </w:ins>
      <w:ins w:id="1161" w:author="Italo Busi" w:date="2017-08-09T14:26:00Z">
        <w:r>
          <w:t>), S33 (</w:t>
        </w:r>
      </w:ins>
      <w:ins w:id="1162" w:author="Italo Busi (v03)" w:date="2017-08-17T17:59:00Z">
        <w:r w:rsidR="00AF2DA8">
          <w:t>[</w:t>
        </w:r>
      </w:ins>
      <w:ins w:id="1163" w:author="Italo Busi" w:date="2017-08-09T14:26:00Z">
        <w:r>
          <w:t>ODU2</w:t>
        </w:r>
      </w:ins>
      <w:ins w:id="1164" w:author="Italo Busi (v03)" w:date="2017-08-17T17:59:00Z">
        <w:r w:rsidR="00AF2DA8">
          <w:t>]</w:t>
        </w:r>
      </w:ins>
      <w:ins w:id="1165" w:author="Italo Busi" w:date="2017-08-09T14:26:00Z">
        <w:r>
          <w:t>), S34 (</w:t>
        </w:r>
      </w:ins>
      <w:ins w:id="1166" w:author="Italo Busi (v03)" w:date="2017-08-17T17:59:00Z">
        <w:r w:rsidR="00AF2DA8">
          <w:t>[</w:t>
        </w:r>
      </w:ins>
      <w:ins w:id="1167" w:author="Italo Busi" w:date="2017-08-09T14:26:00Z">
        <w:r>
          <w:t>ODU2</w:t>
        </w:r>
      </w:ins>
      <w:ins w:id="1168" w:author="Italo Busi (v03)" w:date="2017-08-17T17:59:00Z">
        <w:r w:rsidR="00AF2DA8">
          <w:t>]</w:t>
        </w:r>
      </w:ins>
      <w:ins w:id="1169" w:author="Italo Busi" w:date="2017-08-09T14:26:00Z">
        <w:r>
          <w:t>),</w:t>
        </w:r>
        <w:r>
          <w:br/>
          <w:t>S15 (</w:t>
        </w:r>
      </w:ins>
      <w:ins w:id="1170" w:author="Italo Busi (v03)" w:date="2017-08-17T17:59:00Z">
        <w:r w:rsidR="00AF2DA8">
          <w:t>[</w:t>
        </w:r>
      </w:ins>
      <w:ins w:id="1171" w:author="Italo Busi" w:date="2017-08-09T14:26:00Z">
        <w:r>
          <w:t>ODU2</w:t>
        </w:r>
      </w:ins>
      <w:ins w:id="1172" w:author="Italo Busi (v03)" w:date="2017-08-17T17:59:00Z">
        <w:r w:rsidR="00AF2DA8">
          <w:t>]</w:t>
        </w:r>
      </w:ins>
      <w:ins w:id="1173" w:author="Italo Busi" w:date="2017-08-09T14:26:00Z">
        <w:r>
          <w:t>), S18 (</w:t>
        </w:r>
      </w:ins>
      <w:ins w:id="1174" w:author="Italo Busi (v03)" w:date="2017-08-17T17:59:00Z">
        <w:r w:rsidR="00AF2DA8">
          <w:t>[</w:t>
        </w:r>
      </w:ins>
      <w:ins w:id="1175" w:author="Italo Busi" w:date="2017-08-09T14:26:00Z">
        <w:r>
          <w:t>ODU2</w:t>
        </w:r>
      </w:ins>
      <w:ins w:id="1176" w:author="Italo Busi (v03)" w:date="2017-08-17T17:59:00Z">
        <w:r w:rsidR="00AF2DA8">
          <w:t>]</w:t>
        </w:r>
      </w:ins>
      <w:ins w:id="1177" w:author="Italo Busi" w:date="2017-08-09T14:26:00Z">
        <w:r>
          <w:t xml:space="preserve"> -&gt; </w:t>
        </w:r>
      </w:ins>
      <w:ins w:id="1178" w:author="Italo Busi" w:date="2017-08-09T14:27:00Z">
        <w:r>
          <w:t>STM-64</w:t>
        </w:r>
      </w:ins>
      <w:ins w:id="1179" w:author="Italo Busi" w:date="2017-08-09T14:26:00Z">
        <w:r>
          <w:t>), C-R5 (</w:t>
        </w:r>
      </w:ins>
      <w:ins w:id="1180" w:author="Italo Busi" w:date="2017-08-09T14:27:00Z">
        <w:r>
          <w:t xml:space="preserve">STM-64 </w:t>
        </w:r>
      </w:ins>
      <w:ins w:id="1181" w:author="Italo Busi" w:date="2017-08-09T14:26:00Z">
        <w:r>
          <w:t xml:space="preserve">-&gt; </w:t>
        </w:r>
      </w:ins>
      <w:ins w:id="1182" w:author="Italo Busi (v03)" w:date="2017-08-17T17:59:00Z">
        <w:r w:rsidR="00AF2DA8">
          <w:t>[</w:t>
        </w:r>
      </w:ins>
      <w:ins w:id="1183" w:author="Italo Busi" w:date="2017-08-09T14:26:00Z">
        <w:r>
          <w:t>PKT</w:t>
        </w:r>
      </w:ins>
      <w:ins w:id="1184" w:author="Italo Busi (v03)" w:date="2017-08-17T17:59:00Z">
        <w:r w:rsidR="00AF2DA8">
          <w:t>]</w:t>
        </w:r>
      </w:ins>
      <w:ins w:id="1185" w:author="Italo Busi" w:date="2017-08-09T14:26:00Z">
        <w:r>
          <w:t>)</w:t>
        </w:r>
      </w:ins>
    </w:p>
    <w:p w:rsidR="00935D66" w:rsidRDefault="005656FF">
      <w:pPr>
        <w:pStyle w:val="Heading3"/>
        <w:rPr>
          <w:ins w:id="1186" w:author="Italo Busi (v04)" w:date="2017-08-18T17:46:00Z"/>
        </w:rPr>
        <w:pPrChange w:id="1187" w:author="Italo Busi" w:date="2017-08-09T17:27:00Z">
          <w:pPr>
            <w:ind w:left="864"/>
          </w:pPr>
        </w:pPrChange>
      </w:pPr>
      <w:bookmarkStart w:id="1188" w:name="_Toc490666711"/>
      <w:bookmarkStart w:id="1189" w:name="_Toc490842122"/>
      <w:ins w:id="1190" w:author="Italo Busi (v04)" w:date="2017-08-18T17:46:00Z">
        <w:r>
          <w:t>EVPL over ODU</w:t>
        </w:r>
        <w:bookmarkEnd w:id="1188"/>
        <w:bookmarkEnd w:id="1189"/>
      </w:ins>
    </w:p>
    <w:p w:rsidR="005656FF" w:rsidRDefault="005656FF" w:rsidP="005656FF">
      <w:pPr>
        <w:rPr>
          <w:ins w:id="1191" w:author="Italo Busi (v04)" w:date="2017-08-18T17:46:00Z"/>
        </w:rPr>
      </w:pPr>
      <w:ins w:id="1192" w:author="Italo Busi (v04)" w:date="2017-08-18T17:46:00Z">
        <w:r>
          <w:t>In order to setup two 1Gb IP links between C-R1 to C-R3 and between C-R1 and C-R5, two EVPL services need to be created, supported by two ODU0 end-to-end connections respectively between S3 and S6, crossing transport node S5, and between S3 and S18, crossing transport nodes S1, S2, S31, S33, S34 and S15 which belong to different PNC domains.</w:t>
        </w:r>
      </w:ins>
    </w:p>
    <w:p w:rsidR="00935D66" w:rsidRDefault="005656FF">
      <w:pPr>
        <w:rPr>
          <w:ins w:id="1193" w:author="Italo Busi (v04)" w:date="2017-08-18T17:46:00Z"/>
        </w:rPr>
        <w:pPrChange w:id="1194" w:author="Italo Busi" w:date="2017-08-09T17:27:00Z">
          <w:pPr>
            <w:ind w:left="864"/>
          </w:pPr>
        </w:pPrChange>
      </w:pPr>
      <w:ins w:id="1195" w:author="Italo Busi (v04)" w:date="2017-08-18T17:46:00Z">
        <w:r>
          <w:t xml:space="preserve">The VLAN configuration on the access links is the same as described in section </w:t>
        </w:r>
      </w:ins>
      <w:ins w:id="1196" w:author="TNBI DT" w:date="2017-09-06T16:33:00Z">
        <w:r w:rsidR="004B792A">
          <w:fldChar w:fldCharType="begin"/>
        </w:r>
        <w:r w:rsidR="004B792A">
          <w:instrText xml:space="preserve"> REF _Ref492478948 \r \h \t </w:instrText>
        </w:r>
      </w:ins>
      <w:r w:rsidR="004B792A">
        <w:fldChar w:fldCharType="separate"/>
      </w:r>
      <w:ins w:id="1197" w:author="TNBI DT" w:date="2017-09-06T16:33:00Z">
        <w:r w:rsidR="004B792A">
          <w:t>4.3.4</w:t>
        </w:r>
        <w:r w:rsidR="004B792A">
          <w:fldChar w:fldCharType="end"/>
        </w:r>
      </w:ins>
      <w:ins w:id="1198" w:author="Italo Busi (v04)" w:date="2017-08-18T17:46:00Z">
        <w:del w:id="1199" w:author="TNBI DT" w:date="2017-09-06T16:33:00Z">
          <w:r w:rsidR="004604B3" w:rsidDel="004B792A">
            <w:fldChar w:fldCharType="begin"/>
          </w:r>
          <w:r w:rsidDel="004B792A">
            <w:delInstrText xml:space="preserve"> REF _Ref490063265 \r \h \t </w:delInstrText>
          </w:r>
        </w:del>
      </w:ins>
      <w:del w:id="1200" w:author="TNBI DT" w:date="2017-09-06T16:33:00Z"/>
      <w:ins w:id="1201" w:author="Italo Busi (v04)" w:date="2017-08-18T17:46:00Z">
        <w:del w:id="1202" w:author="TNBI DT" w:date="2017-09-06T16:33:00Z">
          <w:r w:rsidR="004604B3" w:rsidDel="004B792A">
            <w:fldChar w:fldCharType="separate"/>
          </w:r>
          <w:r w:rsidDel="004B792A">
            <w:delText>3.3.4</w:delText>
          </w:r>
          <w:r w:rsidR="004604B3" w:rsidDel="004B792A">
            <w:fldChar w:fldCharType="end"/>
          </w:r>
        </w:del>
        <w:r>
          <w:t>.</w:t>
        </w:r>
      </w:ins>
    </w:p>
    <w:p w:rsidR="005656FF" w:rsidRDefault="005656FF" w:rsidP="005656FF">
      <w:pPr>
        <w:rPr>
          <w:ins w:id="1203" w:author="Italo Busi (v04)" w:date="2017-08-18T17:46:00Z"/>
        </w:rPr>
      </w:pPr>
      <w:ins w:id="1204" w:author="Italo Busi (v04)" w:date="2017-08-18T17:46:00Z">
        <w:r>
          <w:t xml:space="preserve">The traffic flow between C-R1 and C-R3 is the same as described in section </w:t>
        </w:r>
      </w:ins>
      <w:ins w:id="1205" w:author="TNBI DT" w:date="2017-09-06T16:33:00Z">
        <w:r w:rsidR="004B792A">
          <w:fldChar w:fldCharType="begin"/>
        </w:r>
        <w:r w:rsidR="004B792A">
          <w:instrText xml:space="preserve"> REF _Ref492478948 \r \h \t </w:instrText>
        </w:r>
        <w:r w:rsidR="004B792A">
          <w:fldChar w:fldCharType="separate"/>
        </w:r>
      </w:ins>
      <w:ins w:id="1206" w:author="TNBI DT" w:date="2017-09-06T16:34:00Z">
        <w:r w:rsidR="004B792A">
          <w:t>4.3.4</w:t>
        </w:r>
      </w:ins>
      <w:ins w:id="1207" w:author="TNBI DT" w:date="2017-09-06T16:33:00Z">
        <w:r w:rsidR="004B792A">
          <w:fldChar w:fldCharType="end"/>
        </w:r>
      </w:ins>
      <w:ins w:id="1208" w:author="Italo Busi (v04)" w:date="2017-08-18T17:46:00Z">
        <w:del w:id="1209" w:author="TNBI DT" w:date="2017-09-06T16:33:00Z">
          <w:r w:rsidR="004604B3" w:rsidDel="004B792A">
            <w:fldChar w:fldCharType="begin"/>
          </w:r>
          <w:r w:rsidDel="004B792A">
            <w:delInstrText xml:space="preserve"> REF _Ref490063265 \r \h \t </w:delInstrText>
          </w:r>
        </w:del>
      </w:ins>
      <w:del w:id="1210" w:author="TNBI DT" w:date="2017-09-06T16:33:00Z"/>
      <w:ins w:id="1211" w:author="Italo Busi (v04)" w:date="2017-08-18T17:46:00Z">
        <w:del w:id="1212" w:author="TNBI DT" w:date="2017-09-06T16:33:00Z">
          <w:r w:rsidR="004604B3" w:rsidDel="004B792A">
            <w:fldChar w:fldCharType="separate"/>
          </w:r>
          <w:r w:rsidDel="004B792A">
            <w:delText>3.3.4</w:delText>
          </w:r>
          <w:r w:rsidR="004604B3" w:rsidDel="004B792A">
            <w:fldChar w:fldCharType="end"/>
          </w:r>
        </w:del>
        <w:r>
          <w:t>.</w:t>
        </w:r>
      </w:ins>
    </w:p>
    <w:p w:rsidR="005656FF" w:rsidRDefault="005656FF" w:rsidP="005656FF">
      <w:pPr>
        <w:rPr>
          <w:ins w:id="1213" w:author="Italo Busi (v04)" w:date="2017-08-18T17:46:00Z"/>
        </w:rPr>
      </w:pPr>
      <w:ins w:id="1214" w:author="Italo Busi (v04)" w:date="2017-08-18T17:46:00Z">
        <w:r>
          <w:t>The traffic flow between C-R1 and C-R5 can be summarized as:</w:t>
        </w:r>
      </w:ins>
    </w:p>
    <w:p w:rsidR="005656FF" w:rsidRDefault="005656FF" w:rsidP="005656FF">
      <w:pPr>
        <w:ind w:left="864"/>
        <w:rPr>
          <w:ins w:id="1215" w:author="Italo Busi (v04)" w:date="2017-08-18T17:46:00Z"/>
        </w:rPr>
      </w:pPr>
      <w:ins w:id="1216" w:author="Italo Busi (v04)" w:date="2017-08-18T17:46:00Z">
        <w:r>
          <w:t>C-R1 (</w:t>
        </w:r>
        <w:r w:rsidR="00292195">
          <w:t>[</w:t>
        </w:r>
        <w:r>
          <w:t>PKT</w:t>
        </w:r>
      </w:ins>
      <w:ins w:id="1217" w:author="Italo Busi (v04)" w:date="2017-08-18T17:47:00Z">
        <w:r w:rsidR="00292195">
          <w:t>]</w:t>
        </w:r>
      </w:ins>
      <w:ins w:id="1218" w:author="Italo Busi (v04)" w:date="2017-08-18T17:46:00Z">
        <w:r>
          <w:t xml:space="preserve"> -&gt; VLAN), S3 (VLAN -&gt; </w:t>
        </w:r>
        <w:r w:rsidR="00292195">
          <w:t>[</w:t>
        </w:r>
        <w:r>
          <w:t>ODU2</w:t>
        </w:r>
      </w:ins>
      <w:ins w:id="1219" w:author="Italo Busi (v04)" w:date="2017-08-18T17:47:00Z">
        <w:r w:rsidR="00292195">
          <w:t>]</w:t>
        </w:r>
      </w:ins>
      <w:ins w:id="1220" w:author="Italo Busi (v04)" w:date="2017-08-18T17:46:00Z">
        <w:r>
          <w:t>), S1 (</w:t>
        </w:r>
        <w:r w:rsidR="00292195">
          <w:t>[</w:t>
        </w:r>
        <w:r>
          <w:t>ODU2</w:t>
        </w:r>
      </w:ins>
      <w:ins w:id="1221" w:author="Italo Busi (v04)" w:date="2017-08-18T17:47:00Z">
        <w:r w:rsidR="00292195">
          <w:t>]</w:t>
        </w:r>
      </w:ins>
      <w:ins w:id="1222" w:author="Italo Busi (v04)" w:date="2017-08-18T17:46:00Z">
        <w:r>
          <w:t>),</w:t>
        </w:r>
      </w:ins>
      <w:ins w:id="1223" w:author="Italo Busi (v04)" w:date="2017-08-18T17:47:00Z">
        <w:r w:rsidR="00292195">
          <w:br/>
        </w:r>
      </w:ins>
      <w:ins w:id="1224" w:author="Italo Busi (v04)" w:date="2017-08-18T17:46:00Z">
        <w:r>
          <w:t>S2 (</w:t>
        </w:r>
        <w:r w:rsidR="00292195">
          <w:t>[</w:t>
        </w:r>
        <w:r>
          <w:t>ODU2</w:t>
        </w:r>
      </w:ins>
      <w:ins w:id="1225" w:author="Italo Busi (v04)" w:date="2017-08-18T17:47:00Z">
        <w:r w:rsidR="00292195">
          <w:t>]</w:t>
        </w:r>
      </w:ins>
      <w:ins w:id="1226" w:author="Italo Busi (v04)" w:date="2017-08-18T17:46:00Z">
        <w:r>
          <w:t>),</w:t>
        </w:r>
      </w:ins>
      <w:ins w:id="1227" w:author="Italo Busi (v04)" w:date="2017-08-18T17:47:00Z">
        <w:r w:rsidR="00292195">
          <w:t xml:space="preserve"> </w:t>
        </w:r>
      </w:ins>
      <w:ins w:id="1228" w:author="Italo Busi (v04)" w:date="2017-08-18T17:46:00Z">
        <w:r>
          <w:t>S31 (</w:t>
        </w:r>
        <w:r w:rsidR="00292195">
          <w:t>[</w:t>
        </w:r>
        <w:r>
          <w:t>ODU2</w:t>
        </w:r>
      </w:ins>
      <w:ins w:id="1229" w:author="Italo Busi (v04)" w:date="2017-08-18T17:47:00Z">
        <w:r w:rsidR="00292195">
          <w:t>]</w:t>
        </w:r>
      </w:ins>
      <w:ins w:id="1230" w:author="Italo Busi (v04)" w:date="2017-08-18T17:46:00Z">
        <w:r>
          <w:t>), S33 (</w:t>
        </w:r>
      </w:ins>
      <w:ins w:id="1231" w:author="Italo Busi (v04)" w:date="2017-08-18T17:47:00Z">
        <w:r w:rsidR="00292195">
          <w:t>[</w:t>
        </w:r>
      </w:ins>
      <w:ins w:id="1232" w:author="Italo Busi (v04)" w:date="2017-08-18T17:46:00Z">
        <w:r>
          <w:t>ODU2</w:t>
        </w:r>
      </w:ins>
      <w:ins w:id="1233" w:author="Italo Busi (v04)" w:date="2017-08-18T17:47:00Z">
        <w:r w:rsidR="00292195">
          <w:t>]</w:t>
        </w:r>
      </w:ins>
      <w:ins w:id="1234" w:author="Italo Busi (v04)" w:date="2017-08-18T17:46:00Z">
        <w:r>
          <w:t>), S34 (</w:t>
        </w:r>
      </w:ins>
      <w:ins w:id="1235" w:author="Italo Busi (v04)" w:date="2017-08-18T17:47:00Z">
        <w:r w:rsidR="00292195">
          <w:t>[</w:t>
        </w:r>
      </w:ins>
      <w:ins w:id="1236" w:author="Italo Busi (v04)" w:date="2017-08-18T17:46:00Z">
        <w:r>
          <w:t>ODU2</w:t>
        </w:r>
      </w:ins>
      <w:ins w:id="1237" w:author="Italo Busi (v04)" w:date="2017-08-18T17:47:00Z">
        <w:r w:rsidR="00292195">
          <w:t>]</w:t>
        </w:r>
      </w:ins>
      <w:ins w:id="1238" w:author="Italo Busi (v04)" w:date="2017-08-18T17:46:00Z">
        <w:r>
          <w:t>),</w:t>
        </w:r>
        <w:r>
          <w:br/>
          <w:t>S15 (</w:t>
        </w:r>
      </w:ins>
      <w:ins w:id="1239" w:author="Italo Busi (v04)" w:date="2017-08-18T17:47:00Z">
        <w:r w:rsidR="00292195">
          <w:t>[</w:t>
        </w:r>
      </w:ins>
      <w:ins w:id="1240" w:author="Italo Busi (v04)" w:date="2017-08-18T17:46:00Z">
        <w:r>
          <w:t>ODU2</w:t>
        </w:r>
      </w:ins>
      <w:ins w:id="1241" w:author="Italo Busi (v04)" w:date="2017-08-18T17:47:00Z">
        <w:r w:rsidR="00292195">
          <w:t>]</w:t>
        </w:r>
      </w:ins>
      <w:ins w:id="1242" w:author="Italo Busi (v04)" w:date="2017-08-18T17:46:00Z">
        <w:r>
          <w:t>), S18 (</w:t>
        </w:r>
      </w:ins>
      <w:ins w:id="1243" w:author="Italo Busi (v04)" w:date="2017-08-18T17:47:00Z">
        <w:r w:rsidR="00292195">
          <w:t>[</w:t>
        </w:r>
      </w:ins>
      <w:ins w:id="1244" w:author="Italo Busi (v04)" w:date="2017-08-18T17:46:00Z">
        <w:r>
          <w:t>ODU2</w:t>
        </w:r>
      </w:ins>
      <w:ins w:id="1245" w:author="Italo Busi (v04)" w:date="2017-08-18T17:47:00Z">
        <w:r w:rsidR="00292195">
          <w:t>]</w:t>
        </w:r>
      </w:ins>
      <w:ins w:id="1246" w:author="Italo Busi (v04)" w:date="2017-08-18T17:46:00Z">
        <w:r>
          <w:t xml:space="preserve"> -&gt; VLAN), C-R5 (VLAN -&gt; </w:t>
        </w:r>
      </w:ins>
      <w:ins w:id="1247" w:author="Italo Busi (v04)" w:date="2017-08-18T17:47:00Z">
        <w:r w:rsidR="00292195">
          <w:t>[</w:t>
        </w:r>
      </w:ins>
      <w:ins w:id="1248" w:author="Italo Busi (v04)" w:date="2017-08-18T17:46:00Z">
        <w:r>
          <w:t>PKT</w:t>
        </w:r>
      </w:ins>
      <w:ins w:id="1249" w:author="Italo Busi (v04)" w:date="2017-08-18T17:47:00Z">
        <w:r w:rsidR="00292195">
          <w:t>]</w:t>
        </w:r>
      </w:ins>
      <w:ins w:id="1250" w:author="Italo Busi (v04)" w:date="2017-08-18T17:46:00Z">
        <w:r>
          <w:t>)</w:t>
        </w:r>
      </w:ins>
    </w:p>
    <w:p w:rsidR="005656FF" w:rsidRPr="00F52EE9" w:rsidRDefault="005656FF" w:rsidP="005656FF">
      <w:pPr>
        <w:pStyle w:val="Heading3"/>
        <w:rPr>
          <w:ins w:id="1251" w:author="Italo Busi (v04)" w:date="2017-08-18T17:46:00Z"/>
        </w:rPr>
      </w:pPr>
      <w:bookmarkStart w:id="1252" w:name="_Toc490666712"/>
      <w:bookmarkStart w:id="1253" w:name="_Toc490842123"/>
      <w:ins w:id="1254" w:author="Italo Busi (v04)" w:date="2017-08-18T17:46:00Z">
        <w:r w:rsidRPr="00F52EE9">
          <w:t>EVPLAN and EVPTree Services</w:t>
        </w:r>
        <w:bookmarkEnd w:id="1252"/>
        <w:bookmarkEnd w:id="1253"/>
      </w:ins>
    </w:p>
    <w:p w:rsidR="005656FF" w:rsidRDefault="005656FF" w:rsidP="005656FF">
      <w:pPr>
        <w:rPr>
          <w:ins w:id="1255" w:author="Italo Busi (v04)" w:date="2017-08-18T17:46:00Z"/>
        </w:rPr>
      </w:pPr>
      <w:ins w:id="1256" w:author="Italo Busi (v04)" w:date="2017-08-18T17:46:00Z">
        <w:r>
          <w:t>In order to setup an IP subnet between C-R1, C-R2, C-R3 and C-R7, an EVPLAN/EVPTree service needs to be created, supported by two ODUflex end-to-end connections respectively between S3 and S6, crossing transport node S5, and between S3 and S18, crossing transport nodes S1, S2, S31, S33, S34 and S15 which belong to different PNC domains.</w:t>
        </w:r>
      </w:ins>
    </w:p>
    <w:p w:rsidR="005656FF" w:rsidRDefault="005656FF" w:rsidP="005656FF">
      <w:pPr>
        <w:rPr>
          <w:ins w:id="1257" w:author="Italo Busi (v04)" w:date="2017-08-18T17:46:00Z"/>
        </w:rPr>
      </w:pPr>
      <w:ins w:id="1258" w:author="Italo Busi (v04)" w:date="2017-08-18T17:46:00Z">
        <w:r>
          <w:t xml:space="preserve">The VLAN configuration on the access links is the same as described in section </w:t>
        </w:r>
      </w:ins>
      <w:ins w:id="1259" w:author="TNBI DT" w:date="2017-09-06T16:34:00Z">
        <w:r w:rsidR="004B792A">
          <w:fldChar w:fldCharType="begin"/>
        </w:r>
        <w:r w:rsidR="004B792A">
          <w:instrText xml:space="preserve"> REF _Ref492478996 \r \h \t </w:instrText>
        </w:r>
      </w:ins>
      <w:r w:rsidR="004B792A">
        <w:fldChar w:fldCharType="separate"/>
      </w:r>
      <w:ins w:id="1260" w:author="TNBI DT" w:date="2017-09-06T16:34:00Z">
        <w:r w:rsidR="004B792A">
          <w:t>4.3.5</w:t>
        </w:r>
        <w:r w:rsidR="004B792A">
          <w:fldChar w:fldCharType="end"/>
        </w:r>
      </w:ins>
      <w:ins w:id="1261" w:author="Italo Busi (v04)" w:date="2017-08-18T17:46:00Z">
        <w:del w:id="1262" w:author="TNBI DT" w:date="2017-09-06T16:34:00Z">
          <w:r w:rsidR="004604B3" w:rsidDel="004B792A">
            <w:fldChar w:fldCharType="begin"/>
          </w:r>
          <w:r w:rsidDel="004B792A">
            <w:delInstrText xml:space="preserve"> REF _Ref490063642 \r \h \t </w:delInstrText>
          </w:r>
        </w:del>
      </w:ins>
      <w:del w:id="1263" w:author="TNBI DT" w:date="2017-09-06T16:34:00Z"/>
      <w:ins w:id="1264" w:author="Italo Busi (v04)" w:date="2017-08-18T17:46:00Z">
        <w:del w:id="1265" w:author="TNBI DT" w:date="2017-09-06T16:34:00Z">
          <w:r w:rsidR="004604B3" w:rsidDel="004B792A">
            <w:fldChar w:fldCharType="separate"/>
          </w:r>
          <w:r w:rsidDel="004B792A">
            <w:delText>3.3.5</w:delText>
          </w:r>
          <w:r w:rsidR="004604B3" w:rsidDel="004B792A">
            <w:fldChar w:fldCharType="end"/>
          </w:r>
        </w:del>
        <w:r>
          <w:t>.</w:t>
        </w:r>
      </w:ins>
    </w:p>
    <w:p w:rsidR="005656FF" w:rsidRDefault="005656FF" w:rsidP="005656FF">
      <w:pPr>
        <w:rPr>
          <w:ins w:id="1266" w:author="Italo Busi (v04)" w:date="2017-08-18T17:46:00Z"/>
        </w:rPr>
      </w:pPr>
      <w:ins w:id="1267" w:author="Italo Busi (v04)" w:date="2017-08-18T17:46:00Z">
        <w:r>
          <w:lastRenderedPageBreak/>
          <w:t xml:space="preserve">The configuration of the Ethernet Bridging capabilities on nodes S3 and S6 is the same as described in section </w:t>
        </w:r>
      </w:ins>
      <w:ins w:id="1268" w:author="TNBI DT" w:date="2017-09-06T16:34:00Z">
        <w:r w:rsidR="004B792A">
          <w:fldChar w:fldCharType="begin"/>
        </w:r>
        <w:r w:rsidR="004B792A">
          <w:instrText xml:space="preserve"> REF _Ref492478996 \r \h \t </w:instrText>
        </w:r>
        <w:r w:rsidR="004B792A">
          <w:fldChar w:fldCharType="separate"/>
        </w:r>
        <w:r w:rsidR="004B792A">
          <w:t>4.3.5</w:t>
        </w:r>
        <w:r w:rsidR="004B792A">
          <w:fldChar w:fldCharType="end"/>
        </w:r>
      </w:ins>
      <w:ins w:id="1269" w:author="Italo Busi (v04)" w:date="2017-08-18T17:46:00Z">
        <w:del w:id="1270" w:author="TNBI DT" w:date="2017-09-06T16:34:00Z">
          <w:r w:rsidR="004604B3" w:rsidDel="004B792A">
            <w:fldChar w:fldCharType="begin"/>
          </w:r>
          <w:r w:rsidDel="004B792A">
            <w:delInstrText xml:space="preserve"> REF _Ref490063642 \r \h \t </w:delInstrText>
          </w:r>
        </w:del>
      </w:ins>
      <w:del w:id="1271" w:author="TNBI DT" w:date="2017-09-06T16:34:00Z"/>
      <w:ins w:id="1272" w:author="Italo Busi (v04)" w:date="2017-08-18T17:46:00Z">
        <w:del w:id="1273" w:author="TNBI DT" w:date="2017-09-06T16:34:00Z">
          <w:r w:rsidR="004604B3" w:rsidDel="004B792A">
            <w:fldChar w:fldCharType="separate"/>
          </w:r>
          <w:r w:rsidDel="004B792A">
            <w:delText>3.3.5</w:delText>
          </w:r>
          <w:r w:rsidR="004604B3" w:rsidDel="004B792A">
            <w:fldChar w:fldCharType="end"/>
          </w:r>
        </w:del>
        <w:r>
          <w:t xml:space="preserve"> while the configuration on node S18 similar to the configuration of node S2 described in section </w:t>
        </w:r>
      </w:ins>
      <w:ins w:id="1274" w:author="TNBI DT" w:date="2017-09-06T16:34:00Z">
        <w:r w:rsidR="004B792A">
          <w:fldChar w:fldCharType="begin"/>
        </w:r>
        <w:r w:rsidR="004B792A">
          <w:instrText xml:space="preserve"> REF _Ref492478996 \r \h \t </w:instrText>
        </w:r>
        <w:r w:rsidR="004B792A">
          <w:fldChar w:fldCharType="separate"/>
        </w:r>
        <w:r w:rsidR="004B792A">
          <w:t>4</w:t>
        </w:r>
        <w:r w:rsidR="004B792A">
          <w:t>.</w:t>
        </w:r>
        <w:r w:rsidR="004B792A">
          <w:t>3.5</w:t>
        </w:r>
        <w:r w:rsidR="004B792A">
          <w:fldChar w:fldCharType="end"/>
        </w:r>
      </w:ins>
      <w:ins w:id="1275" w:author="Italo Busi (v04)" w:date="2017-08-18T17:46:00Z">
        <w:del w:id="1276" w:author="TNBI DT" w:date="2017-09-06T16:34:00Z">
          <w:r w:rsidR="004604B3" w:rsidDel="004B792A">
            <w:fldChar w:fldCharType="begin"/>
          </w:r>
          <w:r w:rsidDel="004B792A">
            <w:delInstrText xml:space="preserve"> REF _Ref490063642 \r \h \t </w:delInstrText>
          </w:r>
        </w:del>
      </w:ins>
      <w:del w:id="1277" w:author="TNBI DT" w:date="2017-09-06T16:34:00Z"/>
      <w:ins w:id="1278" w:author="Italo Busi (v04)" w:date="2017-08-18T17:46:00Z">
        <w:del w:id="1279" w:author="TNBI DT" w:date="2017-09-06T16:34:00Z">
          <w:r w:rsidR="004604B3" w:rsidDel="004B792A">
            <w:fldChar w:fldCharType="separate"/>
          </w:r>
          <w:r w:rsidDel="004B792A">
            <w:delText>3.3.5</w:delText>
          </w:r>
          <w:r w:rsidR="004604B3" w:rsidDel="004B792A">
            <w:fldChar w:fldCharType="end"/>
          </w:r>
        </w:del>
        <w:r>
          <w:t>.</w:t>
        </w:r>
      </w:ins>
    </w:p>
    <w:p w:rsidR="005656FF" w:rsidRDefault="005656FF" w:rsidP="005656FF">
      <w:pPr>
        <w:rPr>
          <w:ins w:id="1280" w:author="Italo Busi (v04)" w:date="2017-08-18T17:46:00Z"/>
        </w:rPr>
      </w:pPr>
      <w:ins w:id="1281" w:author="Italo Busi (v04)" w:date="2017-08-18T17:46:00Z">
        <w:r>
          <w:t xml:space="preserve">The traffic flow between C-R1 and C-R3 is the same as described in section </w:t>
        </w:r>
        <w:r w:rsidR="004604B3">
          <w:fldChar w:fldCharType="begin"/>
        </w:r>
        <w:r>
          <w:instrText xml:space="preserve"> REF _Ref490063642 \r \h \t </w:instrText>
        </w:r>
      </w:ins>
      <w:ins w:id="1282" w:author="Italo Busi (v04)" w:date="2017-08-18T17:46:00Z">
        <w:r w:rsidR="004604B3">
          <w:fldChar w:fldCharType="separate"/>
        </w:r>
        <w:r>
          <w:t>3.3.5</w:t>
        </w:r>
        <w:r w:rsidR="004604B3">
          <w:fldChar w:fldCharType="end"/>
        </w:r>
        <w:r>
          <w:t>.</w:t>
        </w:r>
      </w:ins>
    </w:p>
    <w:p w:rsidR="005656FF" w:rsidRDefault="005656FF" w:rsidP="005656FF">
      <w:pPr>
        <w:rPr>
          <w:ins w:id="1283" w:author="Italo Busi (v04)" w:date="2017-08-18T17:46:00Z"/>
        </w:rPr>
      </w:pPr>
      <w:ins w:id="1284" w:author="Italo Busi (v04)" w:date="2017-08-18T17:46:00Z">
        <w:r>
          <w:t>The traffic flow between C-R1 and C-R5 can be summarized as:</w:t>
        </w:r>
      </w:ins>
    </w:p>
    <w:p w:rsidR="005656FF" w:rsidRDefault="005656FF" w:rsidP="005656FF">
      <w:pPr>
        <w:ind w:left="864"/>
        <w:rPr>
          <w:ins w:id="1285" w:author="Italo Busi (v04)" w:date="2017-08-18T17:46:00Z"/>
        </w:rPr>
      </w:pPr>
      <w:ins w:id="1286" w:author="Italo Busi (v04)" w:date="2017-08-18T17:46:00Z">
        <w:r>
          <w:t>C-R1 (</w:t>
        </w:r>
      </w:ins>
      <w:ins w:id="1287" w:author="Italo Busi (v04)" w:date="2017-08-18T17:47:00Z">
        <w:r w:rsidR="00292195">
          <w:t>[</w:t>
        </w:r>
      </w:ins>
      <w:ins w:id="1288" w:author="Italo Busi (v04)" w:date="2017-08-18T17:46:00Z">
        <w:r>
          <w:t>PKT</w:t>
        </w:r>
      </w:ins>
      <w:ins w:id="1289" w:author="Italo Busi (v04)" w:date="2017-08-18T17:48:00Z">
        <w:r w:rsidR="00292195">
          <w:t>]</w:t>
        </w:r>
      </w:ins>
      <w:ins w:id="1290" w:author="Italo Busi (v04)" w:date="2017-08-18T17:46:00Z">
        <w:r>
          <w:t xml:space="preserve"> -&gt; VLAN), S3 (VLAN -&gt; </w:t>
        </w:r>
      </w:ins>
      <w:ins w:id="1291" w:author="Italo Busi (v04)" w:date="2017-08-18T17:47:00Z">
        <w:r w:rsidR="00292195">
          <w:t>[</w:t>
        </w:r>
      </w:ins>
      <w:ins w:id="1292" w:author="Italo Busi (v04)" w:date="2017-08-18T17:46:00Z">
        <w:r>
          <w:t>MAC</w:t>
        </w:r>
      </w:ins>
      <w:ins w:id="1293" w:author="Italo Busi (v04)" w:date="2017-08-18T17:48:00Z">
        <w:r w:rsidR="00292195">
          <w:t>]</w:t>
        </w:r>
      </w:ins>
      <w:ins w:id="1294" w:author="Italo Busi (v04)" w:date="2017-08-18T17:46:00Z">
        <w:r>
          <w:t xml:space="preserve"> -&gt; </w:t>
        </w:r>
      </w:ins>
      <w:ins w:id="1295" w:author="Italo Busi (v04)" w:date="2017-08-18T17:47:00Z">
        <w:r w:rsidR="00292195">
          <w:t>[</w:t>
        </w:r>
      </w:ins>
      <w:ins w:id="1296" w:author="Italo Busi (v04)" w:date="2017-08-18T17:46:00Z">
        <w:r>
          <w:t>ODUflex</w:t>
        </w:r>
      </w:ins>
      <w:ins w:id="1297" w:author="Italo Busi (v04)" w:date="2017-08-18T17:47:00Z">
        <w:r w:rsidR="00292195">
          <w:t>]</w:t>
        </w:r>
      </w:ins>
      <w:ins w:id="1298" w:author="Italo Busi (v04)" w:date="2017-08-18T17:46:00Z">
        <w:r w:rsidR="00292195">
          <w:t>),</w:t>
        </w:r>
      </w:ins>
      <w:ins w:id="1299" w:author="Italo Busi (v04)" w:date="2017-08-18T17:48:00Z">
        <w:r w:rsidR="00292195">
          <w:br/>
        </w:r>
      </w:ins>
      <w:ins w:id="1300" w:author="Italo Busi (v04)" w:date="2017-08-18T17:46:00Z">
        <w:r>
          <w:t>S1 (</w:t>
        </w:r>
      </w:ins>
      <w:ins w:id="1301" w:author="Italo Busi (v04)" w:date="2017-08-18T17:47:00Z">
        <w:r w:rsidR="00292195">
          <w:t>[</w:t>
        </w:r>
      </w:ins>
      <w:ins w:id="1302" w:author="Italo Busi (v04)" w:date="2017-08-18T17:46:00Z">
        <w:r>
          <w:t>ODUflex</w:t>
        </w:r>
      </w:ins>
      <w:ins w:id="1303" w:author="Italo Busi (v04)" w:date="2017-08-18T17:47:00Z">
        <w:r w:rsidR="00292195">
          <w:t>]</w:t>
        </w:r>
      </w:ins>
      <w:ins w:id="1304" w:author="Italo Busi (v04)" w:date="2017-08-18T17:46:00Z">
        <w:r>
          <w:t>),</w:t>
        </w:r>
      </w:ins>
      <w:ins w:id="1305" w:author="Italo Busi (v04)" w:date="2017-08-18T17:48:00Z">
        <w:r w:rsidR="00292195">
          <w:t xml:space="preserve"> </w:t>
        </w:r>
      </w:ins>
      <w:ins w:id="1306" w:author="Italo Busi (v04)" w:date="2017-08-18T17:46:00Z">
        <w:r>
          <w:t>S2 (</w:t>
        </w:r>
      </w:ins>
      <w:ins w:id="1307" w:author="Italo Busi (v04)" w:date="2017-08-18T17:47:00Z">
        <w:r w:rsidR="00292195">
          <w:t>[</w:t>
        </w:r>
      </w:ins>
      <w:ins w:id="1308" w:author="Italo Busi (v04)" w:date="2017-08-18T17:46:00Z">
        <w:r>
          <w:t>ODUflex</w:t>
        </w:r>
      </w:ins>
      <w:ins w:id="1309" w:author="Italo Busi (v04)" w:date="2017-08-18T17:47:00Z">
        <w:r w:rsidR="00292195">
          <w:t>]</w:t>
        </w:r>
      </w:ins>
      <w:ins w:id="1310" w:author="Italo Busi (v04)" w:date="2017-08-18T17:46:00Z">
        <w:r>
          <w:t>),S31 (</w:t>
        </w:r>
      </w:ins>
      <w:ins w:id="1311" w:author="Italo Busi (v04)" w:date="2017-08-18T17:47:00Z">
        <w:r w:rsidR="00292195">
          <w:t>[</w:t>
        </w:r>
      </w:ins>
      <w:ins w:id="1312" w:author="Italo Busi (v04)" w:date="2017-08-18T17:46:00Z">
        <w:r>
          <w:t>ODUflex</w:t>
        </w:r>
      </w:ins>
      <w:ins w:id="1313" w:author="Italo Busi (v04)" w:date="2017-08-18T17:47:00Z">
        <w:r w:rsidR="00292195">
          <w:t>]</w:t>
        </w:r>
      </w:ins>
      <w:ins w:id="1314" w:author="Italo Busi (v04)" w:date="2017-08-18T17:46:00Z">
        <w:r w:rsidR="00292195">
          <w:t>),</w:t>
        </w:r>
      </w:ins>
      <w:ins w:id="1315" w:author="Italo Busi (v04)" w:date="2017-08-18T17:48:00Z">
        <w:r w:rsidR="00292195">
          <w:br/>
        </w:r>
      </w:ins>
      <w:ins w:id="1316" w:author="Italo Busi (v04)" w:date="2017-08-18T17:46:00Z">
        <w:r>
          <w:t>S33 (</w:t>
        </w:r>
      </w:ins>
      <w:ins w:id="1317" w:author="Italo Busi (v04)" w:date="2017-08-18T17:47:00Z">
        <w:r w:rsidR="00292195">
          <w:t>[</w:t>
        </w:r>
      </w:ins>
      <w:ins w:id="1318" w:author="Italo Busi (v04)" w:date="2017-08-18T17:46:00Z">
        <w:r>
          <w:t>ODUflex</w:t>
        </w:r>
      </w:ins>
      <w:ins w:id="1319" w:author="Italo Busi (v04)" w:date="2017-08-18T17:47:00Z">
        <w:r w:rsidR="00292195">
          <w:t>]</w:t>
        </w:r>
      </w:ins>
      <w:ins w:id="1320" w:author="Italo Busi (v04)" w:date="2017-08-18T17:46:00Z">
        <w:r>
          <w:t>), S34 (</w:t>
        </w:r>
      </w:ins>
      <w:ins w:id="1321" w:author="Italo Busi (v04)" w:date="2017-08-18T17:47:00Z">
        <w:r w:rsidR="00292195">
          <w:t>[</w:t>
        </w:r>
      </w:ins>
      <w:ins w:id="1322" w:author="Italo Busi (v04)" w:date="2017-08-18T17:46:00Z">
        <w:r>
          <w:t>ODUflex</w:t>
        </w:r>
      </w:ins>
      <w:ins w:id="1323" w:author="Italo Busi (v04)" w:date="2017-08-18T17:47:00Z">
        <w:r w:rsidR="00292195">
          <w:t>]</w:t>
        </w:r>
      </w:ins>
      <w:ins w:id="1324" w:author="Italo Busi (v04)" w:date="2017-08-18T17:46:00Z">
        <w:r>
          <w:t>),</w:t>
        </w:r>
        <w:r>
          <w:br/>
          <w:t>S15 (</w:t>
        </w:r>
      </w:ins>
      <w:ins w:id="1325" w:author="Italo Busi (v04)" w:date="2017-08-18T17:47:00Z">
        <w:r w:rsidR="00292195">
          <w:t>[</w:t>
        </w:r>
      </w:ins>
      <w:ins w:id="1326" w:author="Italo Busi (v04)" w:date="2017-08-18T17:46:00Z">
        <w:r>
          <w:t>ODUflex</w:t>
        </w:r>
      </w:ins>
      <w:ins w:id="1327" w:author="Italo Busi (v04)" w:date="2017-08-18T17:47:00Z">
        <w:r w:rsidR="00292195">
          <w:t>]</w:t>
        </w:r>
      </w:ins>
      <w:ins w:id="1328" w:author="Italo Busi (v04)" w:date="2017-08-18T17:46:00Z">
        <w:r>
          <w:t>), S18 (</w:t>
        </w:r>
      </w:ins>
      <w:ins w:id="1329" w:author="Italo Busi (v04)" w:date="2017-08-18T17:47:00Z">
        <w:r w:rsidR="00292195">
          <w:t>[</w:t>
        </w:r>
      </w:ins>
      <w:ins w:id="1330" w:author="Italo Busi (v04)" w:date="2017-08-18T17:46:00Z">
        <w:r>
          <w:t>ODUflex</w:t>
        </w:r>
      </w:ins>
      <w:ins w:id="1331" w:author="Italo Busi (v04)" w:date="2017-08-18T17:47:00Z">
        <w:r w:rsidR="00292195">
          <w:t>]</w:t>
        </w:r>
      </w:ins>
      <w:ins w:id="1332" w:author="Italo Busi (v04)" w:date="2017-08-18T17:46:00Z">
        <w:r>
          <w:t xml:space="preserve"> -&gt; </w:t>
        </w:r>
        <w:commentRangeStart w:id="1333"/>
        <w:r>
          <w:t>VLAN</w:t>
        </w:r>
      </w:ins>
      <w:commentRangeEnd w:id="1333"/>
      <w:r w:rsidR="000D13DC">
        <w:rPr>
          <w:rStyle w:val="CommentReference"/>
        </w:rPr>
        <w:commentReference w:id="1333"/>
      </w:r>
      <w:ins w:id="1334" w:author="Italo Busi (v04)" w:date="2017-08-18T17:46:00Z">
        <w:r>
          <w:t xml:space="preserve">), C-R5 (VLAN -&gt; </w:t>
        </w:r>
      </w:ins>
      <w:ins w:id="1335" w:author="Italo Busi (v04)" w:date="2017-08-18T17:47:00Z">
        <w:r w:rsidR="00292195">
          <w:t>[</w:t>
        </w:r>
      </w:ins>
      <w:ins w:id="1336" w:author="Italo Busi (v04)" w:date="2017-08-18T17:46:00Z">
        <w:r>
          <w:t>PKT</w:t>
        </w:r>
      </w:ins>
      <w:ins w:id="1337" w:author="Italo Busi (v04)" w:date="2017-08-18T17:47:00Z">
        <w:r w:rsidR="00292195">
          <w:t>]</w:t>
        </w:r>
      </w:ins>
      <w:ins w:id="1338" w:author="Italo Busi (v04)" w:date="2017-08-18T17:46:00Z">
        <w:r>
          <w:t>)</w:t>
        </w:r>
      </w:ins>
    </w:p>
    <w:p w:rsidR="005656FF" w:rsidRPr="00F52EE9" w:rsidRDefault="005656FF" w:rsidP="005656FF">
      <w:pPr>
        <w:pStyle w:val="Heading2"/>
        <w:rPr>
          <w:ins w:id="1339" w:author="Italo Busi (v04)" w:date="2017-08-18T17:46:00Z"/>
        </w:rPr>
      </w:pPr>
      <w:bookmarkStart w:id="1340" w:name="_Toc490666713"/>
      <w:bookmarkStart w:id="1341" w:name="_Toc490842124"/>
      <w:ins w:id="1342" w:author="Italo Busi (v04)" w:date="2017-08-18T17:46:00Z">
        <w:r w:rsidRPr="00F52EE9">
          <w:t>Multi-functional Access Links</w:t>
        </w:r>
        <w:bookmarkEnd w:id="1340"/>
        <w:bookmarkEnd w:id="1341"/>
      </w:ins>
    </w:p>
    <w:p w:rsidR="00935D66" w:rsidRDefault="005656FF">
      <w:pPr>
        <w:rPr>
          <w:ins w:id="1343" w:author="Italo Busi (v04)" w:date="2017-08-18T17:46:00Z"/>
        </w:rPr>
        <w:pPrChange w:id="1344" w:author="Italo Busi" w:date="2017-08-09T17:41:00Z">
          <w:pPr>
            <w:ind w:left="864"/>
          </w:pPr>
        </w:pPrChange>
      </w:pPr>
      <w:ins w:id="1345" w:author="Italo Busi (v04)" w:date="2017-08-18T17:46:00Z">
        <w:r>
          <w:t xml:space="preserve">The same considerations of section </w:t>
        </w:r>
      </w:ins>
      <w:ins w:id="1346" w:author="TNBI DT" w:date="2017-09-06T16:37:00Z">
        <w:r w:rsidR="00DA276F">
          <w:fldChar w:fldCharType="begin"/>
        </w:r>
        <w:r w:rsidR="00DA276F">
          <w:instrText xml:space="preserve"> REF _Ref492479159 \r \h \t </w:instrText>
        </w:r>
      </w:ins>
      <w:r w:rsidR="00DA276F">
        <w:fldChar w:fldCharType="separate"/>
      </w:r>
      <w:ins w:id="1347" w:author="TNBI DT" w:date="2017-09-06T16:37:00Z">
        <w:r w:rsidR="00DA276F">
          <w:t>4.4</w:t>
        </w:r>
        <w:r w:rsidR="00DA276F">
          <w:fldChar w:fldCharType="end"/>
        </w:r>
      </w:ins>
      <w:commentRangeStart w:id="1348"/>
      <w:ins w:id="1349" w:author="Italo Busi (v04)" w:date="2017-08-18T17:46:00Z">
        <w:del w:id="1350" w:author="TNBI DT" w:date="2017-09-06T16:37:00Z">
          <w:r w:rsidR="004604B3" w:rsidDel="00DA276F">
            <w:fldChar w:fldCharType="begin"/>
          </w:r>
          <w:r w:rsidDel="00DA276F">
            <w:delInstrText xml:space="preserve"> REF _Ref490063868 \r \h \t </w:delInstrText>
          </w:r>
        </w:del>
      </w:ins>
      <w:del w:id="1351" w:author="TNBI DT" w:date="2017-09-06T16:37:00Z"/>
      <w:ins w:id="1352" w:author="Italo Busi (v04)" w:date="2017-08-18T17:46:00Z">
        <w:del w:id="1353" w:author="TNBI DT" w:date="2017-09-06T16:37:00Z">
          <w:r w:rsidR="004604B3" w:rsidDel="00DA276F">
            <w:fldChar w:fldCharType="separate"/>
          </w:r>
          <w:r w:rsidDel="00DA276F">
            <w:delText>3.4</w:delText>
          </w:r>
          <w:r w:rsidR="004604B3" w:rsidDel="00DA276F">
            <w:fldChar w:fldCharType="end"/>
          </w:r>
        </w:del>
      </w:ins>
      <w:commentRangeEnd w:id="1348"/>
      <w:r w:rsidR="001836AD">
        <w:rPr>
          <w:rStyle w:val="CommentReference"/>
        </w:rPr>
        <w:commentReference w:id="1348"/>
      </w:r>
      <w:ins w:id="1354" w:author="Italo Busi (v04)" w:date="2017-08-18T17:46:00Z">
        <w:r>
          <w:t xml:space="preserve"> apply with the only difference that the ODU data plane connections could be setup across multiple PNC domains.</w:t>
        </w:r>
      </w:ins>
    </w:p>
    <w:p w:rsidR="005656FF" w:rsidRDefault="005656FF" w:rsidP="005656FF">
      <w:pPr>
        <w:rPr>
          <w:ins w:id="1355" w:author="Italo Busi (v04)" w:date="2017-08-18T17:46:00Z"/>
        </w:rPr>
      </w:pPr>
      <w:ins w:id="1356" w:author="Italo Busi (v04)" w:date="2017-08-18T17:46:00Z">
        <w:r>
          <w:t>For example, if the physical link between C-R1 and S3 is a multi-functional access link while the physical links between C-R7 and S31 and between C-R5 and S18 are STM-64 and 10GE physical links respectively, it is possible to configure either an STM-64 Private Line service between C-R1 and C-R7 or an EPL service between C-R1 and C-R5.</w:t>
        </w:r>
      </w:ins>
    </w:p>
    <w:p w:rsidR="005656FF" w:rsidRDefault="005656FF" w:rsidP="005656FF">
      <w:pPr>
        <w:rPr>
          <w:ins w:id="1357" w:author="Italo Busi (v04)" w:date="2017-08-18T17:46:00Z"/>
        </w:rPr>
      </w:pPr>
      <w:ins w:id="1358" w:author="Italo Busi (v04)" w:date="2017-08-18T17:46:00Z">
        <w:r>
          <w:t>The traffic flow between C-R1 and C-R7 can be summarized as:</w:t>
        </w:r>
      </w:ins>
    </w:p>
    <w:p w:rsidR="005656FF" w:rsidRDefault="005656FF" w:rsidP="005656FF">
      <w:pPr>
        <w:ind w:left="864"/>
        <w:rPr>
          <w:ins w:id="1359" w:author="Italo Busi (v04)" w:date="2017-08-18T17:46:00Z"/>
        </w:rPr>
      </w:pPr>
      <w:ins w:id="1360" w:author="Italo Busi (v04)" w:date="2017-08-18T17:46:00Z">
        <w:r>
          <w:t>C-R1 (</w:t>
        </w:r>
      </w:ins>
      <w:ins w:id="1361" w:author="Italo Busi (v04)" w:date="2017-08-18T17:48:00Z">
        <w:r w:rsidR="00292195">
          <w:t>[</w:t>
        </w:r>
      </w:ins>
      <w:ins w:id="1362" w:author="Italo Busi (v04)" w:date="2017-08-18T17:46:00Z">
        <w:r>
          <w:t>PKT</w:t>
        </w:r>
      </w:ins>
      <w:ins w:id="1363" w:author="Italo Busi (v04)" w:date="2017-08-18T17:49:00Z">
        <w:r w:rsidR="00292195">
          <w:t>]</w:t>
        </w:r>
      </w:ins>
      <w:ins w:id="1364" w:author="Italo Busi (v04)" w:date="2017-08-18T17:46:00Z">
        <w:r>
          <w:t xml:space="preserve"> -&gt; STM-64), S3 (STM-64 -&gt; </w:t>
        </w:r>
      </w:ins>
      <w:ins w:id="1365" w:author="Italo Busi (v04)" w:date="2017-08-18T17:48:00Z">
        <w:r w:rsidR="00292195">
          <w:t>[</w:t>
        </w:r>
      </w:ins>
      <w:ins w:id="1366" w:author="Italo Busi (v04)" w:date="2017-08-18T17:46:00Z">
        <w:r>
          <w:t>ODU2</w:t>
        </w:r>
      </w:ins>
      <w:ins w:id="1367" w:author="Italo Busi (v04)" w:date="2017-08-18T17:49:00Z">
        <w:r w:rsidR="00292195">
          <w:t>]</w:t>
        </w:r>
      </w:ins>
      <w:ins w:id="1368" w:author="Italo Busi (v04)" w:date="2017-08-18T17:46:00Z">
        <w:r>
          <w:t>), S1 (</w:t>
        </w:r>
      </w:ins>
      <w:ins w:id="1369" w:author="Italo Busi (v04)" w:date="2017-08-18T17:48:00Z">
        <w:r w:rsidR="00292195">
          <w:t>[</w:t>
        </w:r>
      </w:ins>
      <w:ins w:id="1370" w:author="Italo Busi (v04)" w:date="2017-08-18T17:46:00Z">
        <w:r>
          <w:t>ODU2</w:t>
        </w:r>
      </w:ins>
      <w:ins w:id="1371" w:author="Italo Busi (v04)" w:date="2017-08-18T17:49:00Z">
        <w:r w:rsidR="00292195">
          <w:t>]</w:t>
        </w:r>
      </w:ins>
      <w:ins w:id="1372" w:author="Italo Busi (v04)" w:date="2017-08-18T17:46:00Z">
        <w:r>
          <w:t xml:space="preserve">), </w:t>
        </w:r>
        <w:r>
          <w:br/>
          <w:t>S2 (</w:t>
        </w:r>
      </w:ins>
      <w:ins w:id="1373" w:author="Italo Busi (v04)" w:date="2017-08-18T17:48:00Z">
        <w:r w:rsidR="00292195">
          <w:t>[</w:t>
        </w:r>
      </w:ins>
      <w:ins w:id="1374" w:author="Italo Busi (v04)" w:date="2017-08-18T17:46:00Z">
        <w:r>
          <w:t>ODU2</w:t>
        </w:r>
      </w:ins>
      <w:ins w:id="1375" w:author="Italo Busi (v04)" w:date="2017-08-18T17:49:00Z">
        <w:r w:rsidR="00292195">
          <w:t>]</w:t>
        </w:r>
      </w:ins>
      <w:ins w:id="1376" w:author="Italo Busi (v04)" w:date="2017-08-18T17:46:00Z">
        <w:r>
          <w:t>), S31 (</w:t>
        </w:r>
      </w:ins>
      <w:ins w:id="1377" w:author="Italo Busi (v04)" w:date="2017-08-18T17:48:00Z">
        <w:r w:rsidR="00292195">
          <w:t>[</w:t>
        </w:r>
      </w:ins>
      <w:ins w:id="1378" w:author="Italo Busi (v04)" w:date="2017-08-18T17:46:00Z">
        <w:r>
          <w:t>ODU2</w:t>
        </w:r>
      </w:ins>
      <w:ins w:id="1379" w:author="Italo Busi (v04)" w:date="2017-08-18T17:49:00Z">
        <w:r w:rsidR="00292195">
          <w:t>]</w:t>
        </w:r>
      </w:ins>
      <w:ins w:id="1380" w:author="Italo Busi (v04)" w:date="2017-08-18T17:46:00Z">
        <w:r>
          <w:t xml:space="preserve"> -&gt; STM-64), C-R3 (STM-64 -&gt; </w:t>
        </w:r>
      </w:ins>
      <w:ins w:id="1381" w:author="Italo Busi (v04)" w:date="2017-08-18T17:48:00Z">
        <w:r w:rsidR="00292195">
          <w:t>[</w:t>
        </w:r>
      </w:ins>
      <w:ins w:id="1382" w:author="Italo Busi (v04)" w:date="2017-08-18T17:46:00Z">
        <w:r>
          <w:t>PKT</w:t>
        </w:r>
      </w:ins>
      <w:ins w:id="1383" w:author="Italo Busi (v04)" w:date="2017-08-18T17:48:00Z">
        <w:r w:rsidR="00292195">
          <w:t>]</w:t>
        </w:r>
      </w:ins>
      <w:ins w:id="1384" w:author="Italo Busi (v04)" w:date="2017-08-18T17:46:00Z">
        <w:r>
          <w:t>)</w:t>
        </w:r>
      </w:ins>
    </w:p>
    <w:p w:rsidR="005656FF" w:rsidRDefault="005656FF" w:rsidP="005656FF">
      <w:pPr>
        <w:rPr>
          <w:ins w:id="1385" w:author="Italo Busi (v04)" w:date="2017-08-18T17:46:00Z"/>
        </w:rPr>
      </w:pPr>
      <w:ins w:id="1386" w:author="Italo Busi (v04)" w:date="2017-08-18T17:46:00Z">
        <w:r>
          <w:t>The traffic flow between C-R1 and C-R5 can be summarized as:</w:t>
        </w:r>
      </w:ins>
    </w:p>
    <w:p w:rsidR="005656FF" w:rsidRDefault="005656FF" w:rsidP="00327152">
      <w:pPr>
        <w:ind w:left="864"/>
        <w:rPr>
          <w:ins w:id="1387" w:author="Italo Busi" w:date="2017-08-09T14:26:00Z"/>
        </w:rPr>
      </w:pPr>
      <w:ins w:id="1388" w:author="Italo Busi (v04)" w:date="2017-08-18T17:46:00Z">
        <w:r>
          <w:t>C-R1 (</w:t>
        </w:r>
      </w:ins>
      <w:ins w:id="1389" w:author="Italo Busi (v04)" w:date="2017-08-18T17:48:00Z">
        <w:r w:rsidR="00292195">
          <w:t>[</w:t>
        </w:r>
      </w:ins>
      <w:ins w:id="1390" w:author="Italo Busi (v04)" w:date="2017-08-18T17:46:00Z">
        <w:r>
          <w:t>PKT</w:t>
        </w:r>
      </w:ins>
      <w:ins w:id="1391" w:author="Italo Busi (v04)" w:date="2017-08-18T17:48:00Z">
        <w:r w:rsidR="00292195">
          <w:t>]</w:t>
        </w:r>
      </w:ins>
      <w:ins w:id="1392" w:author="Italo Busi (v04)" w:date="2017-08-18T17:46:00Z">
        <w:r>
          <w:t xml:space="preserve"> -&gt; ETH), S3 (ETH -&gt; </w:t>
        </w:r>
      </w:ins>
      <w:ins w:id="1393" w:author="Italo Busi (v04)" w:date="2017-08-18T17:48:00Z">
        <w:r w:rsidR="00292195">
          <w:t>[</w:t>
        </w:r>
      </w:ins>
      <w:ins w:id="1394" w:author="Italo Busi (v04)" w:date="2017-08-18T17:46:00Z">
        <w:r>
          <w:t>ODU2</w:t>
        </w:r>
      </w:ins>
      <w:ins w:id="1395" w:author="Italo Busi (v04)" w:date="2017-08-18T17:48:00Z">
        <w:r w:rsidR="00292195">
          <w:t>]</w:t>
        </w:r>
      </w:ins>
      <w:ins w:id="1396" w:author="Italo Busi (v04)" w:date="2017-08-18T17:46:00Z">
        <w:r>
          <w:t>), S1 (</w:t>
        </w:r>
      </w:ins>
      <w:ins w:id="1397" w:author="Italo Busi (v04)" w:date="2017-08-18T17:48:00Z">
        <w:r w:rsidR="00292195">
          <w:t>[</w:t>
        </w:r>
      </w:ins>
      <w:ins w:id="1398" w:author="Italo Busi (v04)" w:date="2017-08-18T17:46:00Z">
        <w:r>
          <w:t>ODU2</w:t>
        </w:r>
      </w:ins>
      <w:ins w:id="1399" w:author="Italo Busi (v04)" w:date="2017-08-18T17:48:00Z">
        <w:r w:rsidR="00292195">
          <w:t>]</w:t>
        </w:r>
      </w:ins>
      <w:ins w:id="1400" w:author="Italo Busi (v04)" w:date="2017-08-18T17:46:00Z">
        <w:r>
          <w:t>),</w:t>
        </w:r>
      </w:ins>
      <w:ins w:id="1401" w:author="Italo Busi (v04)" w:date="2017-08-18T17:49:00Z">
        <w:r w:rsidR="00292195">
          <w:br/>
        </w:r>
      </w:ins>
      <w:ins w:id="1402" w:author="Italo Busi (v04)" w:date="2017-08-18T17:46:00Z">
        <w:r>
          <w:t>S2 (</w:t>
        </w:r>
      </w:ins>
      <w:ins w:id="1403" w:author="Italo Busi (v04)" w:date="2017-08-18T17:48:00Z">
        <w:r w:rsidR="00292195">
          <w:t>[</w:t>
        </w:r>
      </w:ins>
      <w:ins w:id="1404" w:author="Italo Busi (v04)" w:date="2017-08-18T17:46:00Z">
        <w:r>
          <w:t>ODU2</w:t>
        </w:r>
      </w:ins>
      <w:ins w:id="1405" w:author="Italo Busi (v04)" w:date="2017-08-18T17:48:00Z">
        <w:r w:rsidR="00292195">
          <w:t>]</w:t>
        </w:r>
      </w:ins>
      <w:ins w:id="1406" w:author="Italo Busi (v04)" w:date="2017-08-18T17:46:00Z">
        <w:r>
          <w:t>),</w:t>
        </w:r>
      </w:ins>
      <w:ins w:id="1407" w:author="Italo Busi (v04)" w:date="2017-08-18T17:49:00Z">
        <w:r w:rsidR="00292195">
          <w:t xml:space="preserve"> </w:t>
        </w:r>
      </w:ins>
      <w:ins w:id="1408" w:author="Italo Busi (v04)" w:date="2017-08-18T17:46:00Z">
        <w:r>
          <w:t>S31 (</w:t>
        </w:r>
      </w:ins>
      <w:ins w:id="1409" w:author="Italo Busi (v04)" w:date="2017-08-18T17:48:00Z">
        <w:r w:rsidR="00292195">
          <w:t>[</w:t>
        </w:r>
      </w:ins>
      <w:ins w:id="1410" w:author="Italo Busi (v04)" w:date="2017-08-18T17:46:00Z">
        <w:r>
          <w:t>ODU2</w:t>
        </w:r>
      </w:ins>
      <w:ins w:id="1411" w:author="Italo Busi (v04)" w:date="2017-08-18T17:48:00Z">
        <w:r w:rsidR="00292195">
          <w:t>]</w:t>
        </w:r>
      </w:ins>
      <w:ins w:id="1412" w:author="Italo Busi (v04)" w:date="2017-08-18T17:46:00Z">
        <w:r>
          <w:t>), S33 (</w:t>
        </w:r>
      </w:ins>
      <w:ins w:id="1413" w:author="Italo Busi (v04)" w:date="2017-08-18T17:48:00Z">
        <w:r w:rsidR="00292195">
          <w:t>[</w:t>
        </w:r>
      </w:ins>
      <w:ins w:id="1414" w:author="Italo Busi (v04)" w:date="2017-08-18T17:46:00Z">
        <w:r>
          <w:t>ODU2</w:t>
        </w:r>
      </w:ins>
      <w:ins w:id="1415" w:author="Italo Busi (v04)" w:date="2017-08-18T17:48:00Z">
        <w:r w:rsidR="00292195">
          <w:t>]</w:t>
        </w:r>
      </w:ins>
      <w:ins w:id="1416" w:author="Italo Busi (v04)" w:date="2017-08-18T17:46:00Z">
        <w:r>
          <w:t>), S34 (</w:t>
        </w:r>
      </w:ins>
      <w:ins w:id="1417" w:author="Italo Busi (v04)" w:date="2017-08-18T17:48:00Z">
        <w:r w:rsidR="00292195">
          <w:t>[</w:t>
        </w:r>
      </w:ins>
      <w:ins w:id="1418" w:author="Italo Busi (v04)" w:date="2017-08-18T17:46:00Z">
        <w:r>
          <w:t>ODU2</w:t>
        </w:r>
      </w:ins>
      <w:ins w:id="1419" w:author="Italo Busi (v04)" w:date="2017-08-18T17:48:00Z">
        <w:r w:rsidR="00292195">
          <w:t>]</w:t>
        </w:r>
      </w:ins>
      <w:ins w:id="1420" w:author="Italo Busi (v04)" w:date="2017-08-18T17:46:00Z">
        <w:r>
          <w:t>),</w:t>
        </w:r>
        <w:r>
          <w:br/>
          <w:t>S15 (</w:t>
        </w:r>
      </w:ins>
      <w:ins w:id="1421" w:author="Italo Busi (v04)" w:date="2017-08-18T17:48:00Z">
        <w:r w:rsidR="00292195">
          <w:t>[</w:t>
        </w:r>
      </w:ins>
      <w:ins w:id="1422" w:author="Italo Busi (v04)" w:date="2017-08-18T17:46:00Z">
        <w:r>
          <w:t>ODU2</w:t>
        </w:r>
      </w:ins>
      <w:ins w:id="1423" w:author="Italo Busi (v04)" w:date="2017-08-18T17:48:00Z">
        <w:r w:rsidR="00292195">
          <w:t>]</w:t>
        </w:r>
      </w:ins>
      <w:ins w:id="1424" w:author="Italo Busi (v04)" w:date="2017-08-18T17:46:00Z">
        <w:r>
          <w:t>), S18 (</w:t>
        </w:r>
      </w:ins>
      <w:ins w:id="1425" w:author="Italo Busi (v04)" w:date="2017-08-18T17:48:00Z">
        <w:r w:rsidR="00292195">
          <w:t>[</w:t>
        </w:r>
      </w:ins>
      <w:ins w:id="1426" w:author="Italo Busi (v04)" w:date="2017-08-18T17:46:00Z">
        <w:r>
          <w:t>ODU2</w:t>
        </w:r>
      </w:ins>
      <w:ins w:id="1427" w:author="Italo Busi (v04)" w:date="2017-08-18T17:48:00Z">
        <w:r w:rsidR="00292195">
          <w:t>]</w:t>
        </w:r>
      </w:ins>
      <w:ins w:id="1428" w:author="Italo Busi (v04)" w:date="2017-08-18T17:46:00Z">
        <w:r>
          <w:t xml:space="preserve"> -&gt; ETH), C-R5 (ETH -&gt; </w:t>
        </w:r>
      </w:ins>
      <w:ins w:id="1429" w:author="Italo Busi (v04)" w:date="2017-08-18T17:48:00Z">
        <w:r w:rsidR="00292195">
          <w:t>[</w:t>
        </w:r>
      </w:ins>
      <w:ins w:id="1430" w:author="Italo Busi (v04)" w:date="2017-08-18T17:46:00Z">
        <w:r>
          <w:t>PKT</w:t>
        </w:r>
      </w:ins>
      <w:ins w:id="1431" w:author="Italo Busi (v04)" w:date="2017-08-18T17:48:00Z">
        <w:r w:rsidR="00292195">
          <w:t>]</w:t>
        </w:r>
      </w:ins>
      <w:ins w:id="1432" w:author="Italo Busi (v04)" w:date="2017-08-18T17:46:00Z">
        <w:r>
          <w:t>)</w:t>
        </w:r>
      </w:ins>
    </w:p>
    <w:p w:rsidR="00935D66" w:rsidRDefault="00327152">
      <w:pPr>
        <w:pStyle w:val="Heading2"/>
        <w:rPr>
          <w:ins w:id="1433" w:author="Italo Busi" w:date="2017-08-09T14:28:00Z"/>
        </w:rPr>
        <w:pPrChange w:id="1434" w:author="Italo Busi" w:date="2017-08-09T14:27:00Z">
          <w:pPr>
            <w:ind w:left="864"/>
          </w:pPr>
        </w:pPrChange>
      </w:pPr>
      <w:bookmarkStart w:id="1435" w:name="_Toc490842125"/>
      <w:ins w:id="1436" w:author="Italo Busi" w:date="2017-08-09T14:27:00Z">
        <w:r>
          <w:t>Protect</w:t>
        </w:r>
      </w:ins>
      <w:ins w:id="1437" w:author="Italo Busi" w:date="2017-08-09T14:28:00Z">
        <w:r>
          <w:t>ion Scenarios</w:t>
        </w:r>
        <w:bookmarkEnd w:id="1435"/>
      </w:ins>
    </w:p>
    <w:p w:rsidR="00327152" w:rsidRDefault="00327152" w:rsidP="00327152">
      <w:pPr>
        <w:rPr>
          <w:ins w:id="1438" w:author="Italo Busi" w:date="2017-08-09T14:28:00Z"/>
        </w:rPr>
      </w:pPr>
      <w:ins w:id="1439" w:author="Italo Busi" w:date="2017-08-09T14:28:00Z">
        <w:r>
          <w:t xml:space="preserve">The MDSC needs to be capable to coordinate different PNCs to configure protection </w:t>
        </w:r>
      </w:ins>
      <w:ins w:id="1440" w:author="Italo Busi" w:date="2017-08-09T14:29:00Z">
        <w:r>
          <w:t xml:space="preserve">switching </w:t>
        </w:r>
      </w:ins>
      <w:ins w:id="1441" w:author="Italo Busi" w:date="2017-08-09T14:28:00Z">
        <w:r>
          <w:t>when requesting the setup of the connectivity services described in section</w:t>
        </w:r>
      </w:ins>
      <w:ins w:id="1442" w:author="Italo Busi" w:date="2017-08-09T14:29:00Z">
        <w:r>
          <w:t xml:space="preserve"> </w:t>
        </w:r>
        <w:r w:rsidR="004604B3">
          <w:fldChar w:fldCharType="begin"/>
        </w:r>
        <w:r>
          <w:instrText xml:space="preserve"> REF _Ref490052290 \r \h \t </w:instrText>
        </w:r>
      </w:ins>
      <w:r w:rsidR="004604B3">
        <w:fldChar w:fldCharType="separate"/>
      </w:r>
      <w:ins w:id="1443" w:author="TNBI DT" w:date="2017-09-06T16:37:00Z">
        <w:r w:rsidR="00DA276F">
          <w:t>6.3</w:t>
        </w:r>
      </w:ins>
      <w:ins w:id="1444" w:author="Italo Busi" w:date="2017-08-09T14:29:00Z">
        <w:del w:id="1445" w:author="TNBI DT" w:date="2017-09-06T16:37:00Z">
          <w:r w:rsidDel="00DA276F">
            <w:delText>5.3</w:delText>
          </w:r>
        </w:del>
        <w:r w:rsidR="004604B3">
          <w:fldChar w:fldCharType="end"/>
        </w:r>
      </w:ins>
      <w:ins w:id="1446" w:author="Italo Busi" w:date="2017-08-09T14:28:00Z">
        <w:r>
          <w:t>.</w:t>
        </w:r>
      </w:ins>
    </w:p>
    <w:p w:rsidR="00327152" w:rsidRDefault="00327152" w:rsidP="00327152">
      <w:pPr>
        <w:rPr>
          <w:ins w:id="1447" w:author="Italo Busi" w:date="2017-08-09T14:30:00Z"/>
        </w:rPr>
      </w:pPr>
      <w:ins w:id="1448" w:author="Italo Busi" w:date="2017-08-09T14:30:00Z">
        <w:r>
          <w:lastRenderedPageBreak/>
          <w:t xml:space="preserve">Since in this use case it is assumed that switching within the transport network domain is performed only in one layer, also protection switching within the transport network domain can only be provided at the OTN ODU layer, for all the services defined in section </w:t>
        </w:r>
        <w:r w:rsidR="004604B3">
          <w:fldChar w:fldCharType="begin"/>
        </w:r>
        <w:r>
          <w:instrText xml:space="preserve"> REF _Ref490052290 \r \h \t </w:instrText>
        </w:r>
      </w:ins>
      <w:ins w:id="1449" w:author="Italo Busi" w:date="2017-08-09T14:30:00Z">
        <w:r w:rsidR="004604B3">
          <w:fldChar w:fldCharType="separate"/>
        </w:r>
      </w:ins>
      <w:ins w:id="1450" w:author="TNBI DT" w:date="2017-09-06T16:37:00Z">
        <w:r w:rsidR="00DA276F">
          <w:t>6.3</w:t>
        </w:r>
      </w:ins>
      <w:ins w:id="1451" w:author="Italo Busi" w:date="2017-08-09T14:30:00Z">
        <w:del w:id="1452" w:author="TNBI DT" w:date="2017-09-06T16:37:00Z">
          <w:r w:rsidDel="00DA276F">
            <w:delText>5.3</w:delText>
          </w:r>
        </w:del>
        <w:r w:rsidR="004604B3">
          <w:fldChar w:fldCharType="end"/>
        </w:r>
        <w:r>
          <w:t>.</w:t>
        </w:r>
      </w:ins>
    </w:p>
    <w:p w:rsidR="00327152" w:rsidDel="00DA276F" w:rsidRDefault="00327152" w:rsidP="00327152">
      <w:pPr>
        <w:rPr>
          <w:ins w:id="1453" w:author="Italo Busi" w:date="2017-08-09T14:30:00Z"/>
          <w:del w:id="1454" w:author="TNBI DT" w:date="2017-09-06T16:37:00Z"/>
        </w:rPr>
      </w:pPr>
      <w:ins w:id="1455" w:author="Italo Busi" w:date="2017-08-09T14:30:00Z">
        <w:del w:id="1456" w:author="TNBI DT" w:date="2017-09-06T16:37:00Z">
          <w:r w:rsidDel="00DA276F">
            <w:delText>Resiliency mechanisms on the access links are for further discussion.</w:delText>
          </w:r>
        </w:del>
      </w:ins>
    </w:p>
    <w:p w:rsidR="00327152" w:rsidRDefault="00327152" w:rsidP="00327152">
      <w:pPr>
        <w:pStyle w:val="Heading3"/>
        <w:rPr>
          <w:ins w:id="1457" w:author="Italo Busi" w:date="2017-08-09T14:31:00Z"/>
        </w:rPr>
      </w:pPr>
      <w:bookmarkStart w:id="1458" w:name="_Toc490842126"/>
      <w:ins w:id="1459" w:author="Italo Busi" w:date="2017-08-09T14:31:00Z">
        <w:r>
          <w:t>Linear Protection (end-to-end)</w:t>
        </w:r>
        <w:bookmarkEnd w:id="1458"/>
      </w:ins>
    </w:p>
    <w:p w:rsidR="00327152" w:rsidRDefault="005F7DA0" w:rsidP="00327152">
      <w:pPr>
        <w:rPr>
          <w:ins w:id="1460" w:author="Italo Busi" w:date="2017-08-09T14:31:00Z"/>
        </w:rPr>
      </w:pPr>
      <w:ins w:id="1461" w:author="Italo Busi" w:date="2017-08-09T14:46:00Z">
        <w:r>
          <w:t xml:space="preserve">In order to </w:t>
        </w:r>
      </w:ins>
      <w:ins w:id="1462" w:author="Italo Busi" w:date="2017-08-09T14:31:00Z">
        <w:r w:rsidR="00327152">
          <w:t xml:space="preserve">protect any service defined in section </w:t>
        </w:r>
        <w:r w:rsidR="004604B3">
          <w:fldChar w:fldCharType="begin"/>
        </w:r>
        <w:r w:rsidR="00327152">
          <w:instrText xml:space="preserve"> REF _Ref490052290 \r \h \t </w:instrText>
        </w:r>
      </w:ins>
      <w:ins w:id="1463" w:author="Italo Busi" w:date="2017-08-09T14:31:00Z">
        <w:r w:rsidR="004604B3">
          <w:fldChar w:fldCharType="separate"/>
        </w:r>
      </w:ins>
      <w:ins w:id="1464" w:author="TNBI DT" w:date="2017-09-06T16:38:00Z">
        <w:r w:rsidR="00DA276F">
          <w:t>6.3</w:t>
        </w:r>
      </w:ins>
      <w:ins w:id="1465" w:author="Italo Busi" w:date="2017-08-09T14:31:00Z">
        <w:del w:id="1466" w:author="TNBI DT" w:date="2017-09-06T16:38:00Z">
          <w:r w:rsidR="00327152" w:rsidDel="00DA276F">
            <w:delText>5.3</w:delText>
          </w:r>
        </w:del>
        <w:r w:rsidR="004604B3">
          <w:fldChar w:fldCharType="end"/>
        </w:r>
        <w:r w:rsidR="00327152">
          <w:t xml:space="preserve"> from failures within the OTN </w:t>
        </w:r>
      </w:ins>
      <w:ins w:id="1467" w:author="Italo Busi" w:date="2017-08-09T14:45:00Z">
        <w:r w:rsidR="00445956">
          <w:t>multi-domain transport network</w:t>
        </w:r>
      </w:ins>
      <w:ins w:id="1468" w:author="Italo Busi" w:date="2017-08-09T14:46:00Z">
        <w:r>
          <w:t>, the MDSC should be capable to coordinate</w:t>
        </w:r>
      </w:ins>
      <w:ins w:id="1469" w:author="Italo Busi" w:date="2017-08-09T14:47:00Z">
        <w:r>
          <w:t xml:space="preserve"> different PNCs to configure and control </w:t>
        </w:r>
      </w:ins>
      <w:ins w:id="1470" w:author="Italo Busi" w:date="2017-08-09T14:31:00Z">
        <w:r w:rsidR="00327152">
          <w:t xml:space="preserve">OTN </w:t>
        </w:r>
        <w:r w:rsidR="00327152" w:rsidRPr="00C50CF6">
          <w:t xml:space="preserve">linear protection </w:t>
        </w:r>
        <w:r w:rsidR="00327152">
          <w:t>in the data plane between nodes S3 and node S18.</w:t>
        </w:r>
      </w:ins>
    </w:p>
    <w:p w:rsidR="00935D66" w:rsidRDefault="00327152">
      <w:pPr>
        <w:rPr>
          <w:ins w:id="1471" w:author="Italo Busi" w:date="2017-08-09T14:35:00Z"/>
        </w:rPr>
        <w:pPrChange w:id="1472" w:author="Italo Busi" w:date="2017-08-09T14:28:00Z">
          <w:pPr>
            <w:ind w:left="864"/>
          </w:pPr>
        </w:pPrChange>
      </w:pPr>
      <w:ins w:id="1473" w:author="Italo Busi" w:date="2017-08-09T14:32:00Z">
        <w:r>
          <w:t xml:space="preserve">The considerations in section </w:t>
        </w:r>
      </w:ins>
      <w:commentRangeStart w:id="1474"/>
      <w:ins w:id="1475" w:author="Italo Busi (v04)" w:date="2017-08-18T17:49:00Z">
        <w:r w:rsidR="004604B3" w:rsidRPr="004604B3">
          <w:rPr>
            <w:highlight w:val="cyan"/>
            <w:rPrChange w:id="1476" w:author="Italo Busi (v04)" w:date="2017-08-18T17:49:00Z">
              <w:rPr>
                <w:sz w:val="16"/>
                <w:szCs w:val="16"/>
              </w:rPr>
            </w:rPrChange>
          </w:rPr>
          <w:fldChar w:fldCharType="begin"/>
        </w:r>
        <w:r w:rsidR="004604B3" w:rsidRPr="004604B3">
          <w:rPr>
            <w:highlight w:val="cyan"/>
            <w:rPrChange w:id="1477" w:author="Italo Busi (v04)" w:date="2017-08-18T17:49:00Z">
              <w:rPr>
                <w:sz w:val="16"/>
                <w:szCs w:val="16"/>
              </w:rPr>
            </w:rPrChange>
          </w:rPr>
          <w:instrText xml:space="preserve"> REF _Ref490841904 \r \h \t </w:instrText>
        </w:r>
      </w:ins>
      <w:r w:rsidR="00292195">
        <w:rPr>
          <w:highlight w:val="cyan"/>
        </w:rPr>
        <w:instrText xml:space="preserve"> \* MERGEFORMAT </w:instrText>
      </w:r>
      <w:r w:rsidR="004604B3" w:rsidRPr="004604B3">
        <w:rPr>
          <w:highlight w:val="cyan"/>
        </w:rPr>
      </w:r>
      <w:r w:rsidR="004604B3" w:rsidRPr="004604B3">
        <w:rPr>
          <w:highlight w:val="cyan"/>
          <w:rPrChange w:id="1478" w:author="Italo Busi (v04)" w:date="2017-08-18T17:49:00Z">
            <w:rPr>
              <w:sz w:val="16"/>
              <w:szCs w:val="16"/>
            </w:rPr>
          </w:rPrChange>
        </w:rPr>
        <w:fldChar w:fldCharType="separate"/>
      </w:r>
      <w:ins w:id="1479" w:author="TNBI DT" w:date="2017-09-06T16:38:00Z">
        <w:r w:rsidR="00DA276F">
          <w:rPr>
            <w:highlight w:val="cyan"/>
          </w:rPr>
          <w:t>4.5</w:t>
        </w:r>
      </w:ins>
      <w:ins w:id="1480" w:author="Italo Busi (v04)" w:date="2017-08-18T17:49:00Z">
        <w:del w:id="1481" w:author="TNBI DT" w:date="2017-09-06T16:38:00Z">
          <w:r w:rsidR="004604B3" w:rsidRPr="004604B3" w:rsidDel="00DA276F">
            <w:rPr>
              <w:highlight w:val="cyan"/>
              <w:rPrChange w:id="1482" w:author="Italo Busi (v04)" w:date="2017-08-18T17:49:00Z">
                <w:rPr>
                  <w:sz w:val="16"/>
                  <w:szCs w:val="16"/>
                </w:rPr>
              </w:rPrChange>
            </w:rPr>
            <w:delText>3.5</w:delText>
          </w:r>
        </w:del>
        <w:r w:rsidR="004604B3" w:rsidRPr="004604B3">
          <w:rPr>
            <w:highlight w:val="cyan"/>
            <w:rPrChange w:id="1483" w:author="Italo Busi (v04)" w:date="2017-08-18T17:49:00Z">
              <w:rPr>
                <w:sz w:val="16"/>
                <w:szCs w:val="16"/>
              </w:rPr>
            </w:rPrChange>
          </w:rPr>
          <w:fldChar w:fldCharType="end"/>
        </w:r>
      </w:ins>
      <w:ins w:id="1484" w:author="Italo Busi" w:date="2017-08-09T14:32:00Z">
        <w:del w:id="1485" w:author="Italo Busi (v04)" w:date="2017-08-18T17:49:00Z">
          <w:r w:rsidR="004604B3" w:rsidRPr="004604B3" w:rsidDel="00292195">
            <w:rPr>
              <w:highlight w:val="cyan"/>
              <w:rPrChange w:id="1486" w:author="Italo Busi (v04)" w:date="2017-08-18T17:49:00Z">
                <w:rPr>
                  <w:sz w:val="16"/>
                  <w:szCs w:val="16"/>
                </w:rPr>
              </w:rPrChange>
            </w:rPr>
            <w:fldChar w:fldCharType="begin"/>
          </w:r>
          <w:r w:rsidR="004604B3" w:rsidRPr="004604B3">
            <w:rPr>
              <w:highlight w:val="cyan"/>
              <w:rPrChange w:id="1487" w:author="Italo Busi (v04)" w:date="2017-08-18T17:49:00Z">
                <w:rPr>
                  <w:sz w:val="16"/>
                  <w:szCs w:val="16"/>
                </w:rPr>
              </w:rPrChange>
            </w:rPr>
            <w:delInstrText xml:space="preserve"> REF _Ref490052480 \r \h \t </w:delInstrText>
          </w:r>
        </w:del>
      </w:ins>
      <w:r w:rsidR="00292195">
        <w:rPr>
          <w:highlight w:val="cyan"/>
        </w:rPr>
        <w:instrText xml:space="preserve"> \* MERGEFORMAT </w:instrText>
      </w:r>
      <w:del w:id="1488" w:author="Italo Busi (v04)" w:date="2017-08-18T17:49:00Z">
        <w:r w:rsidR="004604B3" w:rsidRPr="004604B3" w:rsidDel="00292195">
          <w:rPr>
            <w:highlight w:val="cyan"/>
          </w:rPr>
        </w:r>
        <w:r w:rsidR="004604B3" w:rsidRPr="004604B3" w:rsidDel="00292195">
          <w:rPr>
            <w:highlight w:val="cyan"/>
            <w:rPrChange w:id="1489" w:author="Italo Busi (v04)" w:date="2017-08-18T17:49:00Z">
              <w:rPr>
                <w:sz w:val="16"/>
                <w:szCs w:val="16"/>
              </w:rPr>
            </w:rPrChange>
          </w:rPr>
          <w:fldChar w:fldCharType="separate"/>
        </w:r>
      </w:del>
      <w:ins w:id="1490" w:author="Italo Busi" w:date="2017-08-09T14:32:00Z">
        <w:del w:id="1491" w:author="Italo Busi (v04)" w:date="2017-08-18T17:49:00Z">
          <w:r w:rsidR="004604B3" w:rsidRPr="004604B3">
            <w:rPr>
              <w:highlight w:val="cyan"/>
              <w:rPrChange w:id="1492" w:author="Italo Busi (v04)" w:date="2017-08-18T17:49:00Z">
                <w:rPr>
                  <w:sz w:val="16"/>
                  <w:szCs w:val="16"/>
                </w:rPr>
              </w:rPrChange>
            </w:rPr>
            <w:delText>3.5.1</w:delText>
          </w:r>
          <w:r w:rsidR="004604B3" w:rsidRPr="004604B3" w:rsidDel="00292195">
            <w:rPr>
              <w:highlight w:val="cyan"/>
              <w:rPrChange w:id="1493" w:author="Italo Busi (v04)" w:date="2017-08-18T17:49:00Z">
                <w:rPr>
                  <w:sz w:val="16"/>
                  <w:szCs w:val="16"/>
                </w:rPr>
              </w:rPrChange>
            </w:rPr>
            <w:fldChar w:fldCharType="end"/>
          </w:r>
        </w:del>
      </w:ins>
      <w:commentRangeEnd w:id="1474"/>
      <w:r w:rsidR="00C06A90">
        <w:rPr>
          <w:rStyle w:val="CommentReference"/>
        </w:rPr>
        <w:commentReference w:id="1474"/>
      </w:r>
      <w:ins w:id="1494" w:author="Italo Busi" w:date="2017-08-09T14:32:00Z">
        <w:r>
          <w:t xml:space="preserve"> are also applicable here with </w:t>
        </w:r>
      </w:ins>
      <w:ins w:id="1495" w:author="Italo Busi" w:date="2017-08-09T14:33:00Z">
        <w:r>
          <w:t xml:space="preserve">the only difference that MDSC needs to coordinate with different PNCs the setup and control of the OTN linear protection as well as of the </w:t>
        </w:r>
        <w:r w:rsidRPr="00C50CF6">
          <w:t xml:space="preserve">working </w:t>
        </w:r>
        <w:r>
          <w:t xml:space="preserve">and </w:t>
        </w:r>
      </w:ins>
      <w:ins w:id="1496" w:author="Italo Busi" w:date="2017-08-09T14:34:00Z">
        <w:r>
          <w:t xml:space="preserve">protection </w:t>
        </w:r>
      </w:ins>
      <w:ins w:id="1497" w:author="Italo Busi" w:date="2017-08-09T14:33:00Z">
        <w:r w:rsidRPr="00C50CF6">
          <w:t xml:space="preserve">transport </w:t>
        </w:r>
      </w:ins>
      <w:ins w:id="1498" w:author="Italo Busi" w:date="2017-08-09T14:34:00Z">
        <w:r>
          <w:t>entities</w:t>
        </w:r>
      </w:ins>
      <w:ins w:id="1499" w:author="Italo Busi" w:date="2017-08-09T14:33:00Z">
        <w:r>
          <w:t xml:space="preserve"> (working </w:t>
        </w:r>
      </w:ins>
      <w:ins w:id="1500" w:author="Italo Busi" w:date="2017-08-09T14:34:00Z">
        <w:r>
          <w:t xml:space="preserve">and protection </w:t>
        </w:r>
      </w:ins>
      <w:ins w:id="1501" w:author="Italo Busi" w:date="2017-08-09T14:33:00Z">
        <w:r>
          <w:t>LSP</w:t>
        </w:r>
      </w:ins>
      <w:ins w:id="1502" w:author="Italo Busi" w:date="2017-08-09T14:34:00Z">
        <w:r>
          <w:t>s)</w:t>
        </w:r>
      </w:ins>
      <w:ins w:id="1503" w:author="Italo Busi" w:date="2017-08-09T14:35:00Z">
        <w:r>
          <w:t>.</w:t>
        </w:r>
      </w:ins>
    </w:p>
    <w:p w:rsidR="00935D66" w:rsidRDefault="00445956">
      <w:pPr>
        <w:rPr>
          <w:ins w:id="1504" w:author="Italo Busi" w:date="2017-08-09T14:35:00Z"/>
        </w:rPr>
        <w:pPrChange w:id="1505" w:author="Italo Busi" w:date="2017-08-09T14:28:00Z">
          <w:pPr>
            <w:ind w:left="864"/>
          </w:pPr>
        </w:pPrChange>
      </w:pPr>
      <w:ins w:id="1506" w:author="Italo Busi" w:date="2017-08-09T14:35:00Z">
        <w:r>
          <w:t>Two cases can be consider</w:t>
        </w:r>
        <w:bookmarkStart w:id="1507" w:name="_GoBack"/>
        <w:bookmarkEnd w:id="1507"/>
        <w:r>
          <w:t>ed.</w:t>
        </w:r>
      </w:ins>
    </w:p>
    <w:p w:rsidR="00935D66" w:rsidRDefault="00445956">
      <w:pPr>
        <w:rPr>
          <w:ins w:id="1508" w:author="Italo Busi" w:date="2017-08-09T14:34:00Z"/>
        </w:rPr>
        <w:pPrChange w:id="1509" w:author="Italo Busi" w:date="2017-08-09T14:28:00Z">
          <w:pPr>
            <w:ind w:left="864"/>
          </w:pPr>
        </w:pPrChange>
      </w:pPr>
      <w:ins w:id="1510" w:author="Italo Busi" w:date="2017-08-09T14:35:00Z">
        <w:r>
          <w:t>In one case, the working and protection transport entities pass through the same PNC domains:</w:t>
        </w:r>
      </w:ins>
    </w:p>
    <w:p w:rsidR="00935D66" w:rsidRDefault="00327152">
      <w:pPr>
        <w:ind w:left="864"/>
        <w:rPr>
          <w:ins w:id="1511" w:author="Italo Busi" w:date="2017-08-09T14:34:00Z"/>
        </w:rPr>
        <w:pPrChange w:id="1512" w:author="Italo Busi" w:date="2017-08-09T14:37:00Z">
          <w:pPr/>
        </w:pPrChange>
      </w:pPr>
      <w:ins w:id="1513" w:author="Italo Busi" w:date="2017-08-09T14:34:00Z">
        <w:r>
          <w:t>Wo</w:t>
        </w:r>
        <w:r w:rsidR="00445956">
          <w:t>rking transport entity:</w:t>
        </w:r>
      </w:ins>
      <w:ins w:id="1514" w:author="Italo Busi" w:date="2017-08-09T14:37:00Z">
        <w:r w:rsidR="00445956">
          <w:tab/>
        </w:r>
      </w:ins>
      <w:ins w:id="1515" w:author="Italo Busi" w:date="2017-08-09T14:40:00Z">
        <w:r w:rsidR="00445956">
          <w:tab/>
        </w:r>
      </w:ins>
      <w:ins w:id="1516" w:author="Italo Busi" w:date="2017-08-09T14:34:00Z">
        <w:r w:rsidR="00445956">
          <w:t>S3</w:t>
        </w:r>
      </w:ins>
      <w:ins w:id="1517" w:author="Italo Busi (v03)" w:date="2017-08-17T17:59:00Z">
        <w:r w:rsidR="00AF2DA8">
          <w:t>,</w:t>
        </w:r>
      </w:ins>
      <w:ins w:id="1518" w:author="Italo Busi" w:date="2017-08-09T14:34:00Z">
        <w:r w:rsidR="00445956">
          <w:t xml:space="preserve"> </w:t>
        </w:r>
        <w:del w:id="1519" w:author="Italo Busi (v03)" w:date="2017-08-17T17:59:00Z">
          <w:r w:rsidR="00445956" w:rsidDel="00AF2DA8">
            <w:delText xml:space="preserve">-&gt; </w:delText>
          </w:r>
        </w:del>
        <w:r w:rsidR="00445956">
          <w:t>S</w:t>
        </w:r>
      </w:ins>
      <w:ins w:id="1520" w:author="Italo Busi" w:date="2017-08-09T14:36:00Z">
        <w:r w:rsidR="00445956">
          <w:t>1</w:t>
        </w:r>
      </w:ins>
      <w:ins w:id="1521" w:author="Italo Busi (v03)" w:date="2017-08-17T17:59:00Z">
        <w:r w:rsidR="00AF2DA8">
          <w:t>,</w:t>
        </w:r>
      </w:ins>
      <w:ins w:id="1522" w:author="Italo Busi" w:date="2017-08-09T14:34:00Z">
        <w:r>
          <w:t xml:space="preserve"> </w:t>
        </w:r>
        <w:del w:id="1523" w:author="Italo Busi (v03)" w:date="2017-08-17T17:59:00Z">
          <w:r w:rsidDel="00AF2DA8">
            <w:delText xml:space="preserve">-&gt; </w:delText>
          </w:r>
        </w:del>
        <w:r>
          <w:t>S</w:t>
        </w:r>
      </w:ins>
      <w:ins w:id="1524" w:author="Italo Busi" w:date="2017-08-09T14:36:00Z">
        <w:r w:rsidR="00445956">
          <w:t>2</w:t>
        </w:r>
      </w:ins>
      <w:ins w:id="1525" w:author="Italo Busi (v03)" w:date="2017-08-17T17:59:00Z">
        <w:r w:rsidR="00AF2DA8">
          <w:t>,</w:t>
        </w:r>
        <w:r w:rsidR="00AF2DA8" w:rsidDel="00AF2DA8">
          <w:t xml:space="preserve"> </w:t>
        </w:r>
      </w:ins>
      <w:ins w:id="1526" w:author="Italo Busi" w:date="2017-08-09T14:36:00Z">
        <w:del w:id="1527" w:author="Italo Busi (v03)" w:date="2017-08-17T17:59:00Z">
          <w:r w:rsidR="00445956" w:rsidDel="00AF2DA8">
            <w:delText xml:space="preserve"> -&gt;</w:delText>
          </w:r>
        </w:del>
      </w:ins>
      <w:ins w:id="1528" w:author="Italo Busi" w:date="2017-08-09T14:37:00Z">
        <w:r w:rsidR="00445956">
          <w:br/>
        </w:r>
        <w:r w:rsidR="00445956">
          <w:tab/>
        </w:r>
        <w:r w:rsidR="00445956">
          <w:tab/>
        </w:r>
        <w:r w:rsidR="00445956">
          <w:tab/>
        </w:r>
        <w:r w:rsidR="00445956">
          <w:tab/>
        </w:r>
        <w:r w:rsidR="00445956">
          <w:tab/>
        </w:r>
        <w:r w:rsidR="00445956">
          <w:tab/>
        </w:r>
        <w:r w:rsidR="00445956">
          <w:tab/>
        </w:r>
        <w:r w:rsidR="00445956">
          <w:tab/>
        </w:r>
        <w:r w:rsidR="00445956">
          <w:tab/>
        </w:r>
      </w:ins>
      <w:ins w:id="1529" w:author="Italo Busi" w:date="2017-08-09T14:40:00Z">
        <w:r w:rsidR="00445956">
          <w:tab/>
        </w:r>
      </w:ins>
      <w:ins w:id="1530" w:author="Italo Busi" w:date="2017-08-09T14:36:00Z">
        <w:r w:rsidR="00445956">
          <w:t>S31</w:t>
        </w:r>
      </w:ins>
      <w:ins w:id="1531" w:author="Italo Busi (v03)" w:date="2017-08-17T17:59:00Z">
        <w:r w:rsidR="00AF2DA8">
          <w:t>,</w:t>
        </w:r>
      </w:ins>
      <w:ins w:id="1532" w:author="Italo Busi" w:date="2017-08-09T14:36:00Z">
        <w:r w:rsidR="00445956">
          <w:t xml:space="preserve"> </w:t>
        </w:r>
        <w:del w:id="1533" w:author="Italo Busi (v03)" w:date="2017-08-17T17:59:00Z">
          <w:r w:rsidR="00445956" w:rsidDel="00AF2DA8">
            <w:delText xml:space="preserve">-&gt; </w:delText>
          </w:r>
        </w:del>
        <w:r w:rsidR="00445956">
          <w:t>S33</w:t>
        </w:r>
      </w:ins>
      <w:ins w:id="1534" w:author="Italo Busi (v03)" w:date="2017-08-17T17:59:00Z">
        <w:r w:rsidR="00AF2DA8">
          <w:t>,</w:t>
        </w:r>
      </w:ins>
      <w:ins w:id="1535" w:author="Italo Busi" w:date="2017-08-09T14:36:00Z">
        <w:r w:rsidR="00445956">
          <w:t xml:space="preserve"> </w:t>
        </w:r>
        <w:del w:id="1536" w:author="Italo Busi (v03)" w:date="2017-08-17T17:59:00Z">
          <w:r w:rsidR="00445956" w:rsidDel="00AF2DA8">
            <w:delText xml:space="preserve">-&gt; </w:delText>
          </w:r>
        </w:del>
        <w:r w:rsidR="00445956">
          <w:t>S34</w:t>
        </w:r>
      </w:ins>
      <w:ins w:id="1537" w:author="Italo Busi (v03)" w:date="2017-08-17T18:00:00Z">
        <w:r w:rsidR="00AF2DA8">
          <w:t>,</w:t>
        </w:r>
      </w:ins>
      <w:ins w:id="1538" w:author="Italo Busi" w:date="2017-08-09T14:36:00Z">
        <w:del w:id="1539" w:author="Italo Busi (v03)" w:date="2017-08-17T18:00:00Z">
          <w:r w:rsidR="00445956" w:rsidDel="00AF2DA8">
            <w:delText xml:space="preserve"> -&gt;</w:delText>
          </w:r>
        </w:del>
      </w:ins>
      <w:ins w:id="1540" w:author="Italo Busi" w:date="2017-08-09T14:37:00Z">
        <w:r w:rsidR="00445956">
          <w:br/>
        </w:r>
        <w:r w:rsidR="00445956">
          <w:tab/>
        </w:r>
        <w:r w:rsidR="00445956">
          <w:tab/>
        </w:r>
        <w:r w:rsidR="00445956">
          <w:tab/>
        </w:r>
        <w:r w:rsidR="00445956">
          <w:tab/>
        </w:r>
        <w:r w:rsidR="00445956">
          <w:tab/>
        </w:r>
        <w:r w:rsidR="00445956">
          <w:tab/>
        </w:r>
        <w:r w:rsidR="00445956">
          <w:tab/>
        </w:r>
        <w:r w:rsidR="00445956">
          <w:tab/>
        </w:r>
        <w:r w:rsidR="00445956">
          <w:tab/>
        </w:r>
      </w:ins>
      <w:ins w:id="1541" w:author="Italo Busi" w:date="2017-08-09T14:40:00Z">
        <w:r w:rsidR="00445956">
          <w:tab/>
        </w:r>
      </w:ins>
      <w:ins w:id="1542" w:author="Italo Busi" w:date="2017-08-09T14:37:00Z">
        <w:r w:rsidR="00445956">
          <w:t>S15</w:t>
        </w:r>
      </w:ins>
      <w:ins w:id="1543" w:author="Italo Busi (v03)" w:date="2017-08-17T18:00:00Z">
        <w:r w:rsidR="00AF2DA8">
          <w:t>,</w:t>
        </w:r>
      </w:ins>
      <w:ins w:id="1544" w:author="Italo Busi" w:date="2017-08-09T14:37:00Z">
        <w:r w:rsidR="00445956">
          <w:t xml:space="preserve"> </w:t>
        </w:r>
        <w:del w:id="1545" w:author="Italo Busi (v03)" w:date="2017-08-17T18:00:00Z">
          <w:r w:rsidR="00445956" w:rsidDel="00AF2DA8">
            <w:delText xml:space="preserve">-&gt; </w:delText>
          </w:r>
        </w:del>
        <w:r w:rsidR="00445956">
          <w:t>S18</w:t>
        </w:r>
      </w:ins>
    </w:p>
    <w:p w:rsidR="00935D66" w:rsidRDefault="00445956">
      <w:pPr>
        <w:ind w:left="864"/>
        <w:rPr>
          <w:ins w:id="1546" w:author="Italo Busi" w:date="2017-08-09T14:34:00Z"/>
        </w:rPr>
        <w:pPrChange w:id="1547" w:author="Italo Busi" w:date="2017-08-09T14:38:00Z">
          <w:pPr/>
        </w:pPrChange>
      </w:pPr>
      <w:ins w:id="1548" w:author="Italo Busi" w:date="2017-08-09T14:34:00Z">
        <w:r>
          <w:t>Protection transport entity:</w:t>
        </w:r>
      </w:ins>
      <w:ins w:id="1549" w:author="Italo Busi" w:date="2017-08-09T14:38:00Z">
        <w:r>
          <w:tab/>
        </w:r>
      </w:ins>
      <w:ins w:id="1550" w:author="Italo Busi" w:date="2017-08-09T14:34:00Z">
        <w:r w:rsidR="00327152">
          <w:t>S3</w:t>
        </w:r>
      </w:ins>
      <w:ins w:id="1551" w:author="Italo Busi (v03)" w:date="2017-08-17T18:00:00Z">
        <w:r w:rsidR="00AF2DA8">
          <w:t>,</w:t>
        </w:r>
      </w:ins>
      <w:ins w:id="1552" w:author="Italo Busi" w:date="2017-08-09T14:34:00Z">
        <w:r w:rsidR="00327152">
          <w:t xml:space="preserve"> </w:t>
        </w:r>
        <w:del w:id="1553" w:author="Italo Busi (v03)" w:date="2017-08-17T18:00:00Z">
          <w:r w:rsidR="00327152" w:rsidDel="00AF2DA8">
            <w:delText xml:space="preserve">-&gt; </w:delText>
          </w:r>
        </w:del>
        <w:r w:rsidR="00327152">
          <w:t>S4</w:t>
        </w:r>
      </w:ins>
      <w:ins w:id="1554" w:author="Italo Busi (v03)" w:date="2017-08-17T18:00:00Z">
        <w:r w:rsidR="00AF2DA8">
          <w:t>,</w:t>
        </w:r>
      </w:ins>
      <w:ins w:id="1555" w:author="Italo Busi" w:date="2017-08-09T14:34:00Z">
        <w:r w:rsidR="00327152">
          <w:t xml:space="preserve"> </w:t>
        </w:r>
        <w:del w:id="1556" w:author="Italo Busi (v03)" w:date="2017-08-17T18:00:00Z">
          <w:r w:rsidR="00327152" w:rsidDel="00AF2DA8">
            <w:delText xml:space="preserve">-&gt; </w:delText>
          </w:r>
        </w:del>
        <w:r w:rsidR="00327152">
          <w:t>S</w:t>
        </w:r>
      </w:ins>
      <w:ins w:id="1557" w:author="Italo Busi" w:date="2017-08-09T14:38:00Z">
        <w:r>
          <w:t>8</w:t>
        </w:r>
      </w:ins>
      <w:ins w:id="1558" w:author="Italo Busi (v03)" w:date="2017-08-17T18:00:00Z">
        <w:r w:rsidR="00AF2DA8">
          <w:t>,</w:t>
        </w:r>
      </w:ins>
      <w:ins w:id="1559" w:author="Italo Busi" w:date="2017-08-09T14:34:00Z">
        <w:del w:id="1560" w:author="Italo Busi (v03)" w:date="2017-08-17T18:00:00Z">
          <w:r w:rsidR="00327152" w:rsidDel="00AF2DA8">
            <w:delText xml:space="preserve"> -&gt;</w:delText>
          </w:r>
        </w:del>
      </w:ins>
      <w:ins w:id="1561" w:author="Italo Busi" w:date="2017-08-09T14:38:00Z">
        <w:r>
          <w:br/>
        </w:r>
        <w:r>
          <w:tab/>
        </w:r>
        <w:r>
          <w:tab/>
        </w:r>
        <w:r>
          <w:tab/>
        </w:r>
        <w:r>
          <w:tab/>
        </w:r>
        <w:r>
          <w:tab/>
        </w:r>
        <w:r>
          <w:tab/>
        </w:r>
        <w:r>
          <w:tab/>
        </w:r>
        <w:r>
          <w:tab/>
        </w:r>
        <w:r>
          <w:tab/>
        </w:r>
        <w:r>
          <w:tab/>
        </w:r>
      </w:ins>
      <w:ins w:id="1562" w:author="Italo Busi" w:date="2017-08-09T14:34:00Z">
        <w:r w:rsidR="00327152">
          <w:t>S</w:t>
        </w:r>
      </w:ins>
      <w:ins w:id="1563" w:author="Italo Busi" w:date="2017-08-09T14:38:00Z">
        <w:r>
          <w:t>32</w:t>
        </w:r>
      </w:ins>
      <w:ins w:id="1564" w:author="Italo Busi (v03)" w:date="2017-08-17T18:00:00Z">
        <w:r w:rsidR="00AF2DA8">
          <w:t>,</w:t>
        </w:r>
      </w:ins>
      <w:ins w:id="1565" w:author="Italo Busi" w:date="2017-08-09T14:34:00Z">
        <w:del w:id="1566" w:author="Italo Busi (v03)" w:date="2017-08-17T18:00:00Z">
          <w:r w:rsidDel="00AF2DA8">
            <w:delText xml:space="preserve"> -&gt;</w:delText>
          </w:r>
        </w:del>
      </w:ins>
      <w:ins w:id="1567" w:author="Italo Busi" w:date="2017-08-09T14:38:00Z">
        <w:r>
          <w:br/>
        </w:r>
        <w:r>
          <w:tab/>
        </w:r>
        <w:r>
          <w:tab/>
        </w:r>
        <w:r>
          <w:tab/>
        </w:r>
        <w:r>
          <w:tab/>
        </w:r>
        <w:r>
          <w:tab/>
        </w:r>
        <w:r>
          <w:tab/>
        </w:r>
        <w:r>
          <w:tab/>
        </w:r>
        <w:r>
          <w:tab/>
        </w:r>
        <w:r>
          <w:tab/>
        </w:r>
        <w:r>
          <w:tab/>
        </w:r>
      </w:ins>
      <w:ins w:id="1568" w:author="Italo Busi" w:date="2017-08-09T14:34:00Z">
        <w:r w:rsidR="00327152">
          <w:t>S</w:t>
        </w:r>
      </w:ins>
      <w:ins w:id="1569" w:author="Italo Busi" w:date="2017-08-09T14:38:00Z">
        <w:r>
          <w:t>12</w:t>
        </w:r>
      </w:ins>
      <w:ins w:id="1570" w:author="Italo Busi (v03)" w:date="2017-08-17T18:00:00Z">
        <w:r w:rsidR="00AF2DA8">
          <w:t>,</w:t>
        </w:r>
      </w:ins>
      <w:ins w:id="1571" w:author="Italo Busi" w:date="2017-08-09T14:38:00Z">
        <w:r>
          <w:t xml:space="preserve"> </w:t>
        </w:r>
        <w:del w:id="1572" w:author="Italo Busi (v03)" w:date="2017-08-17T18:00:00Z">
          <w:r w:rsidDel="00AF2DA8">
            <w:delText xml:space="preserve">-&gt; </w:delText>
          </w:r>
        </w:del>
      </w:ins>
      <w:ins w:id="1573" w:author="Italo Busi" w:date="2017-08-09T14:39:00Z">
        <w:r>
          <w:t>S1</w:t>
        </w:r>
      </w:ins>
      <w:ins w:id="1574" w:author="Italo Busi" w:date="2017-08-09T14:40:00Z">
        <w:r>
          <w:t>7</w:t>
        </w:r>
      </w:ins>
      <w:ins w:id="1575" w:author="Italo Busi (v03)" w:date="2017-08-17T18:00:00Z">
        <w:r w:rsidR="00AF2DA8">
          <w:t>,</w:t>
        </w:r>
      </w:ins>
      <w:ins w:id="1576" w:author="Italo Busi" w:date="2017-08-09T14:39:00Z">
        <w:r>
          <w:t xml:space="preserve"> </w:t>
        </w:r>
        <w:del w:id="1577" w:author="Italo Busi (v03)" w:date="2017-08-17T18:00:00Z">
          <w:r w:rsidDel="00AF2DA8">
            <w:delText xml:space="preserve">-&gt; </w:delText>
          </w:r>
        </w:del>
        <w:r>
          <w:t>S18</w:t>
        </w:r>
      </w:ins>
    </w:p>
    <w:p w:rsidR="00935D66" w:rsidRDefault="00445956">
      <w:pPr>
        <w:rPr>
          <w:ins w:id="1578" w:author="Italo Busi" w:date="2017-08-09T14:40:00Z"/>
        </w:rPr>
        <w:pPrChange w:id="1579" w:author="Italo Busi" w:date="2017-08-09T14:28:00Z">
          <w:pPr>
            <w:ind w:left="864"/>
          </w:pPr>
        </w:pPrChange>
      </w:pPr>
      <w:ins w:id="1580" w:author="Italo Busi" w:date="2017-08-09T14:40:00Z">
        <w:r>
          <w:t>In another case, the working and protection transport entities can pass through different PNC domains:</w:t>
        </w:r>
      </w:ins>
    </w:p>
    <w:p w:rsidR="00445956" w:rsidRDefault="00445956" w:rsidP="00445956">
      <w:pPr>
        <w:ind w:left="864"/>
        <w:rPr>
          <w:ins w:id="1581" w:author="Italo Busi" w:date="2017-08-09T14:41:00Z"/>
        </w:rPr>
      </w:pPr>
      <w:ins w:id="1582" w:author="Italo Busi" w:date="2017-08-09T14:41:00Z">
        <w:r>
          <w:t>Working transport entity:</w:t>
        </w:r>
        <w:r>
          <w:tab/>
        </w:r>
        <w:r>
          <w:tab/>
          <w:t>S3</w:t>
        </w:r>
      </w:ins>
      <w:ins w:id="1583" w:author="Italo Busi (v03)" w:date="2017-08-17T18:00:00Z">
        <w:r w:rsidR="00AF2DA8">
          <w:t>,</w:t>
        </w:r>
      </w:ins>
      <w:ins w:id="1584" w:author="Italo Busi" w:date="2017-08-09T14:41:00Z">
        <w:r>
          <w:t xml:space="preserve"> </w:t>
        </w:r>
        <w:del w:id="1585" w:author="Italo Busi (v03)" w:date="2017-08-17T18:00:00Z">
          <w:r w:rsidDel="00AF2DA8">
            <w:delText xml:space="preserve">-&gt; </w:delText>
          </w:r>
        </w:del>
        <w:r>
          <w:t>S</w:t>
        </w:r>
      </w:ins>
      <w:ins w:id="1586" w:author="Italo Busi" w:date="2017-08-09T14:42:00Z">
        <w:r>
          <w:t>5</w:t>
        </w:r>
      </w:ins>
      <w:ins w:id="1587" w:author="Italo Busi (v03)" w:date="2017-08-17T18:00:00Z">
        <w:r w:rsidR="00AF2DA8">
          <w:t>,</w:t>
        </w:r>
      </w:ins>
      <w:ins w:id="1588" w:author="Italo Busi" w:date="2017-08-09T14:41:00Z">
        <w:r>
          <w:t xml:space="preserve"> </w:t>
        </w:r>
        <w:del w:id="1589" w:author="Italo Busi (v03)" w:date="2017-08-17T18:00:00Z">
          <w:r w:rsidDel="00AF2DA8">
            <w:delText xml:space="preserve">-&gt; </w:delText>
          </w:r>
        </w:del>
        <w:r>
          <w:t>S</w:t>
        </w:r>
      </w:ins>
      <w:ins w:id="1590" w:author="Italo Busi" w:date="2017-08-09T14:42:00Z">
        <w:r>
          <w:t>7</w:t>
        </w:r>
      </w:ins>
      <w:ins w:id="1591" w:author="Italo Busi (v03)" w:date="2017-08-17T18:00:00Z">
        <w:r w:rsidR="00AF2DA8">
          <w:t>,</w:t>
        </w:r>
      </w:ins>
      <w:ins w:id="1592" w:author="Italo Busi" w:date="2017-08-09T14:41:00Z">
        <w:del w:id="1593" w:author="Italo Busi (v03)" w:date="2017-08-17T18:00:00Z">
          <w:r w:rsidDel="00AF2DA8">
            <w:delText xml:space="preserve"> -&gt;</w:delText>
          </w:r>
        </w:del>
      </w:ins>
      <w:ins w:id="1594" w:author="Italo Busi" w:date="2017-08-09T14:42:00Z">
        <w:r>
          <w:br/>
        </w:r>
      </w:ins>
      <w:ins w:id="1595" w:author="Italo Busi" w:date="2017-08-09T14:41:00Z">
        <w:r>
          <w:tab/>
        </w:r>
        <w:r>
          <w:tab/>
        </w:r>
        <w:r>
          <w:tab/>
        </w:r>
        <w:r>
          <w:tab/>
        </w:r>
        <w:r>
          <w:tab/>
        </w:r>
        <w:r>
          <w:tab/>
        </w:r>
        <w:r>
          <w:tab/>
        </w:r>
        <w:r>
          <w:tab/>
        </w:r>
        <w:r>
          <w:tab/>
        </w:r>
        <w:r>
          <w:tab/>
        </w:r>
      </w:ins>
      <w:ins w:id="1596" w:author="Italo Busi" w:date="2017-08-09T14:42:00Z">
        <w:r>
          <w:t>S11</w:t>
        </w:r>
      </w:ins>
      <w:ins w:id="1597" w:author="Italo Busi (v03)" w:date="2017-08-17T18:00:00Z">
        <w:r w:rsidR="00AF2DA8">
          <w:t>,</w:t>
        </w:r>
      </w:ins>
      <w:ins w:id="1598" w:author="Italo Busi" w:date="2017-08-09T14:42:00Z">
        <w:r>
          <w:t xml:space="preserve"> </w:t>
        </w:r>
        <w:del w:id="1599" w:author="Italo Busi (v03)" w:date="2017-08-17T18:00:00Z">
          <w:r w:rsidDel="00AF2DA8">
            <w:delText xml:space="preserve">-&gt; </w:delText>
          </w:r>
        </w:del>
      </w:ins>
      <w:ins w:id="1600" w:author="Italo Busi" w:date="2017-08-09T14:41:00Z">
        <w:r>
          <w:t>S12</w:t>
        </w:r>
      </w:ins>
      <w:ins w:id="1601" w:author="Italo Busi (v03)" w:date="2017-08-17T18:00:00Z">
        <w:r w:rsidR="00AF2DA8">
          <w:t>,</w:t>
        </w:r>
      </w:ins>
      <w:ins w:id="1602" w:author="Italo Busi" w:date="2017-08-09T14:41:00Z">
        <w:r>
          <w:t xml:space="preserve"> </w:t>
        </w:r>
        <w:del w:id="1603" w:author="Italo Busi (v03)" w:date="2017-08-17T18:00:00Z">
          <w:r w:rsidDel="00AF2DA8">
            <w:delText xml:space="preserve">-&gt; </w:delText>
          </w:r>
        </w:del>
        <w:r>
          <w:t>S17</w:t>
        </w:r>
      </w:ins>
      <w:ins w:id="1604" w:author="Italo Busi (v03)" w:date="2017-08-17T18:00:00Z">
        <w:r w:rsidR="00AF2DA8">
          <w:t>,</w:t>
        </w:r>
      </w:ins>
      <w:ins w:id="1605" w:author="Italo Busi" w:date="2017-08-09T14:41:00Z">
        <w:r>
          <w:t xml:space="preserve"> </w:t>
        </w:r>
        <w:del w:id="1606" w:author="Italo Busi (v03)" w:date="2017-08-17T18:00:00Z">
          <w:r w:rsidDel="00AF2DA8">
            <w:delText xml:space="preserve">-&gt; </w:delText>
          </w:r>
        </w:del>
        <w:r>
          <w:t>S18</w:t>
        </w:r>
      </w:ins>
    </w:p>
    <w:p w:rsidR="00445956" w:rsidRDefault="00445956" w:rsidP="00445956">
      <w:pPr>
        <w:ind w:left="864"/>
        <w:rPr>
          <w:ins w:id="1607" w:author="Italo Busi" w:date="2017-08-09T14:40:00Z"/>
        </w:rPr>
      </w:pPr>
      <w:ins w:id="1608" w:author="Italo Busi" w:date="2017-08-09T14:41:00Z">
        <w:r>
          <w:t xml:space="preserve">Protection </w:t>
        </w:r>
      </w:ins>
      <w:ins w:id="1609" w:author="Italo Busi" w:date="2017-08-09T14:40:00Z">
        <w:r>
          <w:t>transport entity:</w:t>
        </w:r>
        <w:r>
          <w:tab/>
          <w:t>S3</w:t>
        </w:r>
      </w:ins>
      <w:ins w:id="1610" w:author="Italo Busi (v03)" w:date="2017-08-17T18:01:00Z">
        <w:r w:rsidR="00AF2DA8">
          <w:t>,</w:t>
        </w:r>
      </w:ins>
      <w:ins w:id="1611" w:author="Italo Busi" w:date="2017-08-09T14:40:00Z">
        <w:r>
          <w:t xml:space="preserve"> </w:t>
        </w:r>
        <w:del w:id="1612" w:author="Italo Busi (v03)" w:date="2017-08-17T18:01:00Z">
          <w:r w:rsidDel="00AF2DA8">
            <w:delText xml:space="preserve">-&gt; </w:delText>
          </w:r>
        </w:del>
        <w:r>
          <w:t>S1</w:t>
        </w:r>
      </w:ins>
      <w:ins w:id="1613" w:author="Italo Busi (v03)" w:date="2017-08-17T18:01:00Z">
        <w:r w:rsidR="00AF2DA8">
          <w:t>,</w:t>
        </w:r>
      </w:ins>
      <w:ins w:id="1614" w:author="Italo Busi" w:date="2017-08-09T14:40:00Z">
        <w:r>
          <w:t xml:space="preserve"> </w:t>
        </w:r>
        <w:del w:id="1615" w:author="Italo Busi (v03)" w:date="2017-08-17T18:01:00Z">
          <w:r w:rsidDel="00AF2DA8">
            <w:delText xml:space="preserve">-&gt; </w:delText>
          </w:r>
        </w:del>
        <w:r>
          <w:t>S2</w:t>
        </w:r>
      </w:ins>
      <w:ins w:id="1616" w:author="Italo Busi (v03)" w:date="2017-08-17T18:01:00Z">
        <w:r w:rsidR="00AF2DA8">
          <w:t>,</w:t>
        </w:r>
      </w:ins>
      <w:ins w:id="1617" w:author="Italo Busi" w:date="2017-08-09T14:40:00Z">
        <w:del w:id="1618" w:author="Italo Busi (v03)" w:date="2017-08-17T18:01:00Z">
          <w:r w:rsidDel="00AF2DA8">
            <w:delText xml:space="preserve"> -&gt;</w:delText>
          </w:r>
        </w:del>
        <w:r>
          <w:br/>
        </w:r>
        <w:r>
          <w:tab/>
        </w:r>
        <w:r>
          <w:tab/>
        </w:r>
        <w:r>
          <w:tab/>
        </w:r>
        <w:r>
          <w:tab/>
        </w:r>
        <w:r>
          <w:tab/>
        </w:r>
        <w:r>
          <w:tab/>
        </w:r>
        <w:r>
          <w:tab/>
        </w:r>
        <w:r>
          <w:tab/>
        </w:r>
        <w:r>
          <w:tab/>
        </w:r>
        <w:r>
          <w:tab/>
          <w:t>S31</w:t>
        </w:r>
      </w:ins>
      <w:ins w:id="1619" w:author="Italo Busi (v03)" w:date="2017-08-17T18:01:00Z">
        <w:r w:rsidR="00AF2DA8">
          <w:t>,</w:t>
        </w:r>
      </w:ins>
      <w:ins w:id="1620" w:author="Italo Busi" w:date="2017-08-09T14:40:00Z">
        <w:r>
          <w:t xml:space="preserve"> </w:t>
        </w:r>
        <w:del w:id="1621" w:author="Italo Busi (v03)" w:date="2017-08-17T18:01:00Z">
          <w:r w:rsidDel="00AF2DA8">
            <w:delText xml:space="preserve">-&gt; </w:delText>
          </w:r>
        </w:del>
        <w:r>
          <w:t>S33</w:t>
        </w:r>
      </w:ins>
      <w:ins w:id="1622" w:author="Italo Busi (v03)" w:date="2017-08-17T18:01:00Z">
        <w:r w:rsidR="00AF2DA8">
          <w:t xml:space="preserve">, </w:t>
        </w:r>
      </w:ins>
      <w:ins w:id="1623" w:author="Italo Busi" w:date="2017-08-09T14:40:00Z">
        <w:del w:id="1624" w:author="Italo Busi (v03)" w:date="2017-08-17T18:01:00Z">
          <w:r w:rsidDel="00AF2DA8">
            <w:delText xml:space="preserve"> -&gt; </w:delText>
          </w:r>
        </w:del>
        <w:r>
          <w:t>S34</w:t>
        </w:r>
      </w:ins>
      <w:ins w:id="1625" w:author="Italo Busi (v03)" w:date="2017-08-17T18:01:00Z">
        <w:r w:rsidR="00AF2DA8">
          <w:t>,</w:t>
        </w:r>
      </w:ins>
      <w:ins w:id="1626" w:author="Italo Busi" w:date="2017-08-09T14:40:00Z">
        <w:del w:id="1627" w:author="Italo Busi (v03)" w:date="2017-08-17T18:01:00Z">
          <w:r w:rsidDel="00AF2DA8">
            <w:delText xml:space="preserve"> -&gt;</w:delText>
          </w:r>
        </w:del>
        <w:r>
          <w:br/>
        </w:r>
        <w:r>
          <w:tab/>
        </w:r>
        <w:r>
          <w:tab/>
        </w:r>
        <w:r>
          <w:tab/>
        </w:r>
        <w:r>
          <w:tab/>
        </w:r>
        <w:r>
          <w:tab/>
        </w:r>
        <w:r>
          <w:tab/>
        </w:r>
        <w:r>
          <w:tab/>
        </w:r>
        <w:r>
          <w:tab/>
        </w:r>
        <w:r>
          <w:tab/>
        </w:r>
        <w:r>
          <w:tab/>
          <w:t>S15</w:t>
        </w:r>
      </w:ins>
      <w:ins w:id="1628" w:author="Italo Busi (v03)" w:date="2017-08-17T18:01:00Z">
        <w:r w:rsidR="00AF2DA8">
          <w:t>,</w:t>
        </w:r>
      </w:ins>
      <w:ins w:id="1629" w:author="Italo Busi" w:date="2017-08-09T14:40:00Z">
        <w:r>
          <w:t xml:space="preserve"> </w:t>
        </w:r>
        <w:del w:id="1630" w:author="Italo Busi (v03)" w:date="2017-08-17T18:01:00Z">
          <w:r w:rsidDel="00AF2DA8">
            <w:delText xml:space="preserve">-&gt; </w:delText>
          </w:r>
        </w:del>
        <w:r>
          <w:t>S18</w:t>
        </w:r>
      </w:ins>
    </w:p>
    <w:p w:rsidR="00445956" w:rsidRDefault="00445956" w:rsidP="00445956">
      <w:pPr>
        <w:pStyle w:val="Heading3"/>
        <w:rPr>
          <w:ins w:id="1631" w:author="Italo Busi" w:date="2017-08-09T14:43:00Z"/>
        </w:rPr>
      </w:pPr>
      <w:bookmarkStart w:id="1632" w:name="_Toc490842127"/>
      <w:ins w:id="1633" w:author="Italo Busi" w:date="2017-08-09T14:43:00Z">
        <w:r>
          <w:lastRenderedPageBreak/>
          <w:t>Segmented Protection</w:t>
        </w:r>
        <w:bookmarkEnd w:id="1632"/>
      </w:ins>
    </w:p>
    <w:p w:rsidR="005F7DA0" w:rsidRDefault="005F7DA0" w:rsidP="005F7DA0">
      <w:pPr>
        <w:rPr>
          <w:ins w:id="1634" w:author="Italo Busi" w:date="2017-08-09T14:47:00Z"/>
        </w:rPr>
      </w:pPr>
      <w:ins w:id="1635" w:author="Italo Busi" w:date="2017-08-09T14:47:00Z">
        <w:r>
          <w:t xml:space="preserve">In order to protect any service defined in section </w:t>
        </w:r>
        <w:r w:rsidR="004604B3">
          <w:fldChar w:fldCharType="begin"/>
        </w:r>
        <w:r>
          <w:instrText xml:space="preserve"> REF _Ref490052290 \r \h \t </w:instrText>
        </w:r>
      </w:ins>
      <w:ins w:id="1636" w:author="Italo Busi" w:date="2017-08-09T14:47:00Z">
        <w:r w:rsidR="004604B3">
          <w:fldChar w:fldCharType="separate"/>
        </w:r>
        <w:r>
          <w:t>5.3</w:t>
        </w:r>
        <w:r w:rsidR="004604B3">
          <w:fldChar w:fldCharType="end"/>
        </w:r>
        <w:r>
          <w:t xml:space="preserve"> from failures within the OTN multi-domain transport network, the MDSC should be capable to request each PNC to configure </w:t>
        </w:r>
      </w:ins>
      <w:ins w:id="1637" w:author="Italo Busi" w:date="2017-08-09T14:48:00Z">
        <w:r>
          <w:t xml:space="preserve">OTN </w:t>
        </w:r>
      </w:ins>
      <w:ins w:id="1638" w:author="Italo Busi" w:date="2017-08-09T14:47:00Z">
        <w:r>
          <w:t>intra-domain protection when req</w:t>
        </w:r>
      </w:ins>
      <w:ins w:id="1639" w:author="Italo Busi" w:date="2017-08-09T14:48:00Z">
        <w:r>
          <w:t>uesting the setup of the ODU2 data plane connection segment.</w:t>
        </w:r>
      </w:ins>
    </w:p>
    <w:p w:rsidR="005F7DA0" w:rsidDel="00DA276F" w:rsidRDefault="005F7DA0" w:rsidP="005F7DA0">
      <w:pPr>
        <w:rPr>
          <w:ins w:id="1640" w:author="Italo Busi" w:date="2017-08-09T14:50:00Z"/>
          <w:del w:id="1641" w:author="TNBI DT" w:date="2017-09-06T16:40:00Z"/>
        </w:rPr>
      </w:pPr>
      <w:ins w:id="1642" w:author="Italo Busi" w:date="2017-08-09T14:50:00Z">
        <w:del w:id="1643" w:author="TNBI DT" w:date="2017-09-06T16:40:00Z">
          <w:r w:rsidDel="00DA276F">
            <w:delText>Resiliency mechanisms on the inter-domain links are for further discussion.</w:delText>
          </w:r>
        </w:del>
      </w:ins>
    </w:p>
    <w:p w:rsidR="005F7DA0" w:rsidRDefault="005F7DA0" w:rsidP="005F7DA0">
      <w:pPr>
        <w:rPr>
          <w:ins w:id="1644" w:author="Italo Busi" w:date="2017-08-09T14:52:00Z"/>
        </w:rPr>
      </w:pPr>
      <w:ins w:id="1645" w:author="Italo Busi" w:date="2017-08-09T14:51:00Z">
        <w:r w:rsidRPr="00DA276F">
          <w:t xml:space="preserve">If linear protection is used within a domain, the considerations in section </w:t>
        </w:r>
        <w:r w:rsidR="004604B3" w:rsidRPr="00DA276F">
          <w:rPr>
            <w:rPrChange w:id="1646" w:author="TNBI DT" w:date="2017-09-06T16:40:00Z">
              <w:rPr>
                <w:sz w:val="16"/>
                <w:szCs w:val="16"/>
              </w:rPr>
            </w:rPrChange>
          </w:rPr>
          <w:fldChar w:fldCharType="begin"/>
        </w:r>
        <w:r w:rsidR="004604B3" w:rsidRPr="00DA276F">
          <w:rPr>
            <w:rPrChange w:id="1647" w:author="TNBI DT" w:date="2017-09-06T16:40:00Z">
              <w:rPr>
                <w:sz w:val="16"/>
                <w:szCs w:val="16"/>
              </w:rPr>
            </w:rPrChange>
          </w:rPr>
          <w:instrText xml:space="preserve"> REF _Ref490052480 \r \h \t </w:instrText>
        </w:r>
      </w:ins>
      <w:r w:rsidR="00292195" w:rsidRPr="00DA276F">
        <w:rPr>
          <w:rPrChange w:id="1648" w:author="TNBI DT" w:date="2017-09-06T16:40:00Z">
            <w:rPr>
              <w:highlight w:val="cyan"/>
            </w:rPr>
          </w:rPrChange>
        </w:rPr>
        <w:instrText xml:space="preserve"> \* MERGEFORMAT </w:instrText>
      </w:r>
      <w:r w:rsidR="004604B3" w:rsidRPr="00DA276F">
        <w:rPr>
          <w:rPrChange w:id="1649" w:author="TNBI DT" w:date="2017-09-06T16:40:00Z">
            <w:rPr>
              <w:highlight w:val="cyan"/>
            </w:rPr>
          </w:rPrChange>
        </w:rPr>
      </w:r>
      <w:ins w:id="1650" w:author="Italo Busi" w:date="2017-08-09T14:51:00Z">
        <w:r w:rsidR="004604B3" w:rsidRPr="00DA276F">
          <w:rPr>
            <w:rPrChange w:id="1651" w:author="TNBI DT" w:date="2017-09-06T16:40:00Z">
              <w:rPr>
                <w:sz w:val="16"/>
                <w:szCs w:val="16"/>
              </w:rPr>
            </w:rPrChange>
          </w:rPr>
          <w:fldChar w:fldCharType="separate"/>
        </w:r>
      </w:ins>
      <w:ins w:id="1652" w:author="TNBI DT" w:date="2017-09-06T16:40:00Z">
        <w:r w:rsidR="00DA276F" w:rsidRPr="00DA276F">
          <w:rPr>
            <w:rPrChange w:id="1653" w:author="TNBI DT" w:date="2017-09-06T16:40:00Z">
              <w:rPr>
                <w:highlight w:val="cyan"/>
              </w:rPr>
            </w:rPrChange>
          </w:rPr>
          <w:t>4.5.1</w:t>
        </w:r>
      </w:ins>
      <w:ins w:id="1654" w:author="Italo Busi" w:date="2017-08-09T14:51:00Z">
        <w:del w:id="1655" w:author="TNBI DT" w:date="2017-09-06T16:40:00Z">
          <w:r w:rsidR="004604B3" w:rsidRPr="00DA276F" w:rsidDel="00DA276F">
            <w:rPr>
              <w:rPrChange w:id="1656" w:author="TNBI DT" w:date="2017-09-06T16:40:00Z">
                <w:rPr>
                  <w:sz w:val="16"/>
                  <w:szCs w:val="16"/>
                </w:rPr>
              </w:rPrChange>
            </w:rPr>
            <w:delText>3.5.1</w:delText>
          </w:r>
        </w:del>
        <w:r w:rsidR="004604B3" w:rsidRPr="00DA276F">
          <w:rPr>
            <w:rPrChange w:id="1657" w:author="TNBI DT" w:date="2017-09-06T16:40:00Z">
              <w:rPr>
                <w:sz w:val="16"/>
                <w:szCs w:val="16"/>
              </w:rPr>
            </w:rPrChange>
          </w:rPr>
          <w:fldChar w:fldCharType="end"/>
        </w:r>
        <w:r w:rsidRPr="00DA276F">
          <w:t xml:space="preserve"> are also applicable here only for the PNC</w:t>
        </w:r>
      </w:ins>
      <w:ins w:id="1658" w:author="Italo Busi" w:date="2017-08-09T14:52:00Z">
        <w:r w:rsidRPr="00DA276F">
          <w:t xml:space="preserve"> controlling the domain where intra-domain linear protection is provided.</w:t>
        </w:r>
      </w:ins>
    </w:p>
    <w:p w:rsidR="005F7DA0" w:rsidRDefault="005F7DA0" w:rsidP="005F7DA0">
      <w:pPr>
        <w:rPr>
          <w:ins w:id="1659" w:author="Italo Busi" w:date="2017-08-09T14:53:00Z"/>
        </w:rPr>
      </w:pPr>
      <w:ins w:id="1660" w:author="Italo Busi" w:date="2017-08-09T14:53:00Z">
        <w:r>
          <w:t xml:space="preserve">If </w:t>
        </w:r>
      </w:ins>
      <w:ins w:id="1661" w:author="Italo Busi" w:date="2017-08-09T14:52:00Z">
        <w:r>
          <w:t>PNC1 provide</w:t>
        </w:r>
      </w:ins>
      <w:ins w:id="1662" w:author="Italo Busi" w:date="2017-08-09T14:53:00Z">
        <w:r>
          <w:t>s</w:t>
        </w:r>
      </w:ins>
      <w:ins w:id="1663" w:author="Italo Busi" w:date="2017-08-09T14:52:00Z">
        <w:r>
          <w:t xml:space="preserve"> linear protection</w:t>
        </w:r>
      </w:ins>
      <w:ins w:id="1664" w:author="Italo Busi" w:date="2017-08-09T14:53:00Z">
        <w:r>
          <w:t>, the working and protection transport entities could be:</w:t>
        </w:r>
      </w:ins>
    </w:p>
    <w:p w:rsidR="005F7DA0" w:rsidRDefault="005F7DA0" w:rsidP="005F7DA0">
      <w:pPr>
        <w:ind w:left="864"/>
        <w:rPr>
          <w:ins w:id="1665" w:author="Italo Busi" w:date="2017-08-09T14:53:00Z"/>
        </w:rPr>
      </w:pPr>
      <w:ins w:id="1666" w:author="Italo Busi" w:date="2017-08-09T14:53:00Z">
        <w:r>
          <w:t>Working transport entity:</w:t>
        </w:r>
        <w:r>
          <w:tab/>
        </w:r>
        <w:r>
          <w:tab/>
          <w:t>S3</w:t>
        </w:r>
      </w:ins>
      <w:ins w:id="1667" w:author="Italo Busi (v03)" w:date="2017-08-17T18:01:00Z">
        <w:r w:rsidR="00AF2DA8">
          <w:t>,</w:t>
        </w:r>
      </w:ins>
      <w:ins w:id="1668" w:author="Italo Busi" w:date="2017-08-09T14:53:00Z">
        <w:r>
          <w:t xml:space="preserve"> </w:t>
        </w:r>
        <w:del w:id="1669" w:author="Italo Busi (v03)" w:date="2017-08-17T18:01:00Z">
          <w:r w:rsidDel="00AF2DA8">
            <w:delText xml:space="preserve">-&gt; </w:delText>
          </w:r>
        </w:del>
        <w:r>
          <w:t>S1</w:t>
        </w:r>
      </w:ins>
      <w:ins w:id="1670" w:author="Italo Busi (v03)" w:date="2017-08-17T18:01:00Z">
        <w:r w:rsidR="00AF2DA8">
          <w:t>,</w:t>
        </w:r>
      </w:ins>
      <w:ins w:id="1671" w:author="Italo Busi" w:date="2017-08-09T14:53:00Z">
        <w:r>
          <w:t xml:space="preserve"> </w:t>
        </w:r>
        <w:del w:id="1672" w:author="Italo Busi (v03)" w:date="2017-08-17T18:01:00Z">
          <w:r w:rsidDel="00AF2DA8">
            <w:delText xml:space="preserve">-&gt; </w:delText>
          </w:r>
        </w:del>
        <w:r>
          <w:t>S2</w:t>
        </w:r>
      </w:ins>
    </w:p>
    <w:p w:rsidR="005F7DA0" w:rsidRDefault="005F7DA0" w:rsidP="005F7DA0">
      <w:pPr>
        <w:ind w:left="864"/>
        <w:rPr>
          <w:ins w:id="1673" w:author="Italo Busi" w:date="2017-08-09T14:53:00Z"/>
        </w:rPr>
      </w:pPr>
      <w:ins w:id="1674" w:author="Italo Busi" w:date="2017-08-09T14:53:00Z">
        <w:r>
          <w:t>Protection transport entity:</w:t>
        </w:r>
        <w:r>
          <w:tab/>
          <w:t>S3</w:t>
        </w:r>
      </w:ins>
      <w:ins w:id="1675" w:author="Italo Busi (v03)" w:date="2017-08-17T18:01:00Z">
        <w:r w:rsidR="00AF2DA8">
          <w:t>,</w:t>
        </w:r>
      </w:ins>
      <w:ins w:id="1676" w:author="Italo Busi" w:date="2017-08-09T14:53:00Z">
        <w:r>
          <w:t xml:space="preserve"> </w:t>
        </w:r>
        <w:del w:id="1677" w:author="Italo Busi (v03)" w:date="2017-08-17T18:01:00Z">
          <w:r w:rsidDel="00AF2DA8">
            <w:delText xml:space="preserve">-&gt; </w:delText>
          </w:r>
        </w:del>
        <w:r>
          <w:t>S4</w:t>
        </w:r>
      </w:ins>
      <w:ins w:id="1678" w:author="Italo Busi (v03)" w:date="2017-08-17T18:01:00Z">
        <w:r w:rsidR="00AF2DA8">
          <w:t>,</w:t>
        </w:r>
      </w:ins>
      <w:ins w:id="1679" w:author="Italo Busi" w:date="2017-08-09T14:53:00Z">
        <w:r>
          <w:t xml:space="preserve"> </w:t>
        </w:r>
        <w:del w:id="1680" w:author="Italo Busi (v03)" w:date="2017-08-17T18:01:00Z">
          <w:r w:rsidDel="00AF2DA8">
            <w:delText xml:space="preserve">-&gt; </w:delText>
          </w:r>
        </w:del>
        <w:r>
          <w:t>S8</w:t>
        </w:r>
      </w:ins>
      <w:ins w:id="1681" w:author="Italo Busi (v03)" w:date="2017-08-17T18:01:00Z">
        <w:r w:rsidR="00AF2DA8">
          <w:t>,</w:t>
        </w:r>
      </w:ins>
      <w:ins w:id="1682" w:author="Italo Busi" w:date="2017-08-09T14:53:00Z">
        <w:r>
          <w:t xml:space="preserve"> </w:t>
        </w:r>
        <w:del w:id="1683" w:author="Italo Busi (v03)" w:date="2017-08-17T18:01:00Z">
          <w:r w:rsidDel="00AF2DA8">
            <w:delText xml:space="preserve">-&gt; </w:delText>
          </w:r>
        </w:del>
        <w:r>
          <w:t>S2</w:t>
        </w:r>
      </w:ins>
    </w:p>
    <w:p w:rsidR="005F7DA0" w:rsidRDefault="005F7DA0" w:rsidP="005F7DA0">
      <w:pPr>
        <w:rPr>
          <w:ins w:id="1684" w:author="Italo Busi" w:date="2017-08-09T14:54:00Z"/>
        </w:rPr>
      </w:pPr>
      <w:ins w:id="1685" w:author="Italo Busi" w:date="2017-08-09T14:54:00Z">
        <w:r>
          <w:t>If PNC2 provides linear protection, the working and protection transport entities could be:</w:t>
        </w:r>
      </w:ins>
    </w:p>
    <w:p w:rsidR="005F7DA0" w:rsidRDefault="005F7DA0" w:rsidP="005F7DA0">
      <w:pPr>
        <w:ind w:left="864"/>
        <w:rPr>
          <w:ins w:id="1686" w:author="Italo Busi" w:date="2017-08-09T14:54:00Z"/>
        </w:rPr>
      </w:pPr>
      <w:ins w:id="1687" w:author="Italo Busi" w:date="2017-08-09T14:54:00Z">
        <w:r>
          <w:t>Working transport entity:</w:t>
        </w:r>
        <w:r>
          <w:tab/>
        </w:r>
        <w:r>
          <w:tab/>
          <w:t>S15</w:t>
        </w:r>
      </w:ins>
      <w:ins w:id="1688" w:author="Italo Busi (v03)" w:date="2017-08-17T18:01:00Z">
        <w:r w:rsidR="00AF2DA8">
          <w:t>,</w:t>
        </w:r>
      </w:ins>
      <w:ins w:id="1689" w:author="Italo Busi" w:date="2017-08-09T14:54:00Z">
        <w:r>
          <w:t xml:space="preserve"> </w:t>
        </w:r>
        <w:del w:id="1690" w:author="Italo Busi (v03)" w:date="2017-08-17T18:01:00Z">
          <w:r w:rsidDel="00AF2DA8">
            <w:delText xml:space="preserve">-&gt; </w:delText>
          </w:r>
        </w:del>
        <w:r>
          <w:t>S18</w:t>
        </w:r>
      </w:ins>
    </w:p>
    <w:p w:rsidR="005F7DA0" w:rsidRDefault="005F7DA0" w:rsidP="005F7DA0">
      <w:pPr>
        <w:ind w:left="864"/>
        <w:rPr>
          <w:ins w:id="1691" w:author="Italo Busi" w:date="2017-08-09T14:54:00Z"/>
        </w:rPr>
      </w:pPr>
      <w:ins w:id="1692" w:author="Italo Busi" w:date="2017-08-09T14:54:00Z">
        <w:r>
          <w:t>Protection transport entity:</w:t>
        </w:r>
        <w:r>
          <w:tab/>
          <w:t>S15</w:t>
        </w:r>
      </w:ins>
      <w:ins w:id="1693" w:author="Italo Busi (v03)" w:date="2017-08-17T18:01:00Z">
        <w:r w:rsidR="00AF2DA8">
          <w:t>,</w:t>
        </w:r>
      </w:ins>
      <w:ins w:id="1694" w:author="Italo Busi" w:date="2017-08-09T14:54:00Z">
        <w:r>
          <w:t xml:space="preserve"> </w:t>
        </w:r>
        <w:del w:id="1695" w:author="Italo Busi (v03)" w:date="2017-08-17T18:01:00Z">
          <w:r w:rsidDel="00AF2DA8">
            <w:delText xml:space="preserve">-&gt; </w:delText>
          </w:r>
        </w:del>
        <w:r>
          <w:t>S12</w:t>
        </w:r>
      </w:ins>
      <w:ins w:id="1696" w:author="Italo Busi (v03)" w:date="2017-08-17T18:01:00Z">
        <w:r w:rsidR="00AF2DA8">
          <w:t>,</w:t>
        </w:r>
      </w:ins>
      <w:ins w:id="1697" w:author="Italo Busi" w:date="2017-08-09T14:54:00Z">
        <w:r>
          <w:t xml:space="preserve"> </w:t>
        </w:r>
        <w:del w:id="1698" w:author="Italo Busi (v03)" w:date="2017-08-17T18:01:00Z">
          <w:r w:rsidDel="00AF2DA8">
            <w:delText xml:space="preserve">-&gt; </w:delText>
          </w:r>
        </w:del>
        <w:r>
          <w:t>S17</w:t>
        </w:r>
      </w:ins>
      <w:ins w:id="1699" w:author="Italo Busi (v03)" w:date="2017-08-17T18:02:00Z">
        <w:r w:rsidR="00AF2DA8">
          <w:t>,</w:t>
        </w:r>
      </w:ins>
      <w:ins w:id="1700" w:author="Italo Busi" w:date="2017-08-09T14:54:00Z">
        <w:r>
          <w:t xml:space="preserve"> </w:t>
        </w:r>
        <w:del w:id="1701" w:author="Italo Busi (v03)" w:date="2017-08-17T18:02:00Z">
          <w:r w:rsidDel="00AF2DA8">
            <w:delText xml:space="preserve">-&gt; </w:delText>
          </w:r>
        </w:del>
        <w:r>
          <w:t>S18</w:t>
        </w:r>
      </w:ins>
    </w:p>
    <w:p w:rsidR="005F7DA0" w:rsidRDefault="005F7DA0" w:rsidP="005F7DA0">
      <w:pPr>
        <w:rPr>
          <w:ins w:id="1702" w:author="Italo Busi" w:date="2017-08-09T14:54:00Z"/>
        </w:rPr>
      </w:pPr>
      <w:ins w:id="1703" w:author="Italo Busi" w:date="2017-08-09T14:54:00Z">
        <w:r>
          <w:t>If PNC3 provides linear protection, the working and protection transport entities could be:</w:t>
        </w:r>
      </w:ins>
    </w:p>
    <w:p w:rsidR="005F7DA0" w:rsidRDefault="005F7DA0" w:rsidP="005F7DA0">
      <w:pPr>
        <w:ind w:left="864"/>
        <w:rPr>
          <w:ins w:id="1704" w:author="Italo Busi" w:date="2017-08-09T14:55:00Z"/>
        </w:rPr>
      </w:pPr>
      <w:ins w:id="1705" w:author="Italo Busi" w:date="2017-08-09T14:55:00Z">
        <w:r>
          <w:t>Working transport entity:</w:t>
        </w:r>
        <w:r>
          <w:tab/>
        </w:r>
        <w:r>
          <w:tab/>
          <w:t>S31</w:t>
        </w:r>
      </w:ins>
      <w:ins w:id="1706" w:author="Italo Busi (v03)" w:date="2017-08-17T18:02:00Z">
        <w:r w:rsidR="00AF2DA8">
          <w:t>,</w:t>
        </w:r>
      </w:ins>
      <w:ins w:id="1707" w:author="Italo Busi" w:date="2017-08-09T14:55:00Z">
        <w:r>
          <w:t xml:space="preserve"> </w:t>
        </w:r>
        <w:del w:id="1708" w:author="Italo Busi (v03)" w:date="2017-08-17T18:02:00Z">
          <w:r w:rsidDel="00AF2DA8">
            <w:delText xml:space="preserve">-&gt; </w:delText>
          </w:r>
        </w:del>
        <w:r>
          <w:t>S33</w:t>
        </w:r>
      </w:ins>
      <w:ins w:id="1709" w:author="Italo Busi (v03)" w:date="2017-08-17T18:02:00Z">
        <w:r w:rsidR="00AF2DA8">
          <w:t>,</w:t>
        </w:r>
      </w:ins>
      <w:ins w:id="1710" w:author="Italo Busi" w:date="2017-08-09T14:55:00Z">
        <w:r>
          <w:t xml:space="preserve"> </w:t>
        </w:r>
        <w:del w:id="1711" w:author="Italo Busi (v03)" w:date="2017-08-17T18:02:00Z">
          <w:r w:rsidDel="00AF2DA8">
            <w:delText xml:space="preserve">-&gt; </w:delText>
          </w:r>
        </w:del>
        <w:r>
          <w:t>S34</w:t>
        </w:r>
      </w:ins>
    </w:p>
    <w:p w:rsidR="005F7DA0" w:rsidRDefault="005F7DA0" w:rsidP="005F7DA0">
      <w:pPr>
        <w:ind w:left="864"/>
        <w:rPr>
          <w:ins w:id="1712" w:author="Italo Busi" w:date="2017-08-09T14:55:00Z"/>
        </w:rPr>
      </w:pPr>
      <w:ins w:id="1713" w:author="Italo Busi" w:date="2017-08-09T14:55:00Z">
        <w:r>
          <w:t>Protection transport entity:</w:t>
        </w:r>
        <w:r>
          <w:tab/>
          <w:t>S31</w:t>
        </w:r>
      </w:ins>
      <w:ins w:id="1714" w:author="Italo Busi (v03)" w:date="2017-08-17T18:02:00Z">
        <w:r w:rsidR="00AF2DA8">
          <w:t>,</w:t>
        </w:r>
      </w:ins>
      <w:ins w:id="1715" w:author="Italo Busi" w:date="2017-08-09T14:55:00Z">
        <w:r>
          <w:t xml:space="preserve"> </w:t>
        </w:r>
        <w:del w:id="1716" w:author="Italo Busi (v03)" w:date="2017-08-17T18:02:00Z">
          <w:r w:rsidDel="00AF2DA8">
            <w:delText xml:space="preserve">-&gt; </w:delText>
          </w:r>
        </w:del>
        <w:r>
          <w:t>S32</w:t>
        </w:r>
      </w:ins>
      <w:ins w:id="1717" w:author="Italo Busi (v03)" w:date="2017-08-17T18:02:00Z">
        <w:r w:rsidR="00AF2DA8">
          <w:t>,</w:t>
        </w:r>
      </w:ins>
      <w:ins w:id="1718" w:author="Italo Busi" w:date="2017-08-09T14:55:00Z">
        <w:r>
          <w:t xml:space="preserve"> </w:t>
        </w:r>
        <w:del w:id="1719" w:author="Italo Busi (v03)" w:date="2017-08-17T18:02:00Z">
          <w:r w:rsidDel="00AF2DA8">
            <w:delText xml:space="preserve">-&gt; </w:delText>
          </w:r>
        </w:del>
        <w:r>
          <w:t>S3</w:t>
        </w:r>
      </w:ins>
      <w:ins w:id="1720" w:author="Belotti, Sergio (Nokia - IT)" w:date="2017-08-11T11:28:00Z">
        <w:r w:rsidR="00BA767D">
          <w:t>4</w:t>
        </w:r>
      </w:ins>
      <w:ins w:id="1721" w:author="Italo Busi" w:date="2017-08-09T14:55:00Z">
        <w:del w:id="1722" w:author="Belotti, Sergio (Nokia - IT)" w:date="2017-08-11T11:28:00Z">
          <w:r w:rsidDel="00BA767D">
            <w:delText>3</w:delText>
          </w:r>
        </w:del>
      </w:ins>
    </w:p>
    <w:p w:rsidR="00B065C7" w:rsidDel="00453609" w:rsidRDefault="00B065C7" w:rsidP="00B065C7">
      <w:pPr>
        <w:rPr>
          <w:del w:id="1723" w:author="Italo Busi" w:date="2017-07-27T14:57:00Z"/>
          <w:highlight w:val="yellow"/>
        </w:rPr>
      </w:pPr>
      <w:del w:id="1724" w:author="Italo Busi" w:date="2017-07-27T14:57:00Z">
        <w:r w:rsidDel="00453609">
          <w:rPr>
            <w:highlight w:val="yellow"/>
          </w:rPr>
          <w:delText>For future revision.</w:delText>
        </w:r>
      </w:del>
    </w:p>
    <w:p w:rsidR="00B065C7" w:rsidRPr="00F52EE9" w:rsidRDefault="00B065C7" w:rsidP="00B065C7">
      <w:pPr>
        <w:pStyle w:val="Heading1"/>
      </w:pPr>
      <w:bookmarkStart w:id="1725" w:name="_Toc490842128"/>
      <w:r w:rsidRPr="00F52EE9">
        <w:t xml:space="preserve">Use Case 4: Multi-domain </w:t>
      </w:r>
      <w:r w:rsidR="005D0C7A">
        <w:t>and</w:t>
      </w:r>
      <w:r w:rsidRPr="00F52EE9">
        <w:t xml:space="preserve"> multi-layer</w:t>
      </w:r>
      <w:bookmarkEnd w:id="1725"/>
    </w:p>
    <w:p w:rsidR="00292195" w:rsidRDefault="00292195" w:rsidP="00292195">
      <w:pPr>
        <w:pStyle w:val="Heading2"/>
        <w:rPr>
          <w:ins w:id="1726" w:author="Italo Busi (v04)" w:date="2017-08-18T17:50:00Z"/>
        </w:rPr>
      </w:pPr>
      <w:bookmarkStart w:id="1727" w:name="_Toc490666718"/>
      <w:bookmarkStart w:id="1728" w:name="_Toc490842129"/>
      <w:ins w:id="1729" w:author="Italo Busi (v04)" w:date="2017-08-18T17:50:00Z">
        <w:r>
          <w:t>Reference Network</w:t>
        </w:r>
        <w:bookmarkEnd w:id="1727"/>
        <w:bookmarkEnd w:id="1728"/>
      </w:ins>
    </w:p>
    <w:p w:rsidR="00292195" w:rsidRDefault="00292195" w:rsidP="00292195">
      <w:pPr>
        <w:rPr>
          <w:ins w:id="1730" w:author="Italo Busi (v04)" w:date="2017-08-18T17:50:00Z"/>
        </w:rPr>
      </w:pPr>
      <w:ins w:id="1731" w:author="Italo Busi (v04)" w:date="2017-08-18T17:50:00Z">
        <w:r>
          <w:t>The current considerations discussed in this document are based on the following reference network:</w:t>
        </w:r>
      </w:ins>
    </w:p>
    <w:p w:rsidR="00292195" w:rsidRDefault="00292195" w:rsidP="00292195">
      <w:pPr>
        <w:pStyle w:val="RFCListBullet"/>
        <w:numPr>
          <w:ilvl w:val="1"/>
          <w:numId w:val="46"/>
        </w:numPr>
        <w:tabs>
          <w:tab w:val="clear" w:pos="1296"/>
          <w:tab w:val="left" w:pos="1440"/>
        </w:tabs>
        <w:rPr>
          <w:ins w:id="1732" w:author="Italo Busi (v04)" w:date="2017-08-18T17:50:00Z"/>
        </w:rPr>
      </w:pPr>
      <w:ins w:id="1733" w:author="Italo Busi (v04)" w:date="2017-08-18T17:50:00Z">
        <w:r>
          <w:t>multiple transport domains: OTN and OCh multi-layer networks</w:t>
        </w:r>
      </w:ins>
    </w:p>
    <w:p w:rsidR="00935D66" w:rsidRDefault="00292195">
      <w:pPr>
        <w:rPr>
          <w:ins w:id="1734" w:author="Italo Busi (v04)" w:date="2017-08-18T17:50:00Z"/>
        </w:rPr>
        <w:pPrChange w:id="1735" w:author="Italo Busi" w:date="2017-08-16T16:22:00Z">
          <w:pPr>
            <w:pStyle w:val="ListParagraph"/>
            <w:numPr>
              <w:numId w:val="46"/>
            </w:numPr>
            <w:tabs>
              <w:tab w:val="num" w:pos="864"/>
            </w:tabs>
            <w:ind w:left="864" w:hanging="432"/>
          </w:pPr>
        </w:pPrChange>
      </w:pPr>
      <w:ins w:id="1736" w:author="Italo Busi (v04)" w:date="2017-08-18T17:50:00Z">
        <w:r>
          <w:lastRenderedPageBreak/>
          <w:t xml:space="preserve">In this use case the same reference network shown in </w:t>
        </w:r>
        <w:r w:rsidR="004604B3">
          <w:fldChar w:fldCharType="begin"/>
        </w:r>
        <w:r>
          <w:instrText xml:space="preserve"> REF _Ref490663877 \r \h </w:instrText>
        </w:r>
      </w:ins>
      <w:ins w:id="1737" w:author="Italo Busi (v04)" w:date="2017-08-18T17:50:00Z">
        <w:r w:rsidR="004604B3">
          <w:fldChar w:fldCharType="separate"/>
        </w:r>
        <w:r>
          <w:t>Figure 3</w:t>
        </w:r>
        <w:r w:rsidR="004604B3">
          <w:fldChar w:fldCharType="end"/>
        </w:r>
        <w:r>
          <w:t xml:space="preserve"> is considered. The only difference is that all the transport nodes are capable to switch either in the ODU or in the OCh layer.</w:t>
        </w:r>
      </w:ins>
    </w:p>
    <w:p w:rsidR="00292195" w:rsidRDefault="00292195" w:rsidP="00292195">
      <w:pPr>
        <w:rPr>
          <w:ins w:id="1738" w:author="Italo Busi (v04)" w:date="2017-08-18T17:50:00Z"/>
        </w:rPr>
      </w:pPr>
      <w:ins w:id="1739" w:author="Italo Busi (v04)" w:date="2017-08-18T17:50:00Z">
        <w:r>
          <w:t xml:space="preserve">All the physical links within each transport network domain are therefore assumed to be OCh links, while the inter-domain links are assumed to be ODU links as described in section </w:t>
        </w:r>
      </w:ins>
      <w:ins w:id="1740" w:author="TNBI DT" w:date="2017-09-06T16:42:00Z">
        <w:r w:rsidR="00DA276F">
          <w:fldChar w:fldCharType="begin"/>
        </w:r>
        <w:r w:rsidR="00DA276F">
          <w:instrText xml:space="preserve"> REF _Ref492479458 \r \h \t </w:instrText>
        </w:r>
      </w:ins>
      <w:r w:rsidR="00DA276F">
        <w:fldChar w:fldCharType="separate"/>
      </w:r>
      <w:ins w:id="1741" w:author="TNBI DT" w:date="2017-09-06T16:42:00Z">
        <w:r w:rsidR="00DA276F">
          <w:t>6.1</w:t>
        </w:r>
        <w:r w:rsidR="00DA276F">
          <w:fldChar w:fldCharType="end"/>
        </w:r>
      </w:ins>
      <w:ins w:id="1742" w:author="Italo Busi (v04)" w:date="2017-08-18T17:50:00Z">
        <w:del w:id="1743" w:author="TNBI DT" w:date="2017-09-06T16:42:00Z">
          <w:r w:rsidR="004604B3" w:rsidDel="00DA276F">
            <w:fldChar w:fldCharType="begin"/>
          </w:r>
          <w:r w:rsidDel="00DA276F">
            <w:delInstrText xml:space="preserve"> REF _Ref490664011 \r \h \t </w:delInstrText>
          </w:r>
        </w:del>
      </w:ins>
      <w:del w:id="1744" w:author="TNBI DT" w:date="2017-09-06T16:42:00Z"/>
      <w:ins w:id="1745" w:author="Italo Busi (v04)" w:date="2017-08-18T17:50:00Z">
        <w:del w:id="1746" w:author="TNBI DT" w:date="2017-09-06T16:42:00Z">
          <w:r w:rsidR="004604B3" w:rsidDel="00DA276F">
            <w:fldChar w:fldCharType="separate"/>
          </w:r>
          <w:r w:rsidDel="00DA276F">
            <w:delText>5.1</w:delText>
          </w:r>
          <w:r w:rsidR="004604B3" w:rsidDel="00DA276F">
            <w:fldChar w:fldCharType="end"/>
          </w:r>
        </w:del>
        <w:r>
          <w:t xml:space="preserve"> (multi-domain with single layer – OTN network).</w:t>
        </w:r>
      </w:ins>
    </w:p>
    <w:p w:rsidR="00292195" w:rsidRDefault="00292195" w:rsidP="00292195">
      <w:pPr>
        <w:rPr>
          <w:ins w:id="1747" w:author="Italo Busi (v04)" w:date="2017-08-18T17:50:00Z"/>
        </w:rPr>
      </w:pPr>
      <w:ins w:id="1748" w:author="Italo Busi (v04)" w:date="2017-08-18T17:50:00Z">
        <w:r>
          <w:t xml:space="preserve">Therefore, with the exception of the access and inter-domain links, no ODU link exists within each domain before an </w:t>
        </w:r>
        <w:proofErr w:type="spellStart"/>
        <w:r>
          <w:t>OCh</w:t>
        </w:r>
        <w:proofErr w:type="spellEnd"/>
        <w:r>
          <w:t xml:space="preserve"> </w:t>
        </w:r>
      </w:ins>
      <w:ins w:id="1749" w:author="TNBI DT" w:date="2017-09-06T16:44:00Z">
        <w:r w:rsidR="00DA276F">
          <w:t xml:space="preserve">single-domain </w:t>
        </w:r>
      </w:ins>
      <w:ins w:id="1750" w:author="Italo Busi (v04)" w:date="2017-08-18T17:50:00Z">
        <w:r>
          <w:t>end-to-end data plane connection is created within the network.</w:t>
        </w:r>
      </w:ins>
    </w:p>
    <w:p w:rsidR="00292195" w:rsidRDefault="00292195" w:rsidP="00292195">
      <w:pPr>
        <w:rPr>
          <w:ins w:id="1751" w:author="Italo Busi (v04)" w:date="2017-08-18T17:50:00Z"/>
        </w:rPr>
      </w:pPr>
      <w:ins w:id="1752" w:author="Italo Busi (v04)" w:date="2017-08-18T17:50:00Z">
        <w:r>
          <w:t xml:space="preserve">The controlling hierarchy is the same as described in </w:t>
        </w:r>
        <w:r w:rsidR="004604B3">
          <w:fldChar w:fldCharType="begin"/>
        </w:r>
        <w:r>
          <w:instrText xml:space="preserve"> REF _Ref490665442 \r \h </w:instrText>
        </w:r>
      </w:ins>
      <w:ins w:id="1753" w:author="Italo Busi (v04)" w:date="2017-08-18T17:50:00Z">
        <w:r w:rsidR="004604B3">
          <w:fldChar w:fldCharType="separate"/>
        </w:r>
        <w:r>
          <w:t>Figure 4</w:t>
        </w:r>
        <w:r w:rsidR="004604B3">
          <w:fldChar w:fldCharType="end"/>
        </w:r>
        <w:r>
          <w:t>.</w:t>
        </w:r>
      </w:ins>
    </w:p>
    <w:p w:rsidR="00292195" w:rsidRDefault="00292195" w:rsidP="00292195">
      <w:pPr>
        <w:rPr>
          <w:ins w:id="1754" w:author="Italo Busi (v04)" w:date="2017-08-18T17:50:00Z"/>
        </w:rPr>
      </w:pPr>
      <w:ins w:id="1755" w:author="Italo Busi (v04)" w:date="2017-08-18T17:50:00Z">
        <w:r w:rsidRPr="00DA276F">
          <w:rPr>
            <w:rPrChange w:id="1756" w:author="TNBI DT" w:date="2017-09-06T16:44:00Z">
              <w:rPr>
                <w:highlight w:val="cyan"/>
              </w:rPr>
            </w:rPrChange>
          </w:rPr>
          <w:t>The interfaces within the scope of this document are the three MPIs which should be capable to control both the OTN and OCh layers within each PNC domain.</w:t>
        </w:r>
      </w:ins>
    </w:p>
    <w:p w:rsidR="00292195" w:rsidRDefault="00292195" w:rsidP="00292195">
      <w:pPr>
        <w:pStyle w:val="Heading2"/>
        <w:rPr>
          <w:ins w:id="1757" w:author="Italo Busi (v04)" w:date="2017-08-18T17:50:00Z"/>
        </w:rPr>
      </w:pPr>
      <w:bookmarkStart w:id="1758" w:name="_Toc490666719"/>
      <w:bookmarkStart w:id="1759" w:name="_Toc490842130"/>
      <w:ins w:id="1760" w:author="Italo Busi (v04)" w:date="2017-08-18T17:50:00Z">
        <w:r>
          <w:t>Topology Abstractions</w:t>
        </w:r>
        <w:bookmarkEnd w:id="1758"/>
        <w:bookmarkEnd w:id="1759"/>
      </w:ins>
    </w:p>
    <w:p w:rsidR="00292195" w:rsidRDefault="00292195" w:rsidP="00292195">
      <w:pPr>
        <w:rPr>
          <w:ins w:id="1761" w:author="Italo Busi (v04)" w:date="2017-08-18T17:50:00Z"/>
        </w:rPr>
      </w:pPr>
      <w:ins w:id="1762" w:author="Italo Busi (v04)" w:date="2017-08-18T17:50:00Z">
        <w:r>
          <w:t xml:space="preserve">Each PNC should provide the MDSC a topology abstraction of its own network topology as described in section </w:t>
        </w:r>
        <w:r w:rsidR="004604B3">
          <w:fldChar w:fldCharType="begin"/>
        </w:r>
        <w:r>
          <w:instrText xml:space="preserve"> REF _Ref490664317 \r \h \t </w:instrText>
        </w:r>
      </w:ins>
      <w:ins w:id="1763" w:author="Italo Busi (v04)" w:date="2017-08-18T17:50:00Z">
        <w:r w:rsidR="004604B3">
          <w:fldChar w:fldCharType="separate"/>
        </w:r>
      </w:ins>
      <w:ins w:id="1764" w:author="TNBI DT" w:date="2017-09-06T16:45:00Z">
        <w:r w:rsidR="005831F3">
          <w:t>5</w:t>
        </w:r>
        <w:r w:rsidR="005831F3">
          <w:t>.</w:t>
        </w:r>
        <w:r w:rsidR="005831F3">
          <w:t>2</w:t>
        </w:r>
      </w:ins>
      <w:ins w:id="1765" w:author="Italo Busi (v04)" w:date="2017-08-18T17:50:00Z">
        <w:del w:id="1766" w:author="TNBI DT" w:date="2017-09-06T16:45:00Z">
          <w:r w:rsidDel="005831F3">
            <w:delText>4.2</w:delText>
          </w:r>
        </w:del>
        <w:r w:rsidR="004604B3">
          <w:fldChar w:fldCharType="end"/>
        </w:r>
        <w:r>
          <w:t>.</w:t>
        </w:r>
      </w:ins>
    </w:p>
    <w:p w:rsidR="00292195" w:rsidRDefault="00292195" w:rsidP="00292195">
      <w:pPr>
        <w:rPr>
          <w:ins w:id="1767" w:author="Italo Busi (v04)" w:date="2017-08-18T17:50:00Z"/>
        </w:rPr>
      </w:pPr>
      <w:ins w:id="1768" w:author="Italo Busi (v04)" w:date="2017-08-18T17:50:00Z">
        <w:r>
          <w:t>As an example, it is assumed that:</w:t>
        </w:r>
      </w:ins>
    </w:p>
    <w:p w:rsidR="00935D66" w:rsidRDefault="00292195">
      <w:pPr>
        <w:pStyle w:val="RFCListBullet"/>
        <w:rPr>
          <w:ins w:id="1769" w:author="Italo Busi (v04)" w:date="2017-08-18T17:50:00Z"/>
        </w:rPr>
        <w:pPrChange w:id="1770" w:author="Italo Busi" w:date="2017-08-16T16:30:00Z">
          <w:pPr/>
        </w:pPrChange>
      </w:pPr>
      <w:ins w:id="1771" w:author="Italo Busi (v04)" w:date="2017-08-18T17:50:00Z">
        <w:r>
          <w:t xml:space="preserve">PNC1 provides a type A grey topology abstraction (likewise in use case 2 described in section </w:t>
        </w:r>
        <w:r w:rsidR="004604B3">
          <w:fldChar w:fldCharType="begin"/>
        </w:r>
        <w:r>
          <w:instrText xml:space="preserve"> REF _Ref490664317 \r \h \t </w:instrText>
        </w:r>
      </w:ins>
      <w:ins w:id="1772" w:author="Italo Busi (v04)" w:date="2017-08-18T17:50:00Z">
        <w:r w:rsidR="004604B3">
          <w:fldChar w:fldCharType="separate"/>
        </w:r>
      </w:ins>
      <w:ins w:id="1773" w:author="TNBI DT" w:date="2017-09-06T16:45:00Z">
        <w:r w:rsidR="005831F3">
          <w:t>5.2</w:t>
        </w:r>
      </w:ins>
      <w:ins w:id="1774" w:author="Italo Busi (v04)" w:date="2017-08-18T17:50:00Z">
        <w:del w:id="1775" w:author="TNBI DT" w:date="2017-09-06T16:45:00Z">
          <w:r w:rsidDel="005831F3">
            <w:delText>4.2</w:delText>
          </w:r>
        </w:del>
        <w:r w:rsidR="004604B3">
          <w:fldChar w:fldCharType="end"/>
        </w:r>
        <w:r>
          <w:t>)</w:t>
        </w:r>
      </w:ins>
    </w:p>
    <w:p w:rsidR="00935D66" w:rsidRDefault="00292195">
      <w:pPr>
        <w:pStyle w:val="RFCListBullet"/>
        <w:rPr>
          <w:ins w:id="1776" w:author="Italo Busi (v04)" w:date="2017-08-18T17:50:00Z"/>
        </w:rPr>
        <w:pPrChange w:id="1777" w:author="Italo Busi" w:date="2017-08-16T16:30:00Z">
          <w:pPr/>
        </w:pPrChange>
      </w:pPr>
      <w:ins w:id="1778" w:author="Italo Busi (v04)" w:date="2017-08-18T17:50:00Z">
        <w:r>
          <w:t xml:space="preserve">PNC2 provides a type B grey topology abstraction (likewise in use case 3 described in section </w:t>
        </w:r>
        <w:r w:rsidR="004604B3">
          <w:fldChar w:fldCharType="begin"/>
        </w:r>
        <w:r>
          <w:instrText xml:space="preserve"> REF _Ref489541917 \r \h \t </w:instrText>
        </w:r>
      </w:ins>
      <w:ins w:id="1779" w:author="Italo Busi (v04)" w:date="2017-08-18T17:50:00Z">
        <w:r w:rsidR="004604B3">
          <w:fldChar w:fldCharType="separate"/>
        </w:r>
      </w:ins>
      <w:ins w:id="1780" w:author="TNBI DT" w:date="2017-09-06T16:46:00Z">
        <w:r w:rsidR="005831F3">
          <w:t>6.2</w:t>
        </w:r>
      </w:ins>
      <w:ins w:id="1781" w:author="Italo Busi (v04)" w:date="2017-08-18T17:50:00Z">
        <w:del w:id="1782" w:author="TNBI DT" w:date="2017-09-06T16:46:00Z">
          <w:r w:rsidDel="005831F3">
            <w:delText>5.2</w:delText>
          </w:r>
        </w:del>
        <w:r w:rsidR="004604B3">
          <w:fldChar w:fldCharType="end"/>
        </w:r>
        <w:r>
          <w:t>)</w:t>
        </w:r>
      </w:ins>
    </w:p>
    <w:p w:rsidR="00935D66" w:rsidRDefault="00292195">
      <w:pPr>
        <w:pStyle w:val="RFCListBullet"/>
        <w:rPr>
          <w:ins w:id="1783" w:author="Italo Busi (v04)" w:date="2017-08-18T17:50:00Z"/>
        </w:rPr>
        <w:pPrChange w:id="1784" w:author="Italo Busi" w:date="2017-08-16T16:30:00Z">
          <w:pPr/>
        </w:pPrChange>
      </w:pPr>
      <w:ins w:id="1785" w:author="Italo Busi (v04)" w:date="2017-08-18T17:50:00Z">
        <w:r>
          <w:t xml:space="preserve">PNC3 provides a type B grey topology abstraction with two abstract nodes, likewise in use case 3 described in section </w:t>
        </w:r>
        <w:r w:rsidR="004604B3">
          <w:fldChar w:fldCharType="begin"/>
        </w:r>
        <w:r>
          <w:instrText xml:space="preserve"> REF _Ref489541917 \r \h \t </w:instrText>
        </w:r>
      </w:ins>
      <w:ins w:id="1786" w:author="Italo Busi (v04)" w:date="2017-08-18T17:50:00Z">
        <w:r w:rsidR="004604B3">
          <w:fldChar w:fldCharType="separate"/>
        </w:r>
      </w:ins>
      <w:ins w:id="1787" w:author="TNBI DT" w:date="2017-09-06T16:46:00Z">
        <w:r w:rsidR="005831F3">
          <w:t>6.2</w:t>
        </w:r>
      </w:ins>
      <w:ins w:id="1788" w:author="Italo Busi (v04)" w:date="2017-08-18T17:50:00Z">
        <w:del w:id="1789" w:author="TNBI DT" w:date="2017-09-06T16:46:00Z">
          <w:r w:rsidDel="005831F3">
            <w:delText>5.2</w:delText>
          </w:r>
        </w:del>
        <w:r w:rsidR="004604B3">
          <w:fldChar w:fldCharType="end"/>
        </w:r>
        <w:r>
          <w:t xml:space="preserve">, and hiding at least some optical parameters to be used within the OCh layer, likewise in use case 2 described in section </w:t>
        </w:r>
        <w:r w:rsidR="004604B3">
          <w:fldChar w:fldCharType="begin"/>
        </w:r>
        <w:r>
          <w:instrText xml:space="preserve"> REF _Ref490664317 \r \h \t </w:instrText>
        </w:r>
      </w:ins>
      <w:ins w:id="1790" w:author="Italo Busi (v04)" w:date="2017-08-18T17:50:00Z">
        <w:r w:rsidR="004604B3">
          <w:fldChar w:fldCharType="separate"/>
        </w:r>
      </w:ins>
      <w:ins w:id="1791" w:author="TNBI DT" w:date="2017-09-06T16:46:00Z">
        <w:r w:rsidR="005831F3">
          <w:t>5.2</w:t>
        </w:r>
      </w:ins>
      <w:ins w:id="1792" w:author="Italo Busi (v04)" w:date="2017-08-18T17:50:00Z">
        <w:del w:id="1793" w:author="TNBI DT" w:date="2017-09-06T16:46:00Z">
          <w:r w:rsidDel="005831F3">
            <w:delText>4.2</w:delText>
          </w:r>
        </w:del>
        <w:r w:rsidR="004604B3">
          <w:fldChar w:fldCharType="end"/>
        </w:r>
        <w:r>
          <w:t>.</w:t>
        </w:r>
      </w:ins>
    </w:p>
    <w:p w:rsidR="00935D66" w:rsidRDefault="00292195">
      <w:pPr>
        <w:pStyle w:val="Heading2"/>
        <w:rPr>
          <w:ins w:id="1794" w:author="Italo Busi (v04)" w:date="2017-08-18T17:50:00Z"/>
        </w:rPr>
        <w:pPrChange w:id="1795" w:author="Italo Busi" w:date="2017-08-16T16:33:00Z">
          <w:pPr>
            <w:pStyle w:val="RFCListBullet"/>
            <w:numPr>
              <w:ilvl w:val="1"/>
              <w:numId w:val="46"/>
            </w:numPr>
            <w:tabs>
              <w:tab w:val="clear" w:pos="864"/>
              <w:tab w:val="clear" w:pos="1296"/>
              <w:tab w:val="left" w:pos="1440"/>
            </w:tabs>
            <w:ind w:left="1440" w:hanging="360"/>
          </w:pPr>
        </w:pPrChange>
      </w:pPr>
      <w:bookmarkStart w:id="1796" w:name="_Toc490666720"/>
      <w:bookmarkStart w:id="1797" w:name="_Toc490842131"/>
      <w:ins w:id="1798" w:author="Italo Busi (v04)" w:date="2017-08-18T17:50:00Z">
        <w:r>
          <w:t>Service Configuration</w:t>
        </w:r>
        <w:bookmarkEnd w:id="1796"/>
        <w:bookmarkEnd w:id="1797"/>
      </w:ins>
    </w:p>
    <w:p w:rsidR="00292195" w:rsidRDefault="00292195" w:rsidP="00292195">
      <w:pPr>
        <w:rPr>
          <w:ins w:id="1799" w:author="Italo Busi (v04)" w:date="2017-08-18T17:50:00Z"/>
        </w:rPr>
      </w:pPr>
      <w:ins w:id="1800" w:author="Italo Busi (v04)" w:date="2017-08-18T17:50:00Z">
        <w:r>
          <w:t xml:space="preserve">The same service scenarios, as described in section </w:t>
        </w:r>
        <w:r w:rsidR="004604B3">
          <w:fldChar w:fldCharType="begin"/>
        </w:r>
        <w:r>
          <w:instrText xml:space="preserve"> REF _Ref490052290 \r \h \t </w:instrText>
        </w:r>
      </w:ins>
      <w:ins w:id="1801" w:author="Italo Busi (v04)" w:date="2017-08-18T17:50:00Z">
        <w:r w:rsidR="004604B3">
          <w:fldChar w:fldCharType="separate"/>
        </w:r>
      </w:ins>
      <w:ins w:id="1802" w:author="TNBI DT" w:date="2017-09-06T16:46:00Z">
        <w:r w:rsidR="005831F3">
          <w:t>6.3</w:t>
        </w:r>
      </w:ins>
      <w:ins w:id="1803" w:author="Italo Busi (v04)" w:date="2017-08-18T17:50:00Z">
        <w:del w:id="1804" w:author="TNBI DT" w:date="2017-09-06T16:46:00Z">
          <w:r w:rsidDel="005831F3">
            <w:delText>5.3</w:delText>
          </w:r>
        </w:del>
        <w:r w:rsidR="004604B3">
          <w:fldChar w:fldCharType="end"/>
        </w:r>
        <w:r>
          <w:t xml:space="preserve">, are also applicable to these use cases with the only difference that </w:t>
        </w:r>
      </w:ins>
      <w:ins w:id="1805" w:author="TNBI DT" w:date="2017-09-06T16:46:00Z">
        <w:r w:rsidR="005831F3">
          <w:t xml:space="preserve">single-domain </w:t>
        </w:r>
      </w:ins>
      <w:ins w:id="1806" w:author="Italo Busi (v04)" w:date="2017-08-18T17:50:00Z">
        <w:r>
          <w:t xml:space="preserve">end-to-end </w:t>
        </w:r>
        <w:proofErr w:type="spellStart"/>
        <w:r>
          <w:t>OCh</w:t>
        </w:r>
        <w:proofErr w:type="spellEnd"/>
        <w:r>
          <w:t xml:space="preserve"> data plane connections needs to be setup before ODU data plane connections.</w:t>
        </w:r>
      </w:ins>
    </w:p>
    <w:p w:rsidR="00B065C7" w:rsidRPr="00DA1B42" w:rsidDel="00292195" w:rsidRDefault="00B065C7" w:rsidP="00B065C7">
      <w:pPr>
        <w:rPr>
          <w:del w:id="1807" w:author="Italo Busi (v04)" w:date="2017-08-18T17:50:00Z"/>
          <w:highlight w:val="yellow"/>
        </w:rPr>
      </w:pPr>
      <w:del w:id="1808" w:author="Italo Busi (v04)" w:date="2017-08-18T17:50:00Z">
        <w:r w:rsidDel="00292195">
          <w:rPr>
            <w:highlight w:val="yellow"/>
          </w:rPr>
          <w:delText>For future revision.</w:delText>
        </w:r>
      </w:del>
    </w:p>
    <w:p w:rsidR="006F6F19" w:rsidRPr="00F52EE9" w:rsidRDefault="00B065C7" w:rsidP="00237595">
      <w:pPr>
        <w:pStyle w:val="Heading1"/>
      </w:pPr>
      <w:bookmarkStart w:id="1809" w:name="_Toc490842132"/>
      <w:r w:rsidRPr="00F52EE9">
        <w:lastRenderedPageBreak/>
        <w:t>Security Considerations</w:t>
      </w:r>
      <w:bookmarkEnd w:id="1809"/>
    </w:p>
    <w:p w:rsidR="003078A1" w:rsidRDefault="00B065C7" w:rsidP="003078A1">
      <w:pPr>
        <w:rPr>
          <w:ins w:id="1810" w:author="King, Daniel" w:date="2017-09-01T08:39:00Z"/>
        </w:rPr>
      </w:pPr>
      <w:del w:id="1811" w:author="King, Daniel" w:date="2017-09-01T08:38:00Z">
        <w:r w:rsidDel="003078A1">
          <w:rPr>
            <w:highlight w:val="yellow"/>
          </w:rPr>
          <w:delText>F</w:delText>
        </w:r>
      </w:del>
      <w:del w:id="1812" w:author="King, Daniel" w:date="2017-09-01T08:39:00Z">
        <w:r w:rsidDel="003078A1">
          <w:rPr>
            <w:highlight w:val="yellow"/>
          </w:rPr>
          <w:delText>or further study.</w:delText>
        </w:r>
      </w:del>
      <w:ins w:id="1813" w:author="King, Daniel" w:date="2017-09-01T08:39:00Z">
        <w:r w:rsidR="003078A1">
          <w:t xml:space="preserve">Typically, </w:t>
        </w:r>
        <w:r w:rsidR="003078A1" w:rsidRPr="002C1CBC">
          <w:t>OTN networks ensure a high level of</w:t>
        </w:r>
        <w:r w:rsidR="003078A1">
          <w:t xml:space="preserve"> s</w:t>
        </w:r>
        <w:r w:rsidR="003078A1" w:rsidRPr="002C1CBC">
          <w:t xml:space="preserve">ecurity </w:t>
        </w:r>
        <w:r w:rsidR="003078A1">
          <w:t xml:space="preserve">and data privacy </w:t>
        </w:r>
        <w:r w:rsidR="003078A1" w:rsidRPr="002C1CBC">
          <w:t xml:space="preserve">through hard partitioning of traffic onto </w:t>
        </w:r>
        <w:r w:rsidR="003078A1">
          <w:t xml:space="preserve">isolated </w:t>
        </w:r>
        <w:r w:rsidR="003078A1" w:rsidRPr="002C1CBC">
          <w:t>circuits.</w:t>
        </w:r>
        <w:r w:rsidR="003078A1">
          <w:t xml:space="preserve"> </w:t>
        </w:r>
      </w:ins>
    </w:p>
    <w:p w:rsidR="003078A1" w:rsidRDefault="003078A1" w:rsidP="003078A1">
      <w:pPr>
        <w:rPr>
          <w:ins w:id="1814" w:author="King, Daniel" w:date="2017-09-01T08:39:00Z"/>
        </w:rPr>
      </w:pPr>
      <w:ins w:id="1815" w:author="King, Daniel" w:date="2017-09-01T08:39:00Z">
        <w:r>
          <w:t>There may be additional security considerations applied to specific use cases, but common security considerations do exist and these must be considered for controlling underlying infrastructure to deliver transport services:</w:t>
        </w:r>
      </w:ins>
    </w:p>
    <w:p w:rsidR="003078A1" w:rsidRDefault="003078A1" w:rsidP="005831F3">
      <w:pPr>
        <w:pStyle w:val="RFCListBullet"/>
        <w:rPr>
          <w:ins w:id="1816" w:author="King, Daniel" w:date="2017-09-01T08:39:00Z"/>
        </w:rPr>
        <w:pPrChange w:id="1817" w:author="TNBI DT" w:date="2017-09-06T16:47:00Z">
          <w:pPr/>
        </w:pPrChange>
      </w:pPr>
      <w:ins w:id="1818" w:author="King, Daniel" w:date="2017-09-01T08:39:00Z">
        <w:del w:id="1819" w:author="TNBI DT" w:date="2017-09-06T16:47:00Z">
          <w:r w:rsidDel="005831F3">
            <w:delText xml:space="preserve">o </w:delText>
          </w:r>
        </w:del>
        <w:r>
          <w:t>use of RESCONF and the need to reuse security between RESTCONF components;</w:t>
        </w:r>
      </w:ins>
    </w:p>
    <w:p w:rsidR="003078A1" w:rsidRDefault="003078A1" w:rsidP="005831F3">
      <w:pPr>
        <w:pStyle w:val="RFCListBullet"/>
        <w:rPr>
          <w:ins w:id="1820" w:author="King, Daniel" w:date="2017-09-01T08:39:00Z"/>
        </w:rPr>
        <w:pPrChange w:id="1821" w:author="TNBI DT" w:date="2017-09-06T16:47:00Z">
          <w:pPr/>
        </w:pPrChange>
      </w:pPr>
      <w:ins w:id="1822" w:author="King, Daniel" w:date="2017-09-01T08:39:00Z">
        <w:del w:id="1823" w:author="TNBI DT" w:date="2017-09-06T16:47:00Z">
          <w:r w:rsidDel="005831F3">
            <w:delText xml:space="preserve">o </w:delText>
          </w:r>
        </w:del>
        <w:r>
          <w:t>use of authentication and policy to govern which transport services may be requested by the user or application;</w:t>
        </w:r>
      </w:ins>
    </w:p>
    <w:p w:rsidR="006F6F19" w:rsidRDefault="003078A1" w:rsidP="005831F3">
      <w:pPr>
        <w:pStyle w:val="RFCListBullet"/>
        <w:rPr>
          <w:ins w:id="1824" w:author="King, Daniel" w:date="2017-09-01T08:38:00Z"/>
        </w:rPr>
        <w:pPrChange w:id="1825" w:author="TNBI DT" w:date="2017-09-06T16:47:00Z">
          <w:pPr/>
        </w:pPrChange>
      </w:pPr>
      <w:ins w:id="1826" w:author="King, Daniel" w:date="2017-09-01T08:39:00Z">
        <w:del w:id="1827" w:author="TNBI DT" w:date="2017-09-06T16:47:00Z">
          <w:r w:rsidDel="005831F3">
            <w:delText xml:space="preserve">o </w:delText>
          </w:r>
        </w:del>
        <w:proofErr w:type="gramStart"/>
        <w:r>
          <w:t>how</w:t>
        </w:r>
        <w:proofErr w:type="gramEnd"/>
        <w:r>
          <w:t xml:space="preserve"> secure and isolated connectivity may also be requested as an element of a service and mapped down to the OTN level.</w:t>
        </w:r>
      </w:ins>
    </w:p>
    <w:p w:rsidR="003078A1" w:rsidRPr="00DA1B42" w:rsidDel="00923EED" w:rsidRDefault="003078A1" w:rsidP="00713412">
      <w:pPr>
        <w:rPr>
          <w:del w:id="1828" w:author="King, Daniel" w:date="2017-09-01T08:39:00Z"/>
          <w:rFonts w:cs="Times New Roman"/>
        </w:rPr>
      </w:pPr>
    </w:p>
    <w:p w:rsidR="00055923" w:rsidRPr="00F52EE9" w:rsidRDefault="00055923" w:rsidP="00055923">
      <w:pPr>
        <w:pStyle w:val="Heading1"/>
      </w:pPr>
      <w:bookmarkStart w:id="1829" w:name="_Toc490842133"/>
      <w:r w:rsidRPr="00F52EE9">
        <w:t>IANA Considerations</w:t>
      </w:r>
      <w:bookmarkEnd w:id="1829"/>
    </w:p>
    <w:p w:rsidR="00F52EE9" w:rsidRPr="00055923" w:rsidRDefault="00F52EE9" w:rsidP="00F52EE9">
      <w:pPr>
        <w:rPr>
          <w:rFonts w:eastAsia="Times New Roman"/>
        </w:rPr>
      </w:pPr>
      <w:r w:rsidRPr="00780EBC">
        <w:t>This document requires no IANA actions.</w:t>
      </w:r>
    </w:p>
    <w:p w:rsidR="002E1F5F" w:rsidRPr="00F52EE9" w:rsidRDefault="002E1F5F" w:rsidP="001E3E79">
      <w:pPr>
        <w:pStyle w:val="Heading1"/>
      </w:pPr>
      <w:bookmarkStart w:id="1830" w:name="_Toc490842134"/>
      <w:r w:rsidRPr="00F52EE9">
        <w:t>References</w:t>
      </w:r>
      <w:bookmarkEnd w:id="1830"/>
    </w:p>
    <w:p w:rsidR="002E1F5F" w:rsidRPr="00F52EE9" w:rsidRDefault="002E1F5F" w:rsidP="001E3E79">
      <w:pPr>
        <w:pStyle w:val="Heading2"/>
      </w:pPr>
      <w:bookmarkStart w:id="1831" w:name="_Toc490842135"/>
      <w:r w:rsidRPr="00F52EE9">
        <w:t>Normative References</w:t>
      </w:r>
      <w:bookmarkEnd w:id="1831"/>
    </w:p>
    <w:p w:rsidR="00B065C7" w:rsidRDefault="00B065C7" w:rsidP="00B065C7">
      <w:pPr>
        <w:pStyle w:val="RFCReferencesBookmark"/>
      </w:pPr>
      <w:r>
        <w:t>[RFC7926] Farrel, A. et al., "Problem Statement and Architecture for    Information Exchange between I</w:t>
      </w:r>
      <w:r w:rsidR="005D0C7A">
        <w:t>nterconnected Traffic-E</w:t>
      </w:r>
      <w:r>
        <w:t>ngineered Networks", BCP 206, RFC 7926, July 2016.</w:t>
      </w:r>
    </w:p>
    <w:p w:rsidR="00CB1A10" w:rsidRDefault="00CB1A10" w:rsidP="00CB1A10">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rsidR="00B065C7" w:rsidRDefault="00B065C7" w:rsidP="00E915FE">
      <w:pPr>
        <w:pStyle w:val="RFCReferencesBookmark"/>
      </w:pPr>
      <w:r>
        <w:t>[ACTN-Frame] Ceccarelli, D., Lee, Y. et al., "Framework for</w:t>
      </w:r>
      <w:r w:rsidR="001048D3">
        <w:t xml:space="preserve"> </w:t>
      </w:r>
      <w:r>
        <w:t>Abstraction and Control of Transport Networks", draft</w:t>
      </w:r>
      <w:r w:rsidR="001048D3">
        <w:t>-</w:t>
      </w:r>
      <w:r>
        <w:t>ietf-teas-actn-framework, work in progress.</w:t>
      </w:r>
    </w:p>
    <w:p w:rsidR="00F52EE9" w:rsidRPr="005A5C29" w:rsidDel="00CB4E53" w:rsidRDefault="00F52EE9" w:rsidP="00F52EE9">
      <w:pPr>
        <w:pStyle w:val="RFCReferencesBookmark"/>
        <w:rPr>
          <w:del w:id="1832" w:author="Italo Busi" w:date="2017-07-28T14:12:00Z"/>
        </w:rPr>
      </w:pPr>
      <w:del w:id="1833" w:author="Italo Busi" w:date="2017-07-28T14:12:00Z">
        <w:r w:rsidDel="00CB4E53">
          <w:delText>[ACTN-Abstraction]</w:delText>
        </w:r>
        <w:r w:rsidDel="00CB4E53">
          <w:tab/>
        </w:r>
        <w:r w:rsidRPr="00CA1E01" w:rsidDel="00CB4E53">
          <w:delText>Lee, Y.</w:delText>
        </w:r>
        <w:r w:rsidDel="00CB4E53">
          <w:delText xml:space="preserve"> et</w:delText>
        </w:r>
        <w:r w:rsidRPr="00CA1E01" w:rsidDel="00CB4E53">
          <w:delText xml:space="preserve"> al.,</w:delText>
        </w:r>
        <w:r w:rsidDel="00CB4E53">
          <w:delText xml:space="preserve"> "</w:delText>
        </w:r>
        <w:r w:rsidRPr="001A1829" w:rsidDel="00CB4E53">
          <w:delText>Abstraction and Control of TE</w:delText>
        </w:r>
        <w:r w:rsidR="001048D3" w:rsidDel="00CB4E53">
          <w:delText xml:space="preserve"> </w:delText>
        </w:r>
        <w:r w:rsidRPr="001A1829" w:rsidDel="00CB4E53">
          <w:delText>Networks (ACTN) Abstraction Methods</w:delText>
        </w:r>
        <w:r w:rsidDel="00CB4E53">
          <w:delText>", draft-lee-teas-actn</w:delText>
        </w:r>
        <w:r w:rsidR="001048D3" w:rsidDel="00CB4E53">
          <w:delText>-</w:delText>
        </w:r>
        <w:r w:rsidDel="00CB4E53">
          <w:delText>abstraction, work in progress.</w:delText>
        </w:r>
      </w:del>
    </w:p>
    <w:p w:rsidR="00CB1A10" w:rsidRDefault="00CB1A10" w:rsidP="00CB1A10">
      <w:pPr>
        <w:pStyle w:val="RFCReferencesBookmark"/>
      </w:pPr>
      <w:r>
        <w:lastRenderedPageBreak/>
        <w:t>[ITU-T G.709-2016] ITU-T Recommendation G.709 (06/16), "Interfaces for the optical transport network", June 2016.</w:t>
      </w:r>
    </w:p>
    <w:p w:rsidR="00CB1A10" w:rsidRDefault="00CB1A10" w:rsidP="00CB1A10">
      <w:pPr>
        <w:pStyle w:val="RFCReferencesBookmark"/>
      </w:pPr>
      <w:r>
        <w:t>[ITU-T G.808.1-2014] ITU-T Recommendation G.808.1 (05/14), "</w:t>
      </w:r>
      <w:r w:rsidRPr="00EA3EF8">
        <w:t>Generic protection switching – Linear trail and subnetwork protection</w:t>
      </w:r>
      <w:r>
        <w:t>", May 2014.</w:t>
      </w:r>
    </w:p>
    <w:p w:rsidR="00CB1A10" w:rsidRDefault="00CB1A10" w:rsidP="00CB1A10">
      <w:pPr>
        <w:pStyle w:val="RFCReferencesBookmark"/>
      </w:pPr>
      <w:r>
        <w:t>[ITU-T G.873.1-2014] ITU-T Recommendation G.873.1 (05/14), "</w:t>
      </w:r>
      <w:r w:rsidRPr="00A7445B">
        <w:t xml:space="preserve">Optical </w:t>
      </w:r>
      <w:r>
        <w:t>t</w:t>
      </w:r>
      <w:r w:rsidRPr="00A7445B">
        <w:t xml:space="preserve">ransport </w:t>
      </w:r>
      <w:r>
        <w:t>n</w:t>
      </w:r>
      <w:r w:rsidRPr="00A7445B">
        <w:t>etwork (OTN): Linear protection</w:t>
      </w:r>
      <w:r>
        <w:t>", May 2014.</w:t>
      </w:r>
    </w:p>
    <w:p w:rsidR="002E1F5F" w:rsidRPr="00F52EE9" w:rsidRDefault="002E1F5F" w:rsidP="001E3E79">
      <w:pPr>
        <w:pStyle w:val="Heading2"/>
      </w:pPr>
      <w:bookmarkStart w:id="1834" w:name="_Toc490842136"/>
      <w:r w:rsidRPr="00F52EE9">
        <w:t>Informative References</w:t>
      </w:r>
      <w:bookmarkEnd w:id="1834"/>
    </w:p>
    <w:p w:rsidR="00B065C7" w:rsidRDefault="00B065C7" w:rsidP="00B065C7">
      <w:pPr>
        <w:pStyle w:val="RFCReferencesBookmark"/>
      </w:pPr>
      <w:r>
        <w:t>[TE-Topo] Liu, X. et al., "YANG Data Model for TE Topologies",</w:t>
      </w:r>
      <w:r w:rsidR="001048D3">
        <w:t xml:space="preserve"> </w:t>
      </w:r>
      <w:r>
        <w:t>draft-ietf-teas-yang-te-topo, work in progress.</w:t>
      </w:r>
    </w:p>
    <w:p w:rsidR="00B065C7" w:rsidRDefault="00B065C7" w:rsidP="00B065C7">
      <w:pPr>
        <w:pStyle w:val="RFCReferencesBookmark"/>
      </w:pPr>
      <w:r>
        <w:t>[ACTN-YANG] Zhang, X. et al., "App</w:t>
      </w:r>
      <w:r w:rsidR="001048D3">
        <w:t xml:space="preserve">licability of YANG models for </w:t>
      </w:r>
      <w:r>
        <w:t>Abstraction and Control of Traffic Engineered Networks",</w:t>
      </w:r>
      <w:r w:rsidR="001048D3">
        <w:t xml:space="preserve"> </w:t>
      </w:r>
      <w:r>
        <w:t>draft-zhang-teas-actn-yang, work in progress.</w:t>
      </w:r>
    </w:p>
    <w:p w:rsidR="00B065C7" w:rsidRDefault="00B065C7" w:rsidP="00B065C7">
      <w:pPr>
        <w:pStyle w:val="RFCReferencesBookmark"/>
      </w:pPr>
      <w:r>
        <w:t>[Path-Compute] Busi, I., Belotti, S. et al., " Yang model for</w:t>
      </w:r>
      <w:r w:rsidR="001048D3">
        <w:t xml:space="preserve"> </w:t>
      </w:r>
      <w:r>
        <w:t>requesting Path Computation", draft-busibel-teas-yang</w:t>
      </w:r>
      <w:r w:rsidR="001048D3">
        <w:t>-</w:t>
      </w:r>
      <w:r>
        <w:t>path-computation, work in progress.</w:t>
      </w:r>
    </w:p>
    <w:p w:rsidR="00B065C7" w:rsidRDefault="00B065C7" w:rsidP="00B065C7">
      <w:pPr>
        <w:pStyle w:val="RFCReferencesBookmark"/>
      </w:pPr>
      <w:r>
        <w:t>[ONF TR-527] ONF Technical Recommendation TR-527, "Functional</w:t>
      </w:r>
      <w:r w:rsidR="001048D3">
        <w:t xml:space="preserve"> </w:t>
      </w:r>
      <w:r>
        <w:t>Requirements for Transport API", June 2016.</w:t>
      </w:r>
    </w:p>
    <w:p w:rsidR="00B065C7" w:rsidRDefault="00B065C7" w:rsidP="00B065C7">
      <w:pPr>
        <w:pStyle w:val="RFCReferencesBookmark"/>
      </w:pPr>
      <w:r>
        <w:t>[ONF GitHub</w:t>
      </w:r>
      <w:r w:rsidR="00C4262E">
        <w:t xml:space="preserve">] ONF Open Transport (SNOWMASS) </w:t>
      </w:r>
      <w:r>
        <w:t>https://github.com/OpenNetworkingFoundation/Snowmass-ONFOpenTransport</w:t>
      </w:r>
    </w:p>
    <w:p w:rsidR="001E3E79" w:rsidRPr="00F52EE9" w:rsidRDefault="001E3E79" w:rsidP="001E3E79">
      <w:pPr>
        <w:pStyle w:val="Heading1"/>
      </w:pPr>
      <w:bookmarkStart w:id="1835" w:name="_Toc490842137"/>
      <w:r w:rsidRPr="00F52EE9">
        <w:t>Acknowledgments</w:t>
      </w:r>
      <w:bookmarkEnd w:id="1835"/>
    </w:p>
    <w:p w:rsidR="00AD6B03" w:rsidRDefault="00AD6B03" w:rsidP="00AD6B03">
      <w:r>
        <w:t>The authors would like to thank all members of the Transport NBI   Design Team involved in the definition of use cases, gap analysis   and guidelines for using the IETF YANG models at the Northbound    Interface (NBI) of a Transport SDN Controller.</w:t>
      </w:r>
    </w:p>
    <w:p w:rsidR="007B64BD" w:rsidRDefault="007B64BD" w:rsidP="007B64BD">
      <w:r>
        <w:t xml:space="preserve">The authors would like to thank Xian Zhang, Anurag Sharma, </w:t>
      </w:r>
      <w:r w:rsidRPr="00F13664">
        <w:t>Sergio Belotti, Tara Cummings</w:t>
      </w:r>
      <w:r>
        <w:t xml:space="preserve">, Michael Scharf, Karthik Sethuraman, Oscar Gonzalez de Dios, Hans </w:t>
      </w:r>
      <w:r w:rsidR="00CB1A10" w:rsidRPr="00C2174B">
        <w:t xml:space="preserve">Bjursrom </w:t>
      </w:r>
      <w:r w:rsidRPr="00F13664">
        <w:t>and Italo Busi</w:t>
      </w:r>
      <w:r>
        <w:t xml:space="preserve"> for having initiated the work on gap analysis for transport NBI and having provided foundations work for the development of this document.</w:t>
      </w:r>
    </w:p>
    <w:p w:rsidR="00A41519" w:rsidRPr="00A41519" w:rsidRDefault="00A41519" w:rsidP="00A41519">
      <w:r w:rsidRPr="00F52EE9">
        <w:t>This document was prepared using 2-Word-v2.0.template.dot.</w:t>
      </w:r>
    </w:p>
    <w:p w:rsidR="002E1F5F" w:rsidRDefault="002E1F5F" w:rsidP="002E1F5F">
      <w:pPr>
        <w:pStyle w:val="RFCH1-noTOCnonum"/>
      </w:pPr>
      <w:r w:rsidRPr="00F52EE9">
        <w:lastRenderedPageBreak/>
        <w:t>Authors’ Addresses</w:t>
      </w:r>
    </w:p>
    <w:p w:rsidR="00AD6B03" w:rsidRPr="00AD6B03" w:rsidRDefault="00AD6B03" w:rsidP="00AD6B03">
      <w:pPr>
        <w:pStyle w:val="RFCFigure"/>
        <w:rPr>
          <w:rFonts w:cs="Times New Roman"/>
        </w:rPr>
      </w:pPr>
      <w:r w:rsidRPr="00AD6B03">
        <w:rPr>
          <w:rFonts w:cs="Times New Roman"/>
        </w:rPr>
        <w:t>Italo Busi (Editor)</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italo.busi@huawei.com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Daniel King (Editor)</w:t>
      </w:r>
    </w:p>
    <w:p w:rsidR="00AD6B03" w:rsidRPr="00AD6B03" w:rsidRDefault="00AD6B03" w:rsidP="00AD6B03">
      <w:pPr>
        <w:pStyle w:val="RFCFigure"/>
        <w:rPr>
          <w:rFonts w:cs="Times New Roman"/>
        </w:rPr>
      </w:pPr>
      <w:r w:rsidRPr="00AD6B03">
        <w:rPr>
          <w:rFonts w:cs="Times New Roman"/>
        </w:rPr>
        <w:t>Lancaster University</w:t>
      </w:r>
    </w:p>
    <w:p w:rsidR="00AD6B03" w:rsidRPr="00AD6B03" w:rsidRDefault="00AD6B03" w:rsidP="00AD6B03">
      <w:pPr>
        <w:pStyle w:val="RFCFigure"/>
        <w:rPr>
          <w:rFonts w:cs="Times New Roman"/>
        </w:rPr>
      </w:pPr>
      <w:r w:rsidRPr="00AD6B03">
        <w:rPr>
          <w:rFonts w:cs="Times New Roman"/>
        </w:rPr>
        <w:t>Email: d.king@lancaster.ac.uk</w:t>
      </w:r>
    </w:p>
    <w:p w:rsidR="00AD6B03" w:rsidRPr="00AD6B03" w:rsidRDefault="00AD6B03" w:rsidP="00AD6B03">
      <w:pPr>
        <w:pStyle w:val="RFCFigure"/>
        <w:rPr>
          <w:rFonts w:cs="Times New Roman"/>
        </w:rPr>
      </w:pPr>
    </w:p>
    <w:p w:rsidR="00AD6B03" w:rsidRPr="00C1184A" w:rsidRDefault="00AD6B03" w:rsidP="00AD6B03">
      <w:pPr>
        <w:pStyle w:val="RFCFigure"/>
        <w:rPr>
          <w:rFonts w:cs="Times New Roman"/>
          <w:lang w:val="it-IT"/>
        </w:rPr>
      </w:pPr>
      <w:r w:rsidRPr="00C1184A">
        <w:rPr>
          <w:rFonts w:cs="Times New Roman"/>
          <w:lang w:val="it-IT"/>
        </w:rPr>
        <w:t>Sergio Belotti</w:t>
      </w:r>
    </w:p>
    <w:p w:rsidR="00AD6B03" w:rsidRPr="00C1184A" w:rsidRDefault="00AD6B03" w:rsidP="00AD6B03">
      <w:pPr>
        <w:pStyle w:val="RFCFigure"/>
        <w:rPr>
          <w:rFonts w:cs="Times New Roman"/>
          <w:lang w:val="it-IT"/>
        </w:rPr>
      </w:pPr>
      <w:r w:rsidRPr="00C1184A">
        <w:rPr>
          <w:rFonts w:cs="Times New Roman"/>
          <w:lang w:val="it-IT"/>
        </w:rPr>
        <w:t>Nokia</w:t>
      </w:r>
    </w:p>
    <w:p w:rsidR="00AD6B03" w:rsidRPr="00C1184A" w:rsidRDefault="00AD6B03" w:rsidP="00AD6B03">
      <w:pPr>
        <w:pStyle w:val="RFCFigure"/>
        <w:rPr>
          <w:rFonts w:cs="Times New Roman"/>
          <w:lang w:val="it-IT"/>
        </w:rPr>
      </w:pPr>
      <w:r w:rsidRPr="00C1184A">
        <w:rPr>
          <w:rFonts w:cs="Times New Roman"/>
          <w:lang w:val="it-IT"/>
        </w:rPr>
        <w:t>Email: sergio.belotti@nokia.com</w:t>
      </w:r>
    </w:p>
    <w:p w:rsidR="00AD6B03" w:rsidRPr="00C1184A" w:rsidRDefault="00AD6B03" w:rsidP="00AD6B03">
      <w:pPr>
        <w:pStyle w:val="RFCFigure"/>
        <w:rPr>
          <w:rFonts w:cs="Times New Roman"/>
          <w:lang w:val="it-IT"/>
        </w:rPr>
      </w:pPr>
    </w:p>
    <w:p w:rsidR="00AD6B03" w:rsidRPr="00AD6B03" w:rsidRDefault="00AD6B03" w:rsidP="00AD6B03">
      <w:pPr>
        <w:pStyle w:val="RFCFigure"/>
        <w:rPr>
          <w:rFonts w:cs="Times New Roman"/>
        </w:rPr>
      </w:pPr>
      <w:r w:rsidRPr="00AD6B03">
        <w:rPr>
          <w:rFonts w:cs="Times New Roman"/>
        </w:rPr>
        <w:t>Gianmarco Bruno</w:t>
      </w:r>
    </w:p>
    <w:p w:rsidR="00AD6B03" w:rsidRPr="00AD6B03" w:rsidRDefault="00AD6B03" w:rsidP="00AD6B03">
      <w:pPr>
        <w:pStyle w:val="RFCFigure"/>
        <w:rPr>
          <w:rFonts w:cs="Times New Roman"/>
        </w:rPr>
      </w:pPr>
      <w:r w:rsidRPr="00AD6B03">
        <w:rPr>
          <w:rFonts w:cs="Times New Roman"/>
        </w:rPr>
        <w:t>Ericsson</w:t>
      </w:r>
    </w:p>
    <w:p w:rsidR="00AD6B03" w:rsidRPr="00AD6B03" w:rsidRDefault="00AD6B03" w:rsidP="00AD6B03">
      <w:pPr>
        <w:pStyle w:val="RFCFigure"/>
        <w:rPr>
          <w:rFonts w:cs="Times New Roman"/>
        </w:rPr>
      </w:pPr>
      <w:r w:rsidRPr="00AD6B03">
        <w:rPr>
          <w:rFonts w:cs="Times New Roman"/>
        </w:rPr>
        <w:t>Email: gianmarco.bruno@ericsson.com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Young Lee</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leeyoung@huawei.com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Victor Lopez</w:t>
      </w:r>
    </w:p>
    <w:p w:rsidR="00AD6B03" w:rsidRPr="00C1184A" w:rsidRDefault="00AD6B03" w:rsidP="00AD6B03">
      <w:pPr>
        <w:pStyle w:val="RFCFigure"/>
        <w:rPr>
          <w:rFonts w:cs="Times New Roman"/>
          <w:lang w:val="it-IT"/>
        </w:rPr>
      </w:pPr>
      <w:r w:rsidRPr="00C1184A">
        <w:rPr>
          <w:rFonts w:cs="Times New Roman"/>
          <w:lang w:val="it-IT"/>
        </w:rPr>
        <w:t>Telefonica</w:t>
      </w:r>
    </w:p>
    <w:p w:rsidR="00AD6B03" w:rsidRPr="00C1184A" w:rsidRDefault="00AD6B03" w:rsidP="00AD6B03">
      <w:pPr>
        <w:pStyle w:val="RFCFigure"/>
        <w:rPr>
          <w:rFonts w:cs="Times New Roman"/>
          <w:lang w:val="it-IT"/>
        </w:rPr>
      </w:pPr>
      <w:r w:rsidRPr="00C1184A">
        <w:rPr>
          <w:rFonts w:cs="Times New Roman"/>
          <w:lang w:val="it-IT"/>
        </w:rPr>
        <w:t>Email: victor.lopezalvarez@telefonica.com</w:t>
      </w:r>
    </w:p>
    <w:p w:rsidR="00AD6B03" w:rsidRPr="00C1184A" w:rsidRDefault="00AD6B03" w:rsidP="00AD6B03">
      <w:pPr>
        <w:pStyle w:val="RFCFigure"/>
        <w:rPr>
          <w:rFonts w:cs="Times New Roman"/>
          <w:lang w:val="it-IT"/>
        </w:rPr>
      </w:pPr>
    </w:p>
    <w:p w:rsidR="00AD6B03" w:rsidRPr="00C1184A" w:rsidRDefault="00AD6B03" w:rsidP="00AD6B03">
      <w:pPr>
        <w:pStyle w:val="RFCFigure"/>
        <w:rPr>
          <w:rFonts w:cs="Times New Roman"/>
          <w:lang w:val="it-IT"/>
        </w:rPr>
      </w:pPr>
      <w:r w:rsidRPr="00C1184A">
        <w:rPr>
          <w:rFonts w:cs="Times New Roman"/>
          <w:lang w:val="it-IT"/>
        </w:rPr>
        <w:t>Carlo Perocchio</w:t>
      </w:r>
    </w:p>
    <w:p w:rsidR="00AD6B03" w:rsidRPr="00C1184A" w:rsidRDefault="00AD6B03" w:rsidP="00AD6B03">
      <w:pPr>
        <w:pStyle w:val="RFCFigure"/>
        <w:rPr>
          <w:rFonts w:cs="Times New Roman"/>
          <w:lang w:val="it-IT"/>
        </w:rPr>
      </w:pPr>
      <w:r w:rsidRPr="00C1184A">
        <w:rPr>
          <w:rFonts w:cs="Times New Roman"/>
          <w:lang w:val="it-IT"/>
        </w:rPr>
        <w:t>Ericsson</w:t>
      </w:r>
    </w:p>
    <w:p w:rsidR="00060F0A" w:rsidRPr="00C1184A" w:rsidRDefault="00AD6B03" w:rsidP="00AD6B03">
      <w:pPr>
        <w:pStyle w:val="RFCFigure"/>
        <w:rPr>
          <w:rFonts w:cs="Times New Roman"/>
          <w:lang w:val="it-IT"/>
        </w:rPr>
      </w:pPr>
      <w:r w:rsidRPr="00C1184A">
        <w:rPr>
          <w:rFonts w:cs="Times New Roman"/>
          <w:lang w:val="it-IT"/>
        </w:rPr>
        <w:t>Email: carlo.perocchio@ericsson.com</w:t>
      </w:r>
      <w:r w:rsidR="00060F0A" w:rsidRPr="00C1184A">
        <w:rPr>
          <w:rFonts w:cs="Times New Roman"/>
          <w:lang w:val="it-IT"/>
        </w:rPr>
        <w:t xml:space="preserve"> </w:t>
      </w:r>
    </w:p>
    <w:p w:rsidR="00060F0A" w:rsidRPr="00C1184A" w:rsidRDefault="00060F0A" w:rsidP="00AD6B03">
      <w:pPr>
        <w:pStyle w:val="RFCFigure"/>
        <w:rPr>
          <w:rFonts w:cs="Times New Roman"/>
          <w:lang w:val="it-IT"/>
        </w:rPr>
      </w:pPr>
    </w:p>
    <w:p w:rsidR="00AD6B03" w:rsidRPr="00AD6B03" w:rsidRDefault="00AD6B03" w:rsidP="00AD6B03">
      <w:pPr>
        <w:pStyle w:val="RFCFigure"/>
        <w:rPr>
          <w:rFonts w:cs="Times New Roman"/>
        </w:rPr>
      </w:pPr>
      <w:r w:rsidRPr="00AD6B03">
        <w:rPr>
          <w:rFonts w:cs="Times New Roman"/>
        </w:rPr>
        <w:t>Haomian Zheng</w:t>
      </w:r>
    </w:p>
    <w:p w:rsidR="00AD6B03" w:rsidRPr="00AD6B03" w:rsidRDefault="00AD6B03" w:rsidP="00AD6B03">
      <w:pPr>
        <w:pStyle w:val="RFCFigure"/>
        <w:rPr>
          <w:rFonts w:cs="Times New Roman"/>
        </w:rPr>
      </w:pPr>
      <w:r w:rsidRPr="00AD6B03">
        <w:rPr>
          <w:rFonts w:cs="Times New Roman"/>
        </w:rPr>
        <w:t>Huawei</w:t>
      </w:r>
    </w:p>
    <w:p w:rsidR="00AD6B03" w:rsidRDefault="00AD6B03" w:rsidP="00AD6B03">
      <w:pPr>
        <w:pStyle w:val="RFCFigure"/>
        <w:rPr>
          <w:rFonts w:cs="Times New Roman"/>
        </w:rPr>
      </w:pPr>
      <w:r w:rsidRPr="00AD6B03">
        <w:rPr>
          <w:rFonts w:cs="Times New Roman"/>
        </w:rPr>
        <w:t>Email: zhenghaomian@huawei.com</w:t>
      </w:r>
    </w:p>
    <w:p w:rsidR="002E1F5F" w:rsidRPr="001D6AB1" w:rsidRDefault="002E1F5F" w:rsidP="002E1F5F"/>
    <w:sectPr w:rsidR="002E1F5F" w:rsidRPr="001D6AB1" w:rsidSect="00F56B61">
      <w:headerReference w:type="default" r:id="rId13"/>
      <w:footerReference w:type="default" r:id="rId14"/>
      <w:headerReference w:type="first" r:id="rId15"/>
      <w:footerReference w:type="first" r:id="rId16"/>
      <w:type w:val="continuous"/>
      <w:pgSz w:w="12240" w:h="15840" w:code="1"/>
      <w:pgMar w:top="1440" w:right="1152" w:bottom="1200" w:left="720" w:header="1440" w:footer="120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4" w:author="Belotti, Sergio (Nokia - IT)" w:date="2017-09-06T15:32:00Z" w:initials="BS(-I">
    <w:p w:rsidR="00935D66" w:rsidRDefault="00935D66">
      <w:pPr>
        <w:pStyle w:val="CommentText"/>
      </w:pPr>
      <w:r>
        <w:rPr>
          <w:rStyle w:val="CommentReference"/>
        </w:rPr>
        <w:annotationRef/>
      </w:r>
      <w:r>
        <w:t xml:space="preserve">Since we are in the Scope of the doc, we need to introduce and justify why we mention ONF here. I would suggest this text: “Exploiting the commonality of the work, we have considered in this draft ONF Technical Recommendation for Functional Requirements for the transport API [ONF TR-527] and ONF transport API multi-layer examples, retrieved in [ONF </w:t>
      </w:r>
      <w:proofErr w:type="spellStart"/>
      <w:r>
        <w:t>GitHub</w:t>
      </w:r>
      <w:proofErr w:type="spellEnd"/>
      <w:r>
        <w:t>]</w:t>
      </w:r>
    </w:p>
    <w:p w:rsidR="00720C8F" w:rsidRPr="00720C8F" w:rsidRDefault="005338A1">
      <w:pPr>
        <w:pStyle w:val="CommentText"/>
        <w:rPr>
          <w:color w:val="FF0000"/>
        </w:rPr>
      </w:pPr>
      <w:r w:rsidRPr="00720C8F">
        <w:rPr>
          <w:color w:val="FF0000"/>
        </w:rPr>
        <w:t>DT: text updated</w:t>
      </w:r>
    </w:p>
  </w:comment>
  <w:comment w:id="127" w:author="Belotti, Sergio (Nokia - IT)" w:date="2017-09-06T15:32:00Z" w:initials="BS(-I">
    <w:p w:rsidR="00935D66" w:rsidRDefault="00935D66">
      <w:pPr>
        <w:pStyle w:val="CommentText"/>
      </w:pPr>
      <w:r>
        <w:rPr>
          <w:rStyle w:val="CommentReference"/>
        </w:rPr>
        <w:annotationRef/>
      </w:r>
      <w:r>
        <w:t>I have a doubt/</w:t>
      </w:r>
      <w:proofErr w:type="gramStart"/>
      <w:r>
        <w:t>question :The</w:t>
      </w:r>
      <w:proofErr w:type="gramEnd"/>
      <w:r>
        <w:t xml:space="preserve"> path is obtained as output of path computation, what is the meaning of “arbitrary basis” here ? </w:t>
      </w:r>
    </w:p>
    <w:p w:rsidR="00720C8F" w:rsidRPr="00720C8F" w:rsidRDefault="005338A1">
      <w:pPr>
        <w:pStyle w:val="CommentText"/>
        <w:rPr>
          <w:color w:val="FF0000"/>
        </w:rPr>
      </w:pPr>
      <w:r w:rsidRPr="00720C8F">
        <w:rPr>
          <w:color w:val="FF0000"/>
        </w:rPr>
        <w:t xml:space="preserve">DT: text updated trying to clarify the </w:t>
      </w:r>
      <w:r>
        <w:rPr>
          <w:color w:val="FF0000"/>
        </w:rPr>
        <w:t>m</w:t>
      </w:r>
      <w:r>
        <w:rPr>
          <w:color w:val="FF0000"/>
        </w:rPr>
        <w:t>eaning</w:t>
      </w:r>
    </w:p>
  </w:comment>
  <w:comment w:id="157" w:author="Belotti, Sergio (Nokia - IT)" w:date="2017-09-06T15:33:00Z" w:initials="BS(-I">
    <w:p w:rsidR="00935D66" w:rsidRDefault="00935D66">
      <w:pPr>
        <w:pStyle w:val="CommentText"/>
      </w:pPr>
      <w:r>
        <w:rPr>
          <w:rStyle w:val="CommentReference"/>
        </w:rPr>
        <w:annotationRef/>
      </w:r>
      <w:r>
        <w:t xml:space="preserve">Sorry Daniel, but what scenario have you in mind? You mean others router in between </w:t>
      </w:r>
      <w:proofErr w:type="gramStart"/>
      <w:r>
        <w:t>what ?</w:t>
      </w:r>
      <w:proofErr w:type="gramEnd"/>
      <w:r>
        <w:t xml:space="preserve"> You mean routers between ingress and egress not attached to transport </w:t>
      </w:r>
      <w:proofErr w:type="gramStart"/>
      <w:r>
        <w:t>NW ?</w:t>
      </w:r>
      <w:proofErr w:type="gramEnd"/>
    </w:p>
    <w:p w:rsidR="00720C8F" w:rsidRPr="00720C8F" w:rsidRDefault="005338A1">
      <w:pPr>
        <w:pStyle w:val="CommentText"/>
        <w:rPr>
          <w:color w:val="FF0000"/>
        </w:rPr>
      </w:pPr>
      <w:r w:rsidRPr="00720C8F">
        <w:rPr>
          <w:color w:val="FF0000"/>
        </w:rPr>
        <w:t>DT: text updated trying to clarify th</w:t>
      </w:r>
      <w:r w:rsidRPr="00720C8F">
        <w:rPr>
          <w:color w:val="FF0000"/>
        </w:rPr>
        <w:t>e meaning</w:t>
      </w:r>
    </w:p>
  </w:comment>
  <w:comment w:id="167" w:author="Belotti, Sergio (Nokia - IT)" w:date="2017-09-05T15:32:00Z" w:initials="BS(-I">
    <w:p w:rsidR="00935D66" w:rsidRDefault="00935D66">
      <w:pPr>
        <w:pStyle w:val="CommentText"/>
      </w:pPr>
      <w:r>
        <w:rPr>
          <w:rStyle w:val="CommentReference"/>
        </w:rPr>
        <w:annotationRef/>
      </w:r>
      <w:r>
        <w:t>CMI= CNC-MDSC Interface</w:t>
      </w:r>
    </w:p>
  </w:comment>
  <w:comment w:id="466" w:author="Belotti, Sergio (Nokia - IT)" w:date="2017-09-06T15:47:00Z" w:initials="BS(-I">
    <w:p w:rsidR="00935D66" w:rsidRDefault="00935D66">
      <w:pPr>
        <w:pStyle w:val="CommentText"/>
      </w:pPr>
      <w:r>
        <w:rPr>
          <w:rStyle w:val="CommentReference"/>
        </w:rPr>
        <w:annotationRef/>
      </w:r>
      <w:r>
        <w:t xml:space="preserve">Added square bracket. Is it correct the multi-layer </w:t>
      </w:r>
      <w:proofErr w:type="gramStart"/>
      <w:r>
        <w:t>switching ?</w:t>
      </w:r>
      <w:proofErr w:type="gramEnd"/>
      <w:r>
        <w:t xml:space="preserve"> MAC and </w:t>
      </w:r>
      <w:proofErr w:type="spellStart"/>
      <w:r>
        <w:t>ODUflex</w:t>
      </w:r>
      <w:proofErr w:type="spellEnd"/>
      <w:r>
        <w:t>.</w:t>
      </w:r>
    </w:p>
    <w:p w:rsidR="00E861D8" w:rsidRPr="00E861D8" w:rsidRDefault="005338A1">
      <w:pPr>
        <w:pStyle w:val="CommentText"/>
        <w:rPr>
          <w:color w:val="FF0000"/>
        </w:rPr>
      </w:pPr>
      <w:r w:rsidRPr="00E861D8">
        <w:rPr>
          <w:color w:val="FF0000"/>
        </w:rPr>
        <w:t>DT: Correct</w:t>
      </w:r>
    </w:p>
  </w:comment>
  <w:comment w:id="544" w:author="Belotti, Sergio (Nokia - IT)" w:date="2017-09-06T15:51:00Z" w:initials="BS(-I">
    <w:p w:rsidR="00935D66" w:rsidRDefault="00935D66">
      <w:pPr>
        <w:pStyle w:val="CommentText"/>
      </w:pPr>
      <w:r>
        <w:rPr>
          <w:rStyle w:val="CommentReference"/>
        </w:rPr>
        <w:annotationRef/>
      </w:r>
      <w:r>
        <w:t>There is no section 3.3</w:t>
      </w:r>
    </w:p>
    <w:p w:rsidR="00802063" w:rsidRPr="00802063" w:rsidRDefault="005338A1">
      <w:pPr>
        <w:pStyle w:val="CommentText"/>
        <w:rPr>
          <w:color w:val="FF0000"/>
        </w:rPr>
      </w:pPr>
      <w:r w:rsidRPr="00802063">
        <w:rPr>
          <w:color w:val="FF0000"/>
        </w:rPr>
        <w:t xml:space="preserve">DT: it is section 4.3 (Word field to be </w:t>
      </w:r>
      <w:r w:rsidRPr="00802063">
        <w:rPr>
          <w:color w:val="FF0000"/>
        </w:rPr>
        <w:t>r</w:t>
      </w:r>
      <w:r w:rsidRPr="00802063">
        <w:rPr>
          <w:color w:val="FF0000"/>
        </w:rPr>
        <w:t>efreshed</w:t>
      </w:r>
      <w:r w:rsidRPr="00802063">
        <w:rPr>
          <w:color w:val="FF0000"/>
        </w:rPr>
        <w:t>)</w:t>
      </w:r>
    </w:p>
  </w:comment>
  <w:comment w:id="602" w:author="Belotti, Sergio (Nokia - IT)" w:date="2017-09-06T16:48:00Z" w:initials="BS(-I">
    <w:p w:rsidR="00935D66" w:rsidRDefault="00935D66">
      <w:pPr>
        <w:pStyle w:val="CommentText"/>
      </w:pPr>
      <w:r>
        <w:rPr>
          <w:rStyle w:val="CommentReference"/>
        </w:rPr>
        <w:annotationRef/>
      </w:r>
      <w:r>
        <w:t xml:space="preserve">Again 3.3 does not exists in the </w:t>
      </w:r>
      <w:proofErr w:type="spellStart"/>
      <w:r>
        <w:t>draft.I</w:t>
      </w:r>
      <w:proofErr w:type="spellEnd"/>
      <w:r>
        <w:t xml:space="preserve"> think should be 4.3</w:t>
      </w:r>
    </w:p>
    <w:p w:rsidR="00802063" w:rsidRPr="008045F7" w:rsidRDefault="00802063">
      <w:pPr>
        <w:pStyle w:val="CommentText"/>
        <w:rPr>
          <w:color w:val="FF0000"/>
        </w:rPr>
      </w:pPr>
      <w:r w:rsidRPr="00802063">
        <w:rPr>
          <w:color w:val="FF0000"/>
        </w:rPr>
        <w:t>DT: it is section 4.3 (Word field to be refreshed)</w:t>
      </w:r>
    </w:p>
  </w:comment>
  <w:comment w:id="762" w:author="Belotti, Sergio (Nokia - IT)" w:date="2017-09-05T19:09:00Z" w:initials="BS(-I">
    <w:p w:rsidR="00935D66" w:rsidRDefault="00935D66">
      <w:pPr>
        <w:pStyle w:val="CommentText"/>
      </w:pPr>
      <w:r>
        <w:rPr>
          <w:rStyle w:val="CommentReference"/>
        </w:rPr>
        <w:annotationRef/>
      </w:r>
      <w:r>
        <w:t>Already said in section 4.2. I would delete this sentence.</w:t>
      </w:r>
    </w:p>
  </w:comment>
  <w:comment w:id="834" w:author="Belotti, Sergio (Nokia - IT)" w:date="2017-08-11T10:54:00Z" w:initials="BS(-I">
    <w:p w:rsidR="00935D66" w:rsidRDefault="00935D66">
      <w:pPr>
        <w:pStyle w:val="CommentText"/>
      </w:pPr>
      <w:r>
        <w:rPr>
          <w:rStyle w:val="CommentReference"/>
        </w:rPr>
        <w:annotationRef/>
      </w:r>
      <w:r>
        <w:t xml:space="preserve">Maybe should be highlight the fact that abstract nodes can be obtained based on </w:t>
      </w:r>
      <w:proofErr w:type="spellStart"/>
      <w:r>
        <w:t>te-topo</w:t>
      </w:r>
      <w:proofErr w:type="spellEnd"/>
      <w:r>
        <w:t xml:space="preserve"> model </w:t>
      </w:r>
      <w:proofErr w:type="spellStart"/>
      <w:r>
        <w:t>capability.It</w:t>
      </w:r>
      <w:proofErr w:type="spellEnd"/>
      <w:r>
        <w:t xml:space="preserve"> is very well described how in “tutorial”.</w:t>
      </w:r>
    </w:p>
  </w:comment>
  <w:comment w:id="835" w:author="Belotti, Sergio (Nokia - IT)" w:date="2017-09-05T19:14:00Z" w:initials="BS(-I">
    <w:p w:rsidR="00935D66" w:rsidRDefault="00935D66">
      <w:pPr>
        <w:pStyle w:val="CommentText"/>
      </w:pPr>
      <w:r>
        <w:rPr>
          <w:rStyle w:val="CommentReference"/>
        </w:rPr>
        <w:annotationRef/>
      </w:r>
      <w:r>
        <w:t xml:space="preserve">Added text </w:t>
      </w:r>
    </w:p>
  </w:comment>
  <w:comment w:id="885" w:author="Belotti, Sergio (Nokia - IT)" w:date="2017-09-06T16:48:00Z" w:initials="BS(-I">
    <w:p w:rsidR="00935D66" w:rsidRDefault="00935D66">
      <w:pPr>
        <w:pStyle w:val="CommentText"/>
      </w:pPr>
      <w:r>
        <w:rPr>
          <w:rStyle w:val="CommentReference"/>
        </w:rPr>
        <w:annotationRef/>
      </w:r>
      <w:r>
        <w:t>It is 4.3 I suppose</w:t>
      </w:r>
    </w:p>
    <w:p w:rsidR="004B792A" w:rsidRPr="008045F7" w:rsidRDefault="004B792A">
      <w:pPr>
        <w:pStyle w:val="CommentText"/>
        <w:rPr>
          <w:color w:val="FF0000"/>
        </w:rPr>
      </w:pPr>
      <w:r w:rsidRPr="00802063">
        <w:rPr>
          <w:color w:val="FF0000"/>
        </w:rPr>
        <w:t>DT: it is section 4.3 (Word field to be refreshed)</w:t>
      </w:r>
    </w:p>
  </w:comment>
  <w:comment w:id="934" w:author="Belotti, Sergio (Nokia - IT)" w:date="2017-09-06T16:29:00Z" w:initials="BS(-I">
    <w:p w:rsidR="00935D66" w:rsidRDefault="00935D66">
      <w:pPr>
        <w:pStyle w:val="CommentText"/>
      </w:pPr>
      <w:r>
        <w:rPr>
          <w:rStyle w:val="CommentReference"/>
        </w:rPr>
        <w:annotationRef/>
      </w:r>
      <w:r>
        <w:t xml:space="preserve">Well, I’m wondering </w:t>
      </w:r>
      <w:proofErr w:type="spellStart"/>
      <w:r>
        <w:t>is</w:t>
      </w:r>
      <w:proofErr w:type="spellEnd"/>
      <w:r>
        <w:t xml:space="preserve"> it is the case to say something about CNC: is it capable to configure adaptation inside IP </w:t>
      </w:r>
      <w:proofErr w:type="gramStart"/>
      <w:r>
        <w:t>routers ?</w:t>
      </w:r>
      <w:proofErr w:type="gramEnd"/>
      <w:r>
        <w:t xml:space="preserve"> If not who has to take care of </w:t>
      </w:r>
      <w:proofErr w:type="gramStart"/>
      <w:r>
        <w:t>this ,</w:t>
      </w:r>
      <w:proofErr w:type="gramEnd"/>
      <w:r>
        <w:t xml:space="preserve"> a specific customer orchestrator ? I put this on the table since many time question were raised about CNC functionality.</w:t>
      </w:r>
    </w:p>
    <w:p w:rsidR="004B792A" w:rsidRDefault="004B792A">
      <w:pPr>
        <w:pStyle w:val="CommentText"/>
      </w:pPr>
      <w:r w:rsidRPr="00802063">
        <w:rPr>
          <w:color w:val="FF0000"/>
        </w:rPr>
        <w:t xml:space="preserve">DT: </w:t>
      </w:r>
      <w:r w:rsidR="005338A1">
        <w:rPr>
          <w:color w:val="FF0000"/>
        </w:rPr>
        <w:t>how the CNC  can configure the adaptation functions inside the IP routers is outside the scope of our work. Added some text to clarify that in some way the informaion known by the</w:t>
      </w:r>
      <w:r w:rsidR="005338A1">
        <w:rPr>
          <w:color w:val="FF0000"/>
        </w:rPr>
        <w:t xml:space="preserve"> CNC should be translated into a configuration of the IP routers.</w:t>
      </w:r>
    </w:p>
  </w:comment>
  <w:comment w:id="1333" w:author="Belotti, Sergio (Nokia - IT) [2]" w:date="2017-09-06T16:36:00Z" w:initials="BS(-I">
    <w:p w:rsidR="00935D66" w:rsidRDefault="00935D66">
      <w:pPr>
        <w:pStyle w:val="CommentText"/>
      </w:pPr>
      <w:r>
        <w:rPr>
          <w:rStyle w:val="CommentReference"/>
        </w:rPr>
        <w:annotationRef/>
      </w:r>
      <w:r>
        <w:t>[MAC]?</w:t>
      </w:r>
    </w:p>
    <w:p w:rsidR="00DA276F" w:rsidRPr="00DA276F" w:rsidRDefault="005338A1">
      <w:pPr>
        <w:pStyle w:val="CommentText"/>
        <w:rPr>
          <w:color w:val="FF0000"/>
        </w:rPr>
      </w:pPr>
      <w:r w:rsidRPr="00DA276F">
        <w:rPr>
          <w:color w:val="FF0000"/>
        </w:rPr>
        <w:t>DT: In S18 we are assuming no MAC-based switching (likewise in section 4.3.5 for S2)</w:t>
      </w:r>
    </w:p>
  </w:comment>
  <w:comment w:id="1348" w:author="Belotti, Sergio (Nokia - IT) [3]" w:date="2017-09-05T22:14:00Z" w:initials="BS(-I">
    <w:p w:rsidR="00935D66" w:rsidRDefault="00935D66">
      <w:pPr>
        <w:pStyle w:val="CommentText"/>
      </w:pPr>
      <w:r>
        <w:rPr>
          <w:rStyle w:val="CommentReference"/>
        </w:rPr>
        <w:annotationRef/>
      </w:r>
      <w:r>
        <w:t>4.4</w:t>
      </w:r>
    </w:p>
  </w:comment>
  <w:comment w:id="1474" w:author="Belotti, Sergio (Nokia - IT) [4]" w:date="2017-09-06T16:38:00Z" w:initials="BS(-I">
    <w:p w:rsidR="00935D66" w:rsidRDefault="00935D66">
      <w:pPr>
        <w:pStyle w:val="CommentText"/>
      </w:pPr>
      <w:r>
        <w:rPr>
          <w:rStyle w:val="CommentReference"/>
        </w:rPr>
        <w:annotationRef/>
      </w:r>
      <w:r>
        <w:t>4.5</w:t>
      </w:r>
    </w:p>
    <w:p w:rsidR="00DA276F" w:rsidRPr="00DA276F" w:rsidRDefault="00DA276F">
      <w:pPr>
        <w:pStyle w:val="CommentText"/>
        <w:rPr>
          <w:color w:val="FF0000"/>
        </w:rPr>
      </w:pPr>
      <w:r w:rsidRPr="00DA276F">
        <w:rPr>
          <w:color w:val="FF0000"/>
        </w:rPr>
        <w:t>DT: it is section 4.</w:t>
      </w:r>
      <w:r w:rsidR="005338A1" w:rsidRPr="00DA276F">
        <w:rPr>
          <w:color w:val="FF0000"/>
        </w:rPr>
        <w:t>5</w:t>
      </w:r>
      <w:r w:rsidRPr="00DA276F">
        <w:rPr>
          <w:color w:val="FF0000"/>
        </w:rPr>
        <w:t xml:space="preserve"> (Word field to be refreshed)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28458E" w15:done="0"/>
  <w15:commentEx w15:paraId="2A3D4AD4" w15:done="0"/>
  <w15:commentEx w15:paraId="624FB5E7" w15:done="0"/>
  <w15:commentEx w15:paraId="6743BC1B" w15:done="0"/>
  <w15:commentEx w15:paraId="411BF905" w15:done="0"/>
  <w15:commentEx w15:paraId="6E2E83B2" w15:done="0"/>
  <w15:commentEx w15:paraId="0F078AC4" w15:done="0"/>
  <w15:commentEx w15:paraId="6AE4701E" w15:done="0"/>
  <w15:commentEx w15:paraId="66EE0B6B" w15:done="0"/>
  <w15:commentEx w15:paraId="45A00BEC" w15:done="0"/>
  <w15:commentEx w15:paraId="73C305F2" w15:done="0"/>
  <w15:commentEx w15:paraId="5538EC20" w15:done="0"/>
  <w15:commentEx w15:paraId="3D31F98C" w15:done="0"/>
  <w15:commentEx w15:paraId="2067A598" w15:done="0"/>
  <w15:commentEx w15:paraId="343B119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8A1" w:rsidRDefault="005338A1">
      <w:r>
        <w:separator/>
      </w:r>
    </w:p>
  </w:endnote>
  <w:endnote w:type="continuationSeparator" w:id="0">
    <w:p w:rsidR="005338A1" w:rsidRDefault="005338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6"/>
    <w:family w:val="roman"/>
    <w:notTrueType/>
    <w:pitch w:val="default"/>
    <w:sig w:usb0="00000000" w:usb1="00000000" w:usb2="00000000" w:usb3="00000000" w:csb0="00000000"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D66" w:rsidRDefault="00935D66" w:rsidP="00F410C4">
    <w:pPr>
      <w:pStyle w:val="Footer"/>
    </w:pPr>
    <w:r>
      <w:rPr>
        <w:highlight w:val="yellow"/>
      </w:rPr>
      <w:br/>
    </w:r>
    <w:r>
      <w:rPr>
        <w:highlight w:val="yellow"/>
      </w:rPr>
      <w:br/>
    </w:r>
    <w:r>
      <w:t>Busi &amp; King, et al.</w:t>
    </w:r>
    <w:r>
      <w:rPr>
        <w:rFonts w:cs="Times New Roman"/>
      </w:rPr>
      <w:tab/>
    </w:r>
    <w:r>
      <w:t xml:space="preserve">Expires </w:t>
    </w:r>
    <w:r>
      <w:fldChar w:fldCharType="begin"/>
    </w:r>
    <w:r>
      <w:instrText xml:space="preserve"> IF </w:instrText>
    </w:r>
    <w:fldSimple w:instr=" SAVEDATE  \@ &quot;M&quot; \* MERGEFORMAT ">
      <w:r w:rsidR="00E861D8">
        <w:rPr>
          <w:noProof/>
        </w:rPr>
        <w:instrText>9</w:instrText>
      </w:r>
    </w:fldSimple>
    <w:r>
      <w:instrText xml:space="preserve"> = 1 July </w:instrText>
    </w:r>
    <w:r>
      <w:fldChar w:fldCharType="begin"/>
    </w:r>
    <w:r>
      <w:instrText xml:space="preserve"> IF </w:instrText>
    </w:r>
    <w:fldSimple w:instr=" SAVEDATE \@ &quot;M&quot; \* MERGEFORMAT \* MERGEFORMAT ">
      <w:r w:rsidR="00E861D8">
        <w:rPr>
          <w:noProof/>
        </w:rPr>
        <w:instrText>9</w:instrText>
      </w:r>
    </w:fldSimple>
    <w:r>
      <w:instrText xml:space="preserve"> = 2 August </w:instrText>
    </w:r>
    <w:r>
      <w:fldChar w:fldCharType="begin"/>
    </w:r>
    <w:r>
      <w:instrText xml:space="preserve"> IF </w:instrText>
    </w:r>
    <w:fldSimple w:instr=" SAVEDATE \@ &quot;M&quot; \* MERGEFORMAT ">
      <w:r w:rsidR="00E861D8">
        <w:rPr>
          <w:noProof/>
        </w:rPr>
        <w:instrText>9</w:instrText>
      </w:r>
    </w:fldSimple>
    <w:r>
      <w:instrText xml:space="preserve"> = 3 September </w:instrText>
    </w:r>
    <w:r>
      <w:fldChar w:fldCharType="begin"/>
    </w:r>
    <w:r>
      <w:instrText xml:space="preserve"> IF </w:instrText>
    </w:r>
    <w:fldSimple w:instr=" SAVEDATE \@ &quot;M&quot; \* MERGEFORMAT ">
      <w:r w:rsidR="00E861D8">
        <w:rPr>
          <w:noProof/>
        </w:rPr>
        <w:instrText>9</w:instrText>
      </w:r>
    </w:fldSimple>
    <w:r>
      <w:instrText xml:space="preserve"> = 4 October </w:instrText>
    </w:r>
    <w:r>
      <w:fldChar w:fldCharType="begin"/>
    </w:r>
    <w:r>
      <w:instrText xml:space="preserve"> IF </w:instrText>
    </w:r>
    <w:fldSimple w:instr=" SAVEDATE \@ &quot;M&quot; \* MERGEFORMAT ">
      <w:r w:rsidR="00E861D8">
        <w:rPr>
          <w:noProof/>
        </w:rPr>
        <w:instrText>9</w:instrText>
      </w:r>
    </w:fldSimple>
    <w:r>
      <w:instrText xml:space="preserve"> = 5 November </w:instrText>
    </w:r>
    <w:r>
      <w:fldChar w:fldCharType="begin"/>
    </w:r>
    <w:r>
      <w:instrText xml:space="preserve"> IF </w:instrText>
    </w:r>
    <w:fldSimple w:instr=" SAVEDATE \@ &quot;M&quot; \* MERGEFORMAT ">
      <w:r w:rsidR="00E861D8">
        <w:rPr>
          <w:noProof/>
        </w:rPr>
        <w:instrText>9</w:instrText>
      </w:r>
    </w:fldSimple>
    <w:r>
      <w:instrText xml:space="preserve"> = 6 December </w:instrText>
    </w:r>
    <w:r>
      <w:fldChar w:fldCharType="begin"/>
    </w:r>
    <w:r>
      <w:instrText xml:space="preserve"> IF </w:instrText>
    </w:r>
    <w:fldSimple w:instr=" SAVEDATE \@ &quot;M&quot; \* MERGEFORMAT ">
      <w:r w:rsidR="00E861D8">
        <w:rPr>
          <w:noProof/>
        </w:rPr>
        <w:instrText>9</w:instrText>
      </w:r>
    </w:fldSimple>
    <w:r>
      <w:instrText xml:space="preserve"> = 7 January </w:instrText>
    </w:r>
    <w:r>
      <w:fldChar w:fldCharType="begin"/>
    </w:r>
    <w:r>
      <w:instrText xml:space="preserve"> IF </w:instrText>
    </w:r>
    <w:fldSimple w:instr=" SAVEDATE \@ &quot;M&quot; \* MERGEFORMAT ">
      <w:r w:rsidR="00E861D8">
        <w:rPr>
          <w:noProof/>
        </w:rPr>
        <w:instrText>9</w:instrText>
      </w:r>
    </w:fldSimple>
    <w:r>
      <w:instrText xml:space="preserve"> = 8 February </w:instrText>
    </w:r>
    <w:r>
      <w:fldChar w:fldCharType="begin"/>
    </w:r>
    <w:r>
      <w:instrText xml:space="preserve"> IF </w:instrText>
    </w:r>
    <w:fldSimple w:instr=" SAVEDATE \@ &quot;M&quot; \* MERGEFORMAT ">
      <w:r w:rsidR="00E861D8">
        <w:rPr>
          <w:noProof/>
        </w:rPr>
        <w:instrText>9</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t>March</w:t>
    </w:r>
    <w:r>
      <w:fldChar w:fldCharType="end"/>
    </w:r>
    <w:r>
      <w:t xml:space="preserve"> </w:t>
    </w:r>
    <w:fldSimple w:instr=" SAVEDATE  \@ &quot;d,&quot; ">
      <w:ins w:id="1836" w:author="TNBI DT" w:date="2017-09-06T15:43:00Z">
        <w:r w:rsidR="00E861D8">
          <w:rPr>
            <w:noProof/>
          </w:rPr>
          <w:t>6,</w:t>
        </w:r>
      </w:ins>
      <w:ins w:id="1837" w:author="Italo Busi (v04)" w:date="2017-09-06T15:05:00Z">
        <w:del w:id="1838" w:author="TNBI DT" w:date="2017-09-06T15:22:00Z">
          <w:r w:rsidDel="00321FC9">
            <w:rPr>
              <w:noProof/>
            </w:rPr>
            <w:delText>5,</w:delText>
          </w:r>
        </w:del>
      </w:ins>
      <w:ins w:id="1839" w:author="Belotti, Sergio (Nokia - IT)" w:date="2017-09-05T22:05:00Z">
        <w:del w:id="1840" w:author="TNBI DT" w:date="2017-09-06T15:22:00Z">
          <w:r w:rsidDel="00321FC9">
            <w:rPr>
              <w:noProof/>
            </w:rPr>
            <w:delText>5,</w:delText>
          </w:r>
        </w:del>
      </w:ins>
      <w:ins w:id="1841" w:author="Belotti, Sergio (Nokia - IT)" w:date="2017-09-05T16:01:00Z">
        <w:del w:id="1842" w:author="TNBI DT" w:date="2017-09-06T15:22:00Z">
          <w:r w:rsidDel="00321FC9">
            <w:rPr>
              <w:noProof/>
            </w:rPr>
            <w:delText>5,</w:delText>
          </w:r>
        </w:del>
      </w:ins>
      <w:del w:id="1843" w:author="TNBI DT" w:date="2017-09-06T15:22:00Z">
        <w:r w:rsidDel="00321FC9">
          <w:rPr>
            <w:noProof/>
          </w:rPr>
          <w:delText>1,</w:delText>
        </w:r>
      </w:del>
    </w:fldSimple>
    <w:r w:rsidRPr="00052D45">
      <w:t xml:space="preserve"> </w:t>
    </w:r>
    <w:r>
      <w:fldChar w:fldCharType="begin"/>
    </w:r>
    <w:r>
      <w:instrText xml:space="preserve"> IF </w:instrText>
    </w:r>
    <w:fldSimple w:instr=" SAVEDATE \@ &quot;M&quot; \* MERGEFORMAT ">
      <w:r w:rsidR="00E861D8">
        <w:rPr>
          <w:noProof/>
        </w:rPr>
        <w:instrText>9</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sidR="00E861D8">
        <w:rPr>
          <w:noProof/>
        </w:rPr>
        <w:instrText>9</w:instrText>
      </w:r>
    </w:fldSimple>
    <w:r>
      <w:instrText xml:space="preserve"> &gt; 6 </w:instrText>
    </w:r>
    <w:r>
      <w:fldChar w:fldCharType="begin"/>
    </w:r>
    <w:r>
      <w:instrText xml:space="preserve"> = </w:instrText>
    </w:r>
    <w:fldSimple w:instr=" SAVEDATE \@ &quot;YYYY&quot; \* MERGEFORMAT ">
      <w:r w:rsidR="00E861D8">
        <w:rPr>
          <w:noProof/>
        </w:rPr>
        <w:instrText>2017</w:instrText>
      </w:r>
    </w:fldSimple>
    <w:r>
      <w:instrText xml:space="preserve"> + 1 \* MERGEFORMAT </w:instrText>
    </w:r>
    <w:r>
      <w:fldChar w:fldCharType="separate"/>
    </w:r>
    <w:r w:rsidR="005831F3">
      <w:rPr>
        <w:noProof/>
      </w:rPr>
      <w:instrText>2018</w:instrText>
    </w:r>
    <w:r>
      <w:fldChar w:fldCharType="end"/>
    </w:r>
    <w:r>
      <w:instrText xml:space="preserve"> "Fail" \* MERGEFORMAT  \* MERGEFORMAT </w:instrText>
    </w:r>
    <w:r>
      <w:fldChar w:fldCharType="separate"/>
    </w:r>
    <w:r w:rsidR="005831F3">
      <w:rPr>
        <w:noProof/>
      </w:rPr>
      <w:instrText>2018</w:instrText>
    </w:r>
    <w:r>
      <w:fldChar w:fldCharType="end"/>
    </w:r>
    <w:r>
      <w:instrText xml:space="preserve"> \* MERGEFORMAT </w:instrText>
    </w:r>
    <w:r>
      <w:fldChar w:fldCharType="separate"/>
    </w:r>
    <w:r w:rsidR="005831F3">
      <w:rPr>
        <w:noProof/>
      </w:rPr>
      <w:t>2018</w:t>
    </w:r>
    <w:r>
      <w:fldChar w:fldCharType="end"/>
    </w:r>
    <w:r>
      <w:rPr>
        <w:rFonts w:cs="Times New Roman"/>
      </w:rPr>
      <w:tab/>
    </w:r>
    <w:r>
      <w:t xml:space="preserve">[Page </w:t>
    </w:r>
    <w:fldSimple w:instr=" PAGE ">
      <w:r w:rsidR="005831F3">
        <w:rPr>
          <w:noProof/>
        </w:rPr>
        <w:t>14</w:t>
      </w:r>
    </w:fldSimple>
    <w:r>
      <w:t>]</w:t>
    </w:r>
  </w:p>
  <w:p w:rsidR="00935D66" w:rsidRDefault="00935D6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D66" w:rsidRDefault="00935D66" w:rsidP="00F410C4">
    <w:pPr>
      <w:pStyle w:val="Footer"/>
      <w:rPr>
        <w:highlight w:val="yellow"/>
      </w:rPr>
    </w:pPr>
  </w:p>
  <w:p w:rsidR="00935D66" w:rsidRDefault="00935D66" w:rsidP="00F410C4">
    <w:pPr>
      <w:pStyle w:val="Footer"/>
      <w:rPr>
        <w:highlight w:val="yellow"/>
      </w:rPr>
    </w:pPr>
  </w:p>
  <w:p w:rsidR="00935D66" w:rsidRDefault="00935D66" w:rsidP="00F410C4">
    <w:pPr>
      <w:pStyle w:val="Footer"/>
      <w:rPr>
        <w:highlight w:val="yellow"/>
      </w:rPr>
    </w:pPr>
  </w:p>
  <w:p w:rsidR="00935D66" w:rsidRDefault="00935D66" w:rsidP="00F410C4">
    <w:pPr>
      <w:pStyle w:val="Footer"/>
    </w:pPr>
    <w:r>
      <w:t xml:space="preserve">Busi &amp; King, et al. </w:t>
    </w:r>
    <w:r>
      <w:tab/>
      <w:t xml:space="preserve">Expires </w:t>
    </w:r>
    <w:r>
      <w:fldChar w:fldCharType="begin"/>
    </w:r>
    <w:r>
      <w:instrText xml:space="preserve"> IF </w:instrText>
    </w:r>
    <w:fldSimple w:instr=" SAVEDATE  \@ &quot;M&quot; \* MERGEFORMAT ">
      <w:r w:rsidR="00E861D8">
        <w:rPr>
          <w:noProof/>
        </w:rPr>
        <w:instrText>9</w:instrText>
      </w:r>
    </w:fldSimple>
    <w:r>
      <w:instrText xml:space="preserve"> = 1 July </w:instrText>
    </w:r>
    <w:r>
      <w:fldChar w:fldCharType="begin"/>
    </w:r>
    <w:r>
      <w:instrText xml:space="preserve"> IF </w:instrText>
    </w:r>
    <w:fldSimple w:instr=" SAVEDATE \@ &quot;M&quot; \* MERGEFORMAT \* MERGEFORMAT ">
      <w:r w:rsidR="00E861D8">
        <w:rPr>
          <w:noProof/>
        </w:rPr>
        <w:instrText>9</w:instrText>
      </w:r>
    </w:fldSimple>
    <w:r>
      <w:instrText xml:space="preserve"> = 2 August </w:instrText>
    </w:r>
    <w:r>
      <w:fldChar w:fldCharType="begin"/>
    </w:r>
    <w:r>
      <w:instrText xml:space="preserve"> IF </w:instrText>
    </w:r>
    <w:fldSimple w:instr=" SAVEDATE \@ &quot;M&quot; \* MERGEFORMAT ">
      <w:r w:rsidR="00E861D8">
        <w:rPr>
          <w:noProof/>
        </w:rPr>
        <w:instrText>9</w:instrText>
      </w:r>
    </w:fldSimple>
    <w:r>
      <w:instrText xml:space="preserve"> = 3 September </w:instrText>
    </w:r>
    <w:r>
      <w:fldChar w:fldCharType="begin"/>
    </w:r>
    <w:r>
      <w:instrText xml:space="preserve"> IF </w:instrText>
    </w:r>
    <w:fldSimple w:instr=" SAVEDATE \@ &quot;M&quot; \* MERGEFORMAT ">
      <w:r w:rsidR="00E861D8">
        <w:rPr>
          <w:noProof/>
        </w:rPr>
        <w:instrText>9</w:instrText>
      </w:r>
    </w:fldSimple>
    <w:r>
      <w:instrText xml:space="preserve"> = 4 October </w:instrText>
    </w:r>
    <w:r>
      <w:fldChar w:fldCharType="begin"/>
    </w:r>
    <w:r>
      <w:instrText xml:space="preserve"> IF </w:instrText>
    </w:r>
    <w:fldSimple w:instr=" SAVEDATE \@ &quot;M&quot; \* MERGEFORMAT ">
      <w:r w:rsidR="00E861D8">
        <w:rPr>
          <w:noProof/>
        </w:rPr>
        <w:instrText>9</w:instrText>
      </w:r>
    </w:fldSimple>
    <w:r>
      <w:instrText xml:space="preserve"> = 5 November </w:instrText>
    </w:r>
    <w:r>
      <w:fldChar w:fldCharType="begin"/>
    </w:r>
    <w:r>
      <w:instrText xml:space="preserve"> IF </w:instrText>
    </w:r>
    <w:fldSimple w:instr=" SAVEDATE \@ &quot;M&quot; \* MERGEFORMAT ">
      <w:r w:rsidR="00E861D8">
        <w:rPr>
          <w:noProof/>
        </w:rPr>
        <w:instrText>9</w:instrText>
      </w:r>
    </w:fldSimple>
    <w:r>
      <w:instrText xml:space="preserve"> = 6 December </w:instrText>
    </w:r>
    <w:r>
      <w:fldChar w:fldCharType="begin"/>
    </w:r>
    <w:r>
      <w:instrText xml:space="preserve"> IF </w:instrText>
    </w:r>
    <w:fldSimple w:instr=" SAVEDATE \@ &quot;M&quot; \* MERGEFORMAT ">
      <w:r w:rsidR="00E861D8">
        <w:rPr>
          <w:noProof/>
        </w:rPr>
        <w:instrText>9</w:instrText>
      </w:r>
    </w:fldSimple>
    <w:r>
      <w:instrText xml:space="preserve"> = 7 January </w:instrText>
    </w:r>
    <w:r>
      <w:fldChar w:fldCharType="begin"/>
    </w:r>
    <w:r>
      <w:instrText xml:space="preserve"> IF </w:instrText>
    </w:r>
    <w:fldSimple w:instr=" SAVEDATE \@ &quot;M&quot; \* MERGEFORMAT ">
      <w:r w:rsidR="00E861D8">
        <w:rPr>
          <w:noProof/>
        </w:rPr>
        <w:instrText>9</w:instrText>
      </w:r>
    </w:fldSimple>
    <w:r>
      <w:instrText xml:space="preserve"> = 8 February </w:instrText>
    </w:r>
    <w:r>
      <w:fldChar w:fldCharType="begin"/>
    </w:r>
    <w:r>
      <w:instrText xml:space="preserve"> IF </w:instrText>
    </w:r>
    <w:fldSimple w:instr=" SAVEDATE \@ &quot;M&quot; \* MERGEFORMAT ">
      <w:r w:rsidR="00E861D8">
        <w:rPr>
          <w:noProof/>
        </w:rPr>
        <w:instrText>9</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t>March</w:t>
    </w:r>
    <w:r>
      <w:fldChar w:fldCharType="end"/>
    </w:r>
    <w:r>
      <w:t xml:space="preserve"> </w:t>
    </w:r>
    <w:fldSimple w:instr=" SAVEDATE  \@ &quot;d,&quot; ">
      <w:ins w:id="1852" w:author="TNBI DT" w:date="2017-09-06T15:43:00Z">
        <w:r w:rsidR="00E861D8">
          <w:rPr>
            <w:noProof/>
          </w:rPr>
          <w:t>6,</w:t>
        </w:r>
      </w:ins>
      <w:ins w:id="1853" w:author="Italo Busi (v04)" w:date="2017-09-06T15:05:00Z">
        <w:del w:id="1854" w:author="TNBI DT" w:date="2017-09-06T15:22:00Z">
          <w:r w:rsidDel="00321FC9">
            <w:rPr>
              <w:noProof/>
            </w:rPr>
            <w:delText>5,</w:delText>
          </w:r>
        </w:del>
      </w:ins>
      <w:ins w:id="1855" w:author="Belotti, Sergio (Nokia - IT)" w:date="2017-09-05T22:05:00Z">
        <w:del w:id="1856" w:author="TNBI DT" w:date="2017-09-06T15:22:00Z">
          <w:r w:rsidDel="00321FC9">
            <w:rPr>
              <w:noProof/>
            </w:rPr>
            <w:delText>5,</w:delText>
          </w:r>
        </w:del>
      </w:ins>
      <w:ins w:id="1857" w:author="Belotti, Sergio (Nokia - IT)" w:date="2017-09-05T16:01:00Z">
        <w:del w:id="1858" w:author="TNBI DT" w:date="2017-09-06T15:22:00Z">
          <w:r w:rsidDel="00321FC9">
            <w:rPr>
              <w:noProof/>
            </w:rPr>
            <w:delText>5,</w:delText>
          </w:r>
        </w:del>
      </w:ins>
      <w:del w:id="1859" w:author="TNBI DT" w:date="2017-09-06T15:22:00Z">
        <w:r w:rsidDel="00321FC9">
          <w:rPr>
            <w:noProof/>
          </w:rPr>
          <w:delText>1,</w:delText>
        </w:r>
      </w:del>
    </w:fldSimple>
    <w:r w:rsidRPr="00052D45">
      <w:t xml:space="preserve"> </w:t>
    </w:r>
    <w:r>
      <w:fldChar w:fldCharType="begin"/>
    </w:r>
    <w:r>
      <w:instrText xml:space="preserve"> IF </w:instrText>
    </w:r>
    <w:fldSimple w:instr=" SAVEDATE \@ &quot;M&quot; \* MERGEFORMAT ">
      <w:r w:rsidR="00E861D8">
        <w:rPr>
          <w:noProof/>
        </w:rPr>
        <w:instrText>9</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sidR="00E861D8">
        <w:rPr>
          <w:noProof/>
        </w:rPr>
        <w:instrText>9</w:instrText>
      </w:r>
    </w:fldSimple>
    <w:r>
      <w:instrText xml:space="preserve"> &gt; 6 </w:instrText>
    </w:r>
    <w:r>
      <w:fldChar w:fldCharType="begin"/>
    </w:r>
    <w:r>
      <w:instrText xml:space="preserve"> = </w:instrText>
    </w:r>
    <w:fldSimple w:instr=" SAVEDATE \@ &quot;YYYY&quot; \* MERGEFORMAT ">
      <w:r w:rsidR="00E861D8">
        <w:rPr>
          <w:noProof/>
        </w:rPr>
        <w:instrText>2017</w:instrText>
      </w:r>
    </w:fldSimple>
    <w:r>
      <w:instrText xml:space="preserve"> + 1 \* MERGEFORMAT </w:instrText>
    </w:r>
    <w:r>
      <w:fldChar w:fldCharType="separate"/>
    </w:r>
    <w:r w:rsidR="005831F3">
      <w:rPr>
        <w:noProof/>
      </w:rPr>
      <w:instrText>2018</w:instrText>
    </w:r>
    <w:r>
      <w:fldChar w:fldCharType="end"/>
    </w:r>
    <w:r>
      <w:instrText xml:space="preserve"> "Fail" \* MERGEFORMAT  \* MERGEFORMAT </w:instrText>
    </w:r>
    <w:r>
      <w:fldChar w:fldCharType="separate"/>
    </w:r>
    <w:r w:rsidR="005831F3">
      <w:rPr>
        <w:noProof/>
      </w:rPr>
      <w:instrText>2018</w:instrText>
    </w:r>
    <w:r>
      <w:fldChar w:fldCharType="end"/>
    </w:r>
    <w:r>
      <w:instrText xml:space="preserve"> \* MERGEFORMAT </w:instrText>
    </w:r>
    <w:r>
      <w:fldChar w:fldCharType="separate"/>
    </w:r>
    <w:r w:rsidR="005831F3">
      <w:rPr>
        <w:noProof/>
      </w:rPr>
      <w:t>2018</w:t>
    </w:r>
    <w:r>
      <w:fldChar w:fldCharType="end"/>
    </w:r>
    <w:r>
      <w:tab/>
      <w:t xml:space="preserve">[Page </w:t>
    </w:r>
    <w:fldSimple w:instr=" PAGE ">
      <w:r w:rsidR="005831F3">
        <w:rPr>
          <w:noProof/>
        </w:rPr>
        <w:t>1</w:t>
      </w:r>
    </w:fldSimple>
    <w:r>
      <w:t>]</w:t>
    </w:r>
  </w:p>
  <w:p w:rsidR="00935D66" w:rsidRDefault="00935D66"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8A1" w:rsidRDefault="005338A1">
      <w:r>
        <w:separator/>
      </w:r>
    </w:p>
  </w:footnote>
  <w:footnote w:type="continuationSeparator" w:id="0">
    <w:p w:rsidR="005338A1" w:rsidRDefault="005338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D66" w:rsidRDefault="00935D66" w:rsidP="00F410C4">
    <w:pPr>
      <w:pStyle w:val="Header"/>
    </w:pPr>
    <w:r>
      <w:rPr>
        <w:lang w:eastAsia="ko-KR"/>
      </w:rPr>
      <w:t>Internet-Draft</w:t>
    </w:r>
    <w:r>
      <w:rPr>
        <w:rFonts w:cs="Times New Roman"/>
        <w:lang w:eastAsia="ko-KR"/>
      </w:rPr>
      <w:tab/>
    </w:r>
    <w:r>
      <w:t>Transport NBI Use Cases</w:t>
    </w:r>
    <w:r>
      <w:rPr>
        <w:lang w:eastAsia="ko-KR"/>
      </w:rPr>
      <w:t xml:space="preserve"> </w:t>
    </w:r>
    <w:r>
      <w:rPr>
        <w:lang w:eastAsia="ko-KR"/>
      </w:rPr>
      <w:tab/>
    </w:r>
    <w:fldSimple w:instr=" SAVEDATE \@ &quot;MMMM yyyy&quot; \* MERGEFORMAT ">
      <w:r w:rsidR="00E861D8">
        <w:rPr>
          <w:noProof/>
        </w:rPr>
        <w:t>September 2017</w:t>
      </w:r>
    </w:fldSimple>
  </w:p>
  <w:p w:rsidR="00935D66" w:rsidRDefault="00935D66" w:rsidP="00AE0541">
    <w:pPr>
      <w:rPr>
        <w:lang w:eastAsia="ko-K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D66" w:rsidRDefault="00935D66" w:rsidP="00F410C4">
    <w:pPr>
      <w:pStyle w:val="Header"/>
      <w:rPr>
        <w:highlight w:val="yellow"/>
      </w:rPr>
    </w:pPr>
  </w:p>
  <w:p w:rsidR="00935D66" w:rsidRDefault="00935D66" w:rsidP="00F410C4">
    <w:pPr>
      <w:pStyle w:val="Header"/>
      <w:rPr>
        <w:highlight w:val="yellow"/>
      </w:rPr>
    </w:pPr>
  </w:p>
  <w:p w:rsidR="00935D66" w:rsidRDefault="00935D66" w:rsidP="00F410C4">
    <w:pPr>
      <w:pStyle w:val="Header"/>
    </w:pPr>
    <w:r>
      <w:t>CCAMP Working Group</w:t>
    </w:r>
    <w:r>
      <w:tab/>
    </w:r>
    <w:r w:rsidRPr="00F410C4">
      <w:tab/>
    </w:r>
    <w:r w:rsidRPr="008B2AC8">
      <w:t>I. Busi (Ed.)</w:t>
    </w:r>
  </w:p>
  <w:p w:rsidR="00935D66" w:rsidRDefault="00935D66" w:rsidP="00F410C4">
    <w:pPr>
      <w:pStyle w:val="Header"/>
    </w:pPr>
    <w:r>
      <w:t>Internet Draft</w:t>
    </w:r>
    <w:r>
      <w:tab/>
    </w:r>
    <w:r w:rsidRPr="00F410C4">
      <w:tab/>
    </w:r>
    <w:r>
      <w:t>Huawei</w:t>
    </w:r>
  </w:p>
  <w:p w:rsidR="00935D66" w:rsidRDefault="00935D66" w:rsidP="00F410C4">
    <w:pPr>
      <w:pStyle w:val="Header"/>
    </w:pPr>
    <w:r>
      <w:t>Intended status: Informational</w:t>
    </w:r>
    <w:r>
      <w:tab/>
    </w:r>
    <w:r w:rsidRPr="00F410C4">
      <w:tab/>
    </w:r>
    <w:r>
      <w:t>D. King</w:t>
    </w:r>
  </w:p>
  <w:p w:rsidR="00935D66" w:rsidRDefault="00935D66" w:rsidP="00F410C4">
    <w:pPr>
      <w:pStyle w:val="Header"/>
    </w:pPr>
    <w:r>
      <w:tab/>
    </w:r>
    <w:r>
      <w:tab/>
    </w:r>
    <w:r w:rsidRPr="008B2AC8">
      <w:t>Lancaster University</w:t>
    </w:r>
  </w:p>
  <w:p w:rsidR="00935D66" w:rsidRDefault="00935D66" w:rsidP="00F410C4">
    <w:pPr>
      <w:pStyle w:val="Header"/>
    </w:pPr>
  </w:p>
  <w:p w:rsidR="00935D66" w:rsidRDefault="00935D66" w:rsidP="00C1184A">
    <w:pPr>
      <w:pStyle w:val="Header"/>
    </w:pPr>
    <w:r>
      <w:t xml:space="preserve">Expires: </w:t>
    </w:r>
    <w:r>
      <w:fldChar w:fldCharType="begin"/>
    </w:r>
    <w:r>
      <w:instrText xml:space="preserve"> IF </w:instrText>
    </w:r>
    <w:fldSimple w:instr=" SAVEDATE  \@ &quot;M&quot; \* MERGEFORMAT ">
      <w:r w:rsidR="00E861D8">
        <w:rPr>
          <w:noProof/>
        </w:rPr>
        <w:instrText>9</w:instrText>
      </w:r>
    </w:fldSimple>
    <w:r>
      <w:instrText xml:space="preserve"> = 1 July </w:instrText>
    </w:r>
    <w:r>
      <w:fldChar w:fldCharType="begin"/>
    </w:r>
    <w:r>
      <w:instrText xml:space="preserve"> IF </w:instrText>
    </w:r>
    <w:fldSimple w:instr=" SAVEDATE \@ &quot;M&quot; \* MERGEFORMAT \* MERGEFORMAT ">
      <w:r w:rsidR="00E861D8">
        <w:rPr>
          <w:noProof/>
        </w:rPr>
        <w:instrText>9</w:instrText>
      </w:r>
    </w:fldSimple>
    <w:r>
      <w:instrText xml:space="preserve"> = 2 August </w:instrText>
    </w:r>
    <w:r>
      <w:fldChar w:fldCharType="begin"/>
    </w:r>
    <w:r>
      <w:instrText xml:space="preserve"> IF </w:instrText>
    </w:r>
    <w:fldSimple w:instr=" SAVEDATE \@ &quot;M&quot; \* MERGEFORMAT ">
      <w:r w:rsidR="00E861D8">
        <w:rPr>
          <w:noProof/>
        </w:rPr>
        <w:instrText>9</w:instrText>
      </w:r>
    </w:fldSimple>
    <w:r>
      <w:instrText xml:space="preserve"> = 3 September </w:instrText>
    </w:r>
    <w:r>
      <w:fldChar w:fldCharType="begin"/>
    </w:r>
    <w:r>
      <w:instrText xml:space="preserve"> IF </w:instrText>
    </w:r>
    <w:fldSimple w:instr=" SAVEDATE \@ &quot;M&quot; \* MERGEFORMAT ">
      <w:r w:rsidR="00E861D8">
        <w:rPr>
          <w:noProof/>
        </w:rPr>
        <w:instrText>9</w:instrText>
      </w:r>
    </w:fldSimple>
    <w:r>
      <w:instrText xml:space="preserve"> = 4 October </w:instrText>
    </w:r>
    <w:r>
      <w:fldChar w:fldCharType="begin"/>
    </w:r>
    <w:r>
      <w:instrText xml:space="preserve"> IF </w:instrText>
    </w:r>
    <w:fldSimple w:instr=" SAVEDATE \@ &quot;M&quot; \* MERGEFORMAT ">
      <w:r w:rsidR="00E861D8">
        <w:rPr>
          <w:noProof/>
        </w:rPr>
        <w:instrText>9</w:instrText>
      </w:r>
    </w:fldSimple>
    <w:r>
      <w:instrText xml:space="preserve"> = 5 November </w:instrText>
    </w:r>
    <w:r>
      <w:fldChar w:fldCharType="begin"/>
    </w:r>
    <w:r>
      <w:instrText xml:space="preserve"> IF </w:instrText>
    </w:r>
    <w:fldSimple w:instr=" SAVEDATE \@ &quot;M&quot; \* MERGEFORMAT ">
      <w:r w:rsidR="00E861D8">
        <w:rPr>
          <w:noProof/>
        </w:rPr>
        <w:instrText>9</w:instrText>
      </w:r>
    </w:fldSimple>
    <w:r>
      <w:instrText xml:space="preserve"> = 6 December </w:instrText>
    </w:r>
    <w:r>
      <w:fldChar w:fldCharType="begin"/>
    </w:r>
    <w:r>
      <w:instrText xml:space="preserve"> IF </w:instrText>
    </w:r>
    <w:fldSimple w:instr=" SAVEDATE \@ &quot;M&quot; \* MERGEFORMAT ">
      <w:r w:rsidR="00E861D8">
        <w:rPr>
          <w:noProof/>
        </w:rPr>
        <w:instrText>9</w:instrText>
      </w:r>
    </w:fldSimple>
    <w:r>
      <w:instrText xml:space="preserve"> = 7 January </w:instrText>
    </w:r>
    <w:r>
      <w:fldChar w:fldCharType="begin"/>
    </w:r>
    <w:r>
      <w:instrText xml:space="preserve"> IF </w:instrText>
    </w:r>
    <w:fldSimple w:instr=" SAVEDATE \@ &quot;M&quot; \* MERGEFORMAT ">
      <w:r w:rsidR="00E861D8">
        <w:rPr>
          <w:noProof/>
        </w:rPr>
        <w:instrText>9</w:instrText>
      </w:r>
    </w:fldSimple>
    <w:r>
      <w:instrText xml:space="preserve"> = 8 February </w:instrText>
    </w:r>
    <w:r>
      <w:fldChar w:fldCharType="begin"/>
    </w:r>
    <w:r>
      <w:instrText xml:space="preserve"> IF </w:instrText>
    </w:r>
    <w:fldSimple w:instr=" SAVEDATE \@ &quot;M&quot; \* MERGEFORMAT ">
      <w:r w:rsidR="00E861D8">
        <w:rPr>
          <w:noProof/>
        </w:rPr>
        <w:instrText>9</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instrText>March</w:instrText>
    </w:r>
    <w:r>
      <w:fldChar w:fldCharType="end"/>
    </w:r>
    <w:r>
      <w:instrText xml:space="preserve"> \* MERGEFORMAT </w:instrText>
    </w:r>
    <w:r>
      <w:fldChar w:fldCharType="separate"/>
    </w:r>
    <w:r w:rsidR="005831F3">
      <w:rPr>
        <w:noProof/>
      </w:rPr>
      <w:t>March</w:t>
    </w:r>
    <w:r>
      <w:fldChar w:fldCharType="end"/>
    </w:r>
    <w:r>
      <w:t xml:space="preserve"> </w:t>
    </w:r>
    <w:r>
      <w:fldChar w:fldCharType="begin"/>
    </w:r>
    <w:r>
      <w:instrText xml:space="preserve"> IF </w:instrText>
    </w:r>
    <w:fldSimple w:instr=" SAVEDATE \@ &quot;M&quot; \* MERGEFORMAT ">
      <w:r w:rsidR="00E861D8">
        <w:rPr>
          <w:noProof/>
        </w:rPr>
        <w:instrText>9</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sidR="00E861D8">
        <w:rPr>
          <w:noProof/>
        </w:rPr>
        <w:instrText>9</w:instrText>
      </w:r>
    </w:fldSimple>
    <w:r>
      <w:instrText xml:space="preserve"> &gt; 6 </w:instrText>
    </w:r>
    <w:r>
      <w:fldChar w:fldCharType="begin"/>
    </w:r>
    <w:r>
      <w:instrText xml:space="preserve"> = </w:instrText>
    </w:r>
    <w:fldSimple w:instr=" SAVEDATE \@ &quot;YYYY&quot; \* MERGEFORMAT ">
      <w:r w:rsidR="00E861D8">
        <w:rPr>
          <w:noProof/>
        </w:rPr>
        <w:instrText>2017</w:instrText>
      </w:r>
    </w:fldSimple>
    <w:r>
      <w:instrText xml:space="preserve"> + 1 \* MERGEFORMAT </w:instrText>
    </w:r>
    <w:r>
      <w:fldChar w:fldCharType="separate"/>
    </w:r>
    <w:r w:rsidR="005831F3">
      <w:rPr>
        <w:noProof/>
      </w:rPr>
      <w:instrText>2018</w:instrText>
    </w:r>
    <w:r>
      <w:fldChar w:fldCharType="end"/>
    </w:r>
    <w:r>
      <w:instrText xml:space="preserve"> "Fail" \* MERGEFORMAT  \* MERGEFORMAT </w:instrText>
    </w:r>
    <w:r>
      <w:fldChar w:fldCharType="separate"/>
    </w:r>
    <w:r w:rsidR="005831F3">
      <w:rPr>
        <w:noProof/>
      </w:rPr>
      <w:instrText>2018</w:instrText>
    </w:r>
    <w:r>
      <w:fldChar w:fldCharType="end"/>
    </w:r>
    <w:r>
      <w:instrText xml:space="preserve"> \* MERGEFORMAT </w:instrText>
    </w:r>
    <w:r>
      <w:fldChar w:fldCharType="separate"/>
    </w:r>
    <w:r w:rsidR="005831F3">
      <w:rPr>
        <w:noProof/>
      </w:rPr>
      <w:t>2018</w:t>
    </w:r>
    <w:r>
      <w:fldChar w:fldCharType="end"/>
    </w:r>
    <w:r>
      <w:tab/>
    </w:r>
    <w:r>
      <w:tab/>
    </w:r>
    <w:fldSimple w:instr=" SAVEDATE  \@ &quot;MMMM d, yyyy&quot; ">
      <w:ins w:id="1844" w:author="TNBI DT" w:date="2017-09-06T15:43:00Z">
        <w:r w:rsidR="00E861D8">
          <w:rPr>
            <w:noProof/>
          </w:rPr>
          <w:t>September 6, 2017</w:t>
        </w:r>
      </w:ins>
      <w:ins w:id="1845" w:author="Italo Busi (v04)" w:date="2017-09-06T15:05:00Z">
        <w:del w:id="1846" w:author="TNBI DT" w:date="2017-09-06T15:22:00Z">
          <w:r w:rsidDel="00321FC9">
            <w:rPr>
              <w:noProof/>
            </w:rPr>
            <w:delText>September 5, 2017</w:delText>
          </w:r>
        </w:del>
      </w:ins>
      <w:ins w:id="1847" w:author="Belotti, Sergio (Nokia - IT)" w:date="2017-09-05T22:05:00Z">
        <w:del w:id="1848" w:author="TNBI DT" w:date="2017-09-06T15:22:00Z">
          <w:r w:rsidDel="00321FC9">
            <w:rPr>
              <w:noProof/>
            </w:rPr>
            <w:delText>September 5, 2017</w:delText>
          </w:r>
        </w:del>
      </w:ins>
      <w:ins w:id="1849" w:author="Belotti, Sergio (Nokia - IT)" w:date="2017-09-05T16:01:00Z">
        <w:del w:id="1850" w:author="TNBI DT" w:date="2017-09-06T15:22:00Z">
          <w:r w:rsidDel="00321FC9">
            <w:rPr>
              <w:noProof/>
            </w:rPr>
            <w:delText>September 5, 2017</w:delText>
          </w:r>
        </w:del>
      </w:ins>
      <w:del w:id="1851" w:author="TNBI DT" w:date="2017-09-06T15:22:00Z">
        <w:r w:rsidDel="00321FC9">
          <w:rPr>
            <w:noProof/>
          </w:rPr>
          <w:delText>September 1, 2017</w:delText>
        </w:r>
      </w:del>
    </w:fldSimple>
  </w:p>
  <w:p w:rsidR="00935D66" w:rsidRDefault="00935D66" w:rsidP="00F410C4">
    <w:pPr>
      <w:pStyle w:val="Header"/>
    </w:pPr>
  </w:p>
  <w:p w:rsidR="00935D66" w:rsidRDefault="00935D66" w:rsidP="00F410C4">
    <w:pPr>
      <w:pStyle w:val="Header"/>
    </w:pPr>
    <w:r>
      <w:tab/>
    </w:r>
  </w:p>
  <w:p w:rsidR="00935D66" w:rsidRDefault="00935D66"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0C116FD"/>
    <w:multiLevelType w:val="hybridMultilevel"/>
    <w:tmpl w:val="19564E7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2">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A810EF7"/>
    <w:multiLevelType w:val="hybridMultilevel"/>
    <w:tmpl w:val="2C842A2A"/>
    <w:lvl w:ilvl="0" w:tplc="E9341F62">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nsid w:val="1B7C1DA9"/>
    <w:multiLevelType w:val="hybridMultilevel"/>
    <w:tmpl w:val="49FCA51A"/>
    <w:lvl w:ilvl="0" w:tplc="CAAE2146">
      <w:start w:val="1"/>
      <w:numFmt w:val="bullet"/>
      <w:lvlText w:val="o"/>
      <w:lvlJc w:val="left"/>
      <w:pPr>
        <w:tabs>
          <w:tab w:val="num" w:pos="864"/>
        </w:tabs>
        <w:ind w:left="864" w:hanging="432"/>
      </w:pPr>
      <w:rPr>
        <w:rFonts w:ascii="Courier New" w:hAnsi="Courier New" w:hint="default"/>
      </w:rPr>
    </w:lvl>
    <w:lvl w:ilvl="1" w:tplc="50B0E944">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036005E"/>
    <w:multiLevelType w:val="hybridMultilevel"/>
    <w:tmpl w:val="A36861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21A163D2"/>
    <w:multiLevelType w:val="hybridMultilevel"/>
    <w:tmpl w:val="7758D934"/>
    <w:lvl w:ilvl="0" w:tplc="D676EA5E">
      <w:start w:val="1"/>
      <w:numFmt w:val="decimal"/>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nsid w:val="22C4614D"/>
    <w:multiLevelType w:val="hybridMultilevel"/>
    <w:tmpl w:val="A5402FAE"/>
    <w:lvl w:ilvl="0" w:tplc="E3502A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8E2D40"/>
    <w:multiLevelType w:val="multilevel"/>
    <w:tmpl w:val="8964376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nsid w:val="3D2C74D7"/>
    <w:multiLevelType w:val="hybridMultilevel"/>
    <w:tmpl w:val="4E7A17E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nsid w:val="42A4409D"/>
    <w:multiLevelType w:val="hybridMultilevel"/>
    <w:tmpl w:val="1692639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nsid w:val="785815BC"/>
    <w:multiLevelType w:val="hybridMultilevel"/>
    <w:tmpl w:val="B4F21E2C"/>
    <w:lvl w:ilvl="0" w:tplc="78F00C8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4"/>
  </w:num>
  <w:num w:numId="2">
    <w:abstractNumId w:val="31"/>
  </w:num>
  <w:num w:numId="3">
    <w:abstractNumId w:val="30"/>
  </w:num>
  <w:num w:numId="4">
    <w:abstractNumId w:val="35"/>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12"/>
  </w:num>
  <w:num w:numId="18">
    <w:abstractNumId w:val="24"/>
  </w:num>
  <w:num w:numId="19">
    <w:abstractNumId w:val="24"/>
    <w:lvlOverride w:ilvl="0">
      <w:startOverride w:val="1"/>
    </w:lvlOverride>
  </w:num>
  <w:num w:numId="20">
    <w:abstractNumId w:val="21"/>
  </w:num>
  <w:num w:numId="21">
    <w:abstractNumId w:val="11"/>
  </w:num>
  <w:num w:numId="22">
    <w:abstractNumId w:val="32"/>
  </w:num>
  <w:num w:numId="23">
    <w:abstractNumId w:val="35"/>
  </w:num>
  <w:num w:numId="24">
    <w:abstractNumId w:val="15"/>
  </w:num>
  <w:num w:numId="25">
    <w:abstractNumId w:val="35"/>
    <w:lvlOverride w:ilvl="0">
      <w:startOverride w:val="1"/>
    </w:lvlOverride>
  </w:num>
  <w:num w:numId="26">
    <w:abstractNumId w:val="36"/>
  </w:num>
  <w:num w:numId="27">
    <w:abstractNumId w:val="13"/>
  </w:num>
  <w:num w:numId="28">
    <w:abstractNumId w:val="33"/>
  </w:num>
  <w:num w:numId="29">
    <w:abstractNumId w:val="23"/>
  </w:num>
  <w:num w:numId="30">
    <w:abstractNumId w:val="35"/>
  </w:num>
  <w:num w:numId="31">
    <w:abstractNumId w:val="25"/>
  </w:num>
  <w:num w:numId="32">
    <w:abstractNumId w:val="14"/>
  </w:num>
  <w:num w:numId="33">
    <w:abstractNumId w:val="22"/>
  </w:num>
  <w:num w:numId="34">
    <w:abstractNumId w:val="10"/>
  </w:num>
  <w:num w:numId="35">
    <w:abstractNumId w:val="35"/>
    <w:lvlOverride w:ilvl="0">
      <w:startOverride w:val="1"/>
    </w:lvlOverride>
  </w:num>
  <w:num w:numId="36">
    <w:abstractNumId w:val="26"/>
  </w:num>
  <w:num w:numId="37">
    <w:abstractNumId w:val="26"/>
  </w:num>
  <w:num w:numId="38">
    <w:abstractNumId w:val="26"/>
  </w:num>
  <w:num w:numId="39">
    <w:abstractNumId w:val="26"/>
  </w:num>
  <w:num w:numId="40">
    <w:abstractNumId w:val="35"/>
  </w:num>
  <w:num w:numId="41">
    <w:abstractNumId w:val="35"/>
  </w:num>
  <w:num w:numId="42">
    <w:abstractNumId w:val="19"/>
  </w:num>
  <w:num w:numId="43">
    <w:abstractNumId w:val="16"/>
  </w:num>
  <w:num w:numId="44">
    <w:abstractNumId w:val="20"/>
  </w:num>
  <w:num w:numId="45">
    <w:abstractNumId w:val="18"/>
  </w:num>
  <w:num w:numId="46">
    <w:abstractNumId w:val="17"/>
  </w:num>
  <w:num w:numId="47">
    <w:abstractNumId w:val="27"/>
  </w:num>
  <w:num w:numId="48">
    <w:abstractNumId w:val="12"/>
  </w:num>
  <w:num w:numId="49">
    <w:abstractNumId w:val="12"/>
  </w:num>
  <w:num w:numId="50">
    <w:abstractNumId w:val="28"/>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lotti, Sergio (Nokia - IT)">
    <w15:presenceInfo w15:providerId="AD" w15:userId="S-1-5-21-1593251271-2640304127-1825641215-2129046"/>
  </w15:person>
  <w15:person w15:author="King, Daniel">
    <w15:presenceInfo w15:providerId="None" w15:userId="King, Daniel"/>
  </w15:person>
  <w15:person w15:author="Belotti, Sergio (Nokia - IT) [2]">
    <w15:presenceInfo w15:providerId="AD" w15:userId="S-1-5-21-1593251271-2640304127-1825641215-2129046"/>
  </w15:person>
  <w15:person w15:author="Belotti, Sergio (Nokia - IT) [3]">
    <w15:presenceInfo w15:providerId="AD" w15:userId="S-1-5-21-1593251271-2640304127-1825641215-2129046"/>
  </w15:person>
  <w15:person w15:author="Belotti, Sergio (Nokia - IT) [4]">
    <w15:presenceInfo w15:providerId="AD" w15:userId="S-1-5-21-1593251271-2640304127-1825641215-212904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doNotDisplayPageBoundarie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it-IT" w:vendorID="64" w:dllVersion="0" w:nlCheck="1" w:checkStyle="0"/>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trackRevisions/>
  <w:defaultTabStop w:val="720"/>
  <w:doNotHyphenateCaps/>
  <w:characterSpacingControl w:val="doNotCompress"/>
  <w:hdrShapeDefaults>
    <o:shapedefaults v:ext="edit" spidmax="5122"/>
  </w:hdrShapeDefaults>
  <w:footnotePr>
    <w:footnote w:id="-1"/>
    <w:footnote w:id="0"/>
  </w:footnotePr>
  <w:endnotePr>
    <w:endnote w:id="-1"/>
    <w:endnote w:id="0"/>
  </w:endnotePr>
  <w:compat>
    <w:doNotUseHTMLParagraphAutoSpacing/>
  </w:compat>
  <w:rsids>
    <w:rsidRoot w:val="005A484D"/>
    <w:rsid w:val="000017CE"/>
    <w:rsid w:val="0001080F"/>
    <w:rsid w:val="00012B56"/>
    <w:rsid w:val="00013C75"/>
    <w:rsid w:val="0001519F"/>
    <w:rsid w:val="00042ACC"/>
    <w:rsid w:val="000440BE"/>
    <w:rsid w:val="00045A33"/>
    <w:rsid w:val="00052D45"/>
    <w:rsid w:val="00055923"/>
    <w:rsid w:val="000566F5"/>
    <w:rsid w:val="00056D6A"/>
    <w:rsid w:val="00060CB0"/>
    <w:rsid w:val="00060F0A"/>
    <w:rsid w:val="00061E5D"/>
    <w:rsid w:val="00072E31"/>
    <w:rsid w:val="00073B3B"/>
    <w:rsid w:val="0007656C"/>
    <w:rsid w:val="000936DF"/>
    <w:rsid w:val="00093D38"/>
    <w:rsid w:val="000B105E"/>
    <w:rsid w:val="000B1845"/>
    <w:rsid w:val="000D13DC"/>
    <w:rsid w:val="000D24DC"/>
    <w:rsid w:val="000D2E68"/>
    <w:rsid w:val="000E2C73"/>
    <w:rsid w:val="000E67FD"/>
    <w:rsid w:val="000F2D89"/>
    <w:rsid w:val="000F5591"/>
    <w:rsid w:val="000F76BE"/>
    <w:rsid w:val="00100BDA"/>
    <w:rsid w:val="001024B5"/>
    <w:rsid w:val="0010341A"/>
    <w:rsid w:val="0010357E"/>
    <w:rsid w:val="001048D3"/>
    <w:rsid w:val="00105638"/>
    <w:rsid w:val="0010654D"/>
    <w:rsid w:val="00110099"/>
    <w:rsid w:val="00135F4C"/>
    <w:rsid w:val="00141413"/>
    <w:rsid w:val="00143E3C"/>
    <w:rsid w:val="00145EA7"/>
    <w:rsid w:val="00146E66"/>
    <w:rsid w:val="00147470"/>
    <w:rsid w:val="00154DA6"/>
    <w:rsid w:val="00155BE7"/>
    <w:rsid w:val="00156C7B"/>
    <w:rsid w:val="0015750D"/>
    <w:rsid w:val="00160DC6"/>
    <w:rsid w:val="0018134A"/>
    <w:rsid w:val="001836AD"/>
    <w:rsid w:val="00194571"/>
    <w:rsid w:val="0019497B"/>
    <w:rsid w:val="0019714C"/>
    <w:rsid w:val="001A0E85"/>
    <w:rsid w:val="001A3789"/>
    <w:rsid w:val="001A48EF"/>
    <w:rsid w:val="001C0C3B"/>
    <w:rsid w:val="001C489B"/>
    <w:rsid w:val="001C56D0"/>
    <w:rsid w:val="001D1069"/>
    <w:rsid w:val="001D3A8D"/>
    <w:rsid w:val="001D4EF1"/>
    <w:rsid w:val="001D6AB1"/>
    <w:rsid w:val="001E2222"/>
    <w:rsid w:val="001E3DE1"/>
    <w:rsid w:val="001E3E79"/>
    <w:rsid w:val="001E489A"/>
    <w:rsid w:val="001F394B"/>
    <w:rsid w:val="001F50EC"/>
    <w:rsid w:val="001F6550"/>
    <w:rsid w:val="001F7B4A"/>
    <w:rsid w:val="00210352"/>
    <w:rsid w:val="00221738"/>
    <w:rsid w:val="002263B7"/>
    <w:rsid w:val="002344D0"/>
    <w:rsid w:val="00234834"/>
    <w:rsid w:val="00237595"/>
    <w:rsid w:val="00237697"/>
    <w:rsid w:val="00240916"/>
    <w:rsid w:val="00254FD6"/>
    <w:rsid w:val="00260298"/>
    <w:rsid w:val="00274FE2"/>
    <w:rsid w:val="00275C44"/>
    <w:rsid w:val="0027759C"/>
    <w:rsid w:val="002869FA"/>
    <w:rsid w:val="00290C68"/>
    <w:rsid w:val="00291216"/>
    <w:rsid w:val="002917BD"/>
    <w:rsid w:val="00292195"/>
    <w:rsid w:val="002965F6"/>
    <w:rsid w:val="002A3D93"/>
    <w:rsid w:val="002A707B"/>
    <w:rsid w:val="002A7CA5"/>
    <w:rsid w:val="002B1977"/>
    <w:rsid w:val="002B6872"/>
    <w:rsid w:val="002C1F42"/>
    <w:rsid w:val="002C28E8"/>
    <w:rsid w:val="002D1434"/>
    <w:rsid w:val="002D2F11"/>
    <w:rsid w:val="002E1F5F"/>
    <w:rsid w:val="002E2943"/>
    <w:rsid w:val="002E41B0"/>
    <w:rsid w:val="002E5DA5"/>
    <w:rsid w:val="002F361B"/>
    <w:rsid w:val="0030239C"/>
    <w:rsid w:val="00305B15"/>
    <w:rsid w:val="003078A1"/>
    <w:rsid w:val="00313C23"/>
    <w:rsid w:val="00316413"/>
    <w:rsid w:val="00316AC2"/>
    <w:rsid w:val="00321FC9"/>
    <w:rsid w:val="00327152"/>
    <w:rsid w:val="00330A6E"/>
    <w:rsid w:val="003349FE"/>
    <w:rsid w:val="00334C43"/>
    <w:rsid w:val="00341FFA"/>
    <w:rsid w:val="00342A68"/>
    <w:rsid w:val="00345474"/>
    <w:rsid w:val="00357EC0"/>
    <w:rsid w:val="00364225"/>
    <w:rsid w:val="003749F5"/>
    <w:rsid w:val="003755C4"/>
    <w:rsid w:val="0038014C"/>
    <w:rsid w:val="00381DA5"/>
    <w:rsid w:val="003956C2"/>
    <w:rsid w:val="00396CDC"/>
    <w:rsid w:val="003A1329"/>
    <w:rsid w:val="003B156D"/>
    <w:rsid w:val="003B3D19"/>
    <w:rsid w:val="003C429A"/>
    <w:rsid w:val="003C7575"/>
    <w:rsid w:val="003F1122"/>
    <w:rsid w:val="003F732A"/>
    <w:rsid w:val="003F7DA5"/>
    <w:rsid w:val="004024E8"/>
    <w:rsid w:val="00426A67"/>
    <w:rsid w:val="0043527F"/>
    <w:rsid w:val="004359FC"/>
    <w:rsid w:val="00444B78"/>
    <w:rsid w:val="00445956"/>
    <w:rsid w:val="00453609"/>
    <w:rsid w:val="004538BC"/>
    <w:rsid w:val="004538EF"/>
    <w:rsid w:val="00454191"/>
    <w:rsid w:val="004546DB"/>
    <w:rsid w:val="004604B3"/>
    <w:rsid w:val="004645E0"/>
    <w:rsid w:val="00481B10"/>
    <w:rsid w:val="0048240F"/>
    <w:rsid w:val="004B4A07"/>
    <w:rsid w:val="004B54F1"/>
    <w:rsid w:val="004B792A"/>
    <w:rsid w:val="004C05A7"/>
    <w:rsid w:val="004C2CB5"/>
    <w:rsid w:val="004C425F"/>
    <w:rsid w:val="004E25F7"/>
    <w:rsid w:val="004F02F6"/>
    <w:rsid w:val="004F2F2A"/>
    <w:rsid w:val="004F73D6"/>
    <w:rsid w:val="005010FF"/>
    <w:rsid w:val="00507FD8"/>
    <w:rsid w:val="00511103"/>
    <w:rsid w:val="00514A3B"/>
    <w:rsid w:val="0052735F"/>
    <w:rsid w:val="005338A1"/>
    <w:rsid w:val="0054265C"/>
    <w:rsid w:val="00560AD1"/>
    <w:rsid w:val="005613B7"/>
    <w:rsid w:val="00564AA2"/>
    <w:rsid w:val="005656FF"/>
    <w:rsid w:val="005713EC"/>
    <w:rsid w:val="00581197"/>
    <w:rsid w:val="00581409"/>
    <w:rsid w:val="005831F3"/>
    <w:rsid w:val="00584B71"/>
    <w:rsid w:val="005869D3"/>
    <w:rsid w:val="00597ACE"/>
    <w:rsid w:val="005A484D"/>
    <w:rsid w:val="005B1400"/>
    <w:rsid w:val="005B57D1"/>
    <w:rsid w:val="005C03FF"/>
    <w:rsid w:val="005D0C7A"/>
    <w:rsid w:val="005E13F3"/>
    <w:rsid w:val="005F1D39"/>
    <w:rsid w:val="005F7DA0"/>
    <w:rsid w:val="00602B56"/>
    <w:rsid w:val="00605243"/>
    <w:rsid w:val="006148C6"/>
    <w:rsid w:val="00616249"/>
    <w:rsid w:val="0063752C"/>
    <w:rsid w:val="006417A3"/>
    <w:rsid w:val="00642655"/>
    <w:rsid w:val="006472B9"/>
    <w:rsid w:val="00650ABF"/>
    <w:rsid w:val="00657594"/>
    <w:rsid w:val="006668EA"/>
    <w:rsid w:val="006677A8"/>
    <w:rsid w:val="00683FBF"/>
    <w:rsid w:val="00685C0C"/>
    <w:rsid w:val="00686449"/>
    <w:rsid w:val="00696527"/>
    <w:rsid w:val="006979F7"/>
    <w:rsid w:val="006A1998"/>
    <w:rsid w:val="006A74C7"/>
    <w:rsid w:val="006B2726"/>
    <w:rsid w:val="006B6757"/>
    <w:rsid w:val="006C2D4D"/>
    <w:rsid w:val="006C3558"/>
    <w:rsid w:val="006D56A9"/>
    <w:rsid w:val="006D5DE5"/>
    <w:rsid w:val="006E1129"/>
    <w:rsid w:val="006E1AC3"/>
    <w:rsid w:val="006E3627"/>
    <w:rsid w:val="006E47D5"/>
    <w:rsid w:val="006F2D73"/>
    <w:rsid w:val="006F4076"/>
    <w:rsid w:val="006F6F19"/>
    <w:rsid w:val="007124AB"/>
    <w:rsid w:val="00713412"/>
    <w:rsid w:val="00720C8F"/>
    <w:rsid w:val="0072225C"/>
    <w:rsid w:val="00722A7F"/>
    <w:rsid w:val="00723B0B"/>
    <w:rsid w:val="00734EA5"/>
    <w:rsid w:val="0074195E"/>
    <w:rsid w:val="00750C66"/>
    <w:rsid w:val="007535B4"/>
    <w:rsid w:val="00753DF3"/>
    <w:rsid w:val="00756310"/>
    <w:rsid w:val="00757691"/>
    <w:rsid w:val="00765568"/>
    <w:rsid w:val="00767AC8"/>
    <w:rsid w:val="00776578"/>
    <w:rsid w:val="00777626"/>
    <w:rsid w:val="00782D41"/>
    <w:rsid w:val="00784283"/>
    <w:rsid w:val="007A01B5"/>
    <w:rsid w:val="007A64CF"/>
    <w:rsid w:val="007B64BD"/>
    <w:rsid w:val="007D1124"/>
    <w:rsid w:val="007D2F46"/>
    <w:rsid w:val="007D525E"/>
    <w:rsid w:val="007D61D1"/>
    <w:rsid w:val="007E33B0"/>
    <w:rsid w:val="007E6F6C"/>
    <w:rsid w:val="007F7864"/>
    <w:rsid w:val="007F7886"/>
    <w:rsid w:val="007F7DB5"/>
    <w:rsid w:val="00802063"/>
    <w:rsid w:val="00803157"/>
    <w:rsid w:val="00803480"/>
    <w:rsid w:val="00803AE2"/>
    <w:rsid w:val="00804F21"/>
    <w:rsid w:val="008122D3"/>
    <w:rsid w:val="00812F2F"/>
    <w:rsid w:val="008132C3"/>
    <w:rsid w:val="0081357B"/>
    <w:rsid w:val="00834330"/>
    <w:rsid w:val="00850297"/>
    <w:rsid w:val="008569D4"/>
    <w:rsid w:val="00870AAD"/>
    <w:rsid w:val="0089160A"/>
    <w:rsid w:val="00892A1A"/>
    <w:rsid w:val="00894237"/>
    <w:rsid w:val="00896EDF"/>
    <w:rsid w:val="008A122B"/>
    <w:rsid w:val="008A3CFF"/>
    <w:rsid w:val="008C4C69"/>
    <w:rsid w:val="008C625D"/>
    <w:rsid w:val="008C7637"/>
    <w:rsid w:val="008D32E8"/>
    <w:rsid w:val="008D3B80"/>
    <w:rsid w:val="008D50C0"/>
    <w:rsid w:val="008E5B2C"/>
    <w:rsid w:val="008E670E"/>
    <w:rsid w:val="008E6E9E"/>
    <w:rsid w:val="008F2F4F"/>
    <w:rsid w:val="008F7CEA"/>
    <w:rsid w:val="00900561"/>
    <w:rsid w:val="00900D9F"/>
    <w:rsid w:val="009077E0"/>
    <w:rsid w:val="00915D0D"/>
    <w:rsid w:val="0091607B"/>
    <w:rsid w:val="00923EED"/>
    <w:rsid w:val="00924B0B"/>
    <w:rsid w:val="009315FE"/>
    <w:rsid w:val="00935D66"/>
    <w:rsid w:val="00936A66"/>
    <w:rsid w:val="00937E3A"/>
    <w:rsid w:val="009439D8"/>
    <w:rsid w:val="00945E70"/>
    <w:rsid w:val="009473D2"/>
    <w:rsid w:val="0096202C"/>
    <w:rsid w:val="00967E52"/>
    <w:rsid w:val="009812A3"/>
    <w:rsid w:val="009876A3"/>
    <w:rsid w:val="00995102"/>
    <w:rsid w:val="00996E73"/>
    <w:rsid w:val="009A0EE2"/>
    <w:rsid w:val="009A2AF8"/>
    <w:rsid w:val="009B0913"/>
    <w:rsid w:val="009C5F01"/>
    <w:rsid w:val="009D0796"/>
    <w:rsid w:val="009D0BF8"/>
    <w:rsid w:val="009D50BB"/>
    <w:rsid w:val="009E0865"/>
    <w:rsid w:val="009E6BEB"/>
    <w:rsid w:val="009E7F95"/>
    <w:rsid w:val="009F077F"/>
    <w:rsid w:val="009F5CD1"/>
    <w:rsid w:val="00A0090F"/>
    <w:rsid w:val="00A04800"/>
    <w:rsid w:val="00A06E25"/>
    <w:rsid w:val="00A12D65"/>
    <w:rsid w:val="00A15E3F"/>
    <w:rsid w:val="00A179ED"/>
    <w:rsid w:val="00A26E50"/>
    <w:rsid w:val="00A34B93"/>
    <w:rsid w:val="00A41241"/>
    <w:rsid w:val="00A41519"/>
    <w:rsid w:val="00A43372"/>
    <w:rsid w:val="00A454F5"/>
    <w:rsid w:val="00A47C47"/>
    <w:rsid w:val="00A5738F"/>
    <w:rsid w:val="00A65A11"/>
    <w:rsid w:val="00A73565"/>
    <w:rsid w:val="00A7613F"/>
    <w:rsid w:val="00A83118"/>
    <w:rsid w:val="00A8355A"/>
    <w:rsid w:val="00A91C7F"/>
    <w:rsid w:val="00A95721"/>
    <w:rsid w:val="00AA6E08"/>
    <w:rsid w:val="00AB71FC"/>
    <w:rsid w:val="00AD628E"/>
    <w:rsid w:val="00AD6B03"/>
    <w:rsid w:val="00AD7DDF"/>
    <w:rsid w:val="00AE009F"/>
    <w:rsid w:val="00AE0541"/>
    <w:rsid w:val="00AE084D"/>
    <w:rsid w:val="00AE33E0"/>
    <w:rsid w:val="00AF2DA8"/>
    <w:rsid w:val="00AF3B48"/>
    <w:rsid w:val="00B016B1"/>
    <w:rsid w:val="00B01DFE"/>
    <w:rsid w:val="00B0334F"/>
    <w:rsid w:val="00B05D40"/>
    <w:rsid w:val="00B065C7"/>
    <w:rsid w:val="00B06B29"/>
    <w:rsid w:val="00B07223"/>
    <w:rsid w:val="00B10BC6"/>
    <w:rsid w:val="00B11E11"/>
    <w:rsid w:val="00B155EF"/>
    <w:rsid w:val="00B2129D"/>
    <w:rsid w:val="00B21B97"/>
    <w:rsid w:val="00B21CA4"/>
    <w:rsid w:val="00B2624A"/>
    <w:rsid w:val="00B3007E"/>
    <w:rsid w:val="00B317B5"/>
    <w:rsid w:val="00B35499"/>
    <w:rsid w:val="00B40C03"/>
    <w:rsid w:val="00B425B6"/>
    <w:rsid w:val="00B51104"/>
    <w:rsid w:val="00B62498"/>
    <w:rsid w:val="00B6754D"/>
    <w:rsid w:val="00B742E3"/>
    <w:rsid w:val="00B74A85"/>
    <w:rsid w:val="00B918AD"/>
    <w:rsid w:val="00B93C90"/>
    <w:rsid w:val="00BA469F"/>
    <w:rsid w:val="00BA47FE"/>
    <w:rsid w:val="00BA5AB7"/>
    <w:rsid w:val="00BA767D"/>
    <w:rsid w:val="00BB2E88"/>
    <w:rsid w:val="00BB5A89"/>
    <w:rsid w:val="00BB702B"/>
    <w:rsid w:val="00BB7353"/>
    <w:rsid w:val="00BC00DB"/>
    <w:rsid w:val="00BC73C3"/>
    <w:rsid w:val="00BD6000"/>
    <w:rsid w:val="00BD743C"/>
    <w:rsid w:val="00BE1F88"/>
    <w:rsid w:val="00BE2316"/>
    <w:rsid w:val="00BE53A4"/>
    <w:rsid w:val="00BF29A8"/>
    <w:rsid w:val="00BF5728"/>
    <w:rsid w:val="00C0058B"/>
    <w:rsid w:val="00C00E0A"/>
    <w:rsid w:val="00C030F0"/>
    <w:rsid w:val="00C031EF"/>
    <w:rsid w:val="00C06A90"/>
    <w:rsid w:val="00C10F8A"/>
    <w:rsid w:val="00C1184A"/>
    <w:rsid w:val="00C126F8"/>
    <w:rsid w:val="00C150E1"/>
    <w:rsid w:val="00C17E38"/>
    <w:rsid w:val="00C238BB"/>
    <w:rsid w:val="00C32BE6"/>
    <w:rsid w:val="00C4262E"/>
    <w:rsid w:val="00C46F76"/>
    <w:rsid w:val="00C50CF6"/>
    <w:rsid w:val="00C63A15"/>
    <w:rsid w:val="00C63E39"/>
    <w:rsid w:val="00C65842"/>
    <w:rsid w:val="00C744E6"/>
    <w:rsid w:val="00C93CE6"/>
    <w:rsid w:val="00C95C21"/>
    <w:rsid w:val="00C963D9"/>
    <w:rsid w:val="00C97092"/>
    <w:rsid w:val="00CA0E16"/>
    <w:rsid w:val="00CA1DA8"/>
    <w:rsid w:val="00CA6987"/>
    <w:rsid w:val="00CB1A10"/>
    <w:rsid w:val="00CB4ABA"/>
    <w:rsid w:val="00CB4E53"/>
    <w:rsid w:val="00CC0EF6"/>
    <w:rsid w:val="00CC20EE"/>
    <w:rsid w:val="00CC4069"/>
    <w:rsid w:val="00CD31B1"/>
    <w:rsid w:val="00CD6700"/>
    <w:rsid w:val="00CE150A"/>
    <w:rsid w:val="00CE409B"/>
    <w:rsid w:val="00CF0B71"/>
    <w:rsid w:val="00CF3625"/>
    <w:rsid w:val="00CF3D59"/>
    <w:rsid w:val="00CF60A5"/>
    <w:rsid w:val="00CF7C74"/>
    <w:rsid w:val="00D127FF"/>
    <w:rsid w:val="00D1457F"/>
    <w:rsid w:val="00D15777"/>
    <w:rsid w:val="00D2158F"/>
    <w:rsid w:val="00D24898"/>
    <w:rsid w:val="00D25E62"/>
    <w:rsid w:val="00D26534"/>
    <w:rsid w:val="00D27B93"/>
    <w:rsid w:val="00D37305"/>
    <w:rsid w:val="00D37D2D"/>
    <w:rsid w:val="00D41291"/>
    <w:rsid w:val="00D4322A"/>
    <w:rsid w:val="00D45E14"/>
    <w:rsid w:val="00D53D41"/>
    <w:rsid w:val="00D561AF"/>
    <w:rsid w:val="00D574B3"/>
    <w:rsid w:val="00D60B40"/>
    <w:rsid w:val="00D64932"/>
    <w:rsid w:val="00D73EE8"/>
    <w:rsid w:val="00D84811"/>
    <w:rsid w:val="00D90D8B"/>
    <w:rsid w:val="00D95463"/>
    <w:rsid w:val="00D96499"/>
    <w:rsid w:val="00DA0C0E"/>
    <w:rsid w:val="00DA1B42"/>
    <w:rsid w:val="00DA276F"/>
    <w:rsid w:val="00DA61FE"/>
    <w:rsid w:val="00DB0170"/>
    <w:rsid w:val="00DB1636"/>
    <w:rsid w:val="00DB6399"/>
    <w:rsid w:val="00DC09AA"/>
    <w:rsid w:val="00DC520D"/>
    <w:rsid w:val="00DC5824"/>
    <w:rsid w:val="00DE12AA"/>
    <w:rsid w:val="00DF7911"/>
    <w:rsid w:val="00E05D4B"/>
    <w:rsid w:val="00E134C8"/>
    <w:rsid w:val="00E254CE"/>
    <w:rsid w:val="00E25F78"/>
    <w:rsid w:val="00E326DD"/>
    <w:rsid w:val="00E347B6"/>
    <w:rsid w:val="00E36718"/>
    <w:rsid w:val="00E42CB0"/>
    <w:rsid w:val="00E74402"/>
    <w:rsid w:val="00E76A98"/>
    <w:rsid w:val="00E80B33"/>
    <w:rsid w:val="00E84240"/>
    <w:rsid w:val="00E843A6"/>
    <w:rsid w:val="00E85F3E"/>
    <w:rsid w:val="00E861D8"/>
    <w:rsid w:val="00E863F1"/>
    <w:rsid w:val="00E87DEC"/>
    <w:rsid w:val="00E915FE"/>
    <w:rsid w:val="00E96A9C"/>
    <w:rsid w:val="00EA7A99"/>
    <w:rsid w:val="00EB308C"/>
    <w:rsid w:val="00EB41EC"/>
    <w:rsid w:val="00EB7FCA"/>
    <w:rsid w:val="00EC53D3"/>
    <w:rsid w:val="00EC570E"/>
    <w:rsid w:val="00EC6BE3"/>
    <w:rsid w:val="00ED2D12"/>
    <w:rsid w:val="00ED3200"/>
    <w:rsid w:val="00EE2C82"/>
    <w:rsid w:val="00EE3193"/>
    <w:rsid w:val="00EE3E41"/>
    <w:rsid w:val="00EE6D6D"/>
    <w:rsid w:val="00EF5917"/>
    <w:rsid w:val="00F03DA7"/>
    <w:rsid w:val="00F0706E"/>
    <w:rsid w:val="00F13664"/>
    <w:rsid w:val="00F147F0"/>
    <w:rsid w:val="00F22914"/>
    <w:rsid w:val="00F22A55"/>
    <w:rsid w:val="00F317DA"/>
    <w:rsid w:val="00F35EE7"/>
    <w:rsid w:val="00F410C4"/>
    <w:rsid w:val="00F52EE9"/>
    <w:rsid w:val="00F5696F"/>
    <w:rsid w:val="00F56B61"/>
    <w:rsid w:val="00F67F6C"/>
    <w:rsid w:val="00F77FF6"/>
    <w:rsid w:val="00F8116F"/>
    <w:rsid w:val="00F837F0"/>
    <w:rsid w:val="00F91322"/>
    <w:rsid w:val="00F91EC9"/>
    <w:rsid w:val="00FA2EF5"/>
    <w:rsid w:val="00FA7437"/>
    <w:rsid w:val="00FA7FC8"/>
    <w:rsid w:val="00FB31C4"/>
    <w:rsid w:val="00FC002D"/>
    <w:rsid w:val="00FC1076"/>
    <w:rsid w:val="00FD27BB"/>
    <w:rsid w:val="00FD6F31"/>
    <w:rsid w:val="00FE2DD8"/>
    <w:rsid w:val="00FE2F1E"/>
    <w:rsid w:val="00FE3F17"/>
    <w:rsid w:val="00FE6BB6"/>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val="en-US"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F67F6C"/>
    <w:pPr>
      <w:numPr>
        <w:numId w:val="4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PlainText">
    <w:name w:val="Plain Text"/>
    <w:basedOn w:val="Normal"/>
    <w:link w:val="PlainTextChar"/>
    <w:uiPriority w:val="99"/>
    <w:unhideWhenUsed/>
    <w:rsid w:val="00E744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E74402"/>
    <w:rPr>
      <w:rFonts w:ascii="Consolas" w:eastAsiaTheme="minorHAnsi" w:hAnsi="Consolas" w:cstheme="minorBidi"/>
      <w:sz w:val="21"/>
      <w:szCs w:val="21"/>
      <w:lang w:eastAsia="en-US"/>
    </w:rPr>
  </w:style>
  <w:style w:type="character" w:customStyle="1" w:styleId="UnresolvedMention1">
    <w:name w:val="Unresolved Mention1"/>
    <w:basedOn w:val="DefaultParagraphFont"/>
    <w:uiPriority w:val="99"/>
    <w:semiHidden/>
    <w:unhideWhenUsed/>
    <w:rsid w:val="00060F0A"/>
    <w:rPr>
      <w:color w:val="808080"/>
      <w:shd w:val="clear" w:color="auto" w:fill="E6E6E6"/>
    </w:rPr>
  </w:style>
  <w:style w:type="character" w:customStyle="1" w:styleId="CaptionChar">
    <w:name w:val="Caption Char"/>
    <w:basedOn w:val="DefaultParagraphFont"/>
    <w:link w:val="Caption"/>
    <w:rsid w:val="00F67F6C"/>
    <w:rPr>
      <w:rFonts w:ascii="Courier New" w:eastAsia="Batang" w:hAnsi="Courier New" w:cs="Courier New"/>
      <w:bCs/>
      <w:sz w:val="24"/>
      <w:lang w:val="en-US" w:eastAsia="en-US"/>
    </w:rPr>
  </w:style>
  <w:style w:type="paragraph" w:styleId="ListParagraph">
    <w:name w:val="List Paragraph"/>
    <w:basedOn w:val="Normal"/>
    <w:uiPriority w:val="34"/>
    <w:qFormat/>
    <w:rsid w:val="00F67F6C"/>
    <w:pPr>
      <w:ind w:left="720"/>
      <w:contextualSpacing/>
    </w:pPr>
  </w:style>
  <w:style w:type="character" w:styleId="CommentReference">
    <w:name w:val="annotation reference"/>
    <w:basedOn w:val="DefaultParagraphFont"/>
    <w:semiHidden/>
    <w:unhideWhenUsed/>
    <w:rsid w:val="00E80B33"/>
    <w:rPr>
      <w:sz w:val="16"/>
      <w:szCs w:val="16"/>
    </w:rPr>
  </w:style>
  <w:style w:type="paragraph" w:styleId="CommentText">
    <w:name w:val="annotation text"/>
    <w:basedOn w:val="Normal"/>
    <w:link w:val="CommentTextChar"/>
    <w:semiHidden/>
    <w:unhideWhenUsed/>
    <w:rsid w:val="00E80B33"/>
    <w:pPr>
      <w:spacing w:line="240" w:lineRule="auto"/>
    </w:pPr>
    <w:rPr>
      <w:sz w:val="20"/>
      <w:szCs w:val="20"/>
    </w:rPr>
  </w:style>
  <w:style w:type="character" w:customStyle="1" w:styleId="CommentTextChar">
    <w:name w:val="Comment Text Char"/>
    <w:basedOn w:val="DefaultParagraphFont"/>
    <w:link w:val="CommentText"/>
    <w:semiHidden/>
    <w:rsid w:val="00E80B33"/>
    <w:rPr>
      <w:rFonts w:ascii="Courier New" w:eastAsia="Batang" w:hAnsi="Courier New" w:cs="Courier New"/>
      <w:lang w:val="en-US" w:eastAsia="en-US"/>
    </w:rPr>
  </w:style>
  <w:style w:type="paragraph" w:styleId="CommentSubject">
    <w:name w:val="annotation subject"/>
    <w:basedOn w:val="CommentText"/>
    <w:next w:val="CommentText"/>
    <w:link w:val="CommentSubjectChar"/>
    <w:semiHidden/>
    <w:unhideWhenUsed/>
    <w:rsid w:val="00E80B33"/>
    <w:rPr>
      <w:b/>
      <w:bCs/>
    </w:rPr>
  </w:style>
  <w:style w:type="character" w:customStyle="1" w:styleId="CommentSubjectChar">
    <w:name w:val="Comment Subject Char"/>
    <w:basedOn w:val="CommentTextChar"/>
    <w:link w:val="CommentSubject"/>
    <w:semiHidden/>
    <w:rsid w:val="00E80B33"/>
    <w:rPr>
      <w:rFonts w:ascii="Courier New" w:eastAsia="Batang" w:hAnsi="Courier New" w:cs="Courier New"/>
      <w:b/>
      <w:bCs/>
      <w:lang w:val="en-US" w:eastAsia="en-US"/>
    </w:rPr>
  </w:style>
  <w:style w:type="paragraph" w:styleId="Revision">
    <w:name w:val="Revision"/>
    <w:hidden/>
    <w:uiPriority w:val="99"/>
    <w:semiHidden/>
    <w:rsid w:val="00E80B33"/>
    <w:rPr>
      <w:rFonts w:ascii="Courier New" w:eastAsia="Batang" w:hAnsi="Courier New" w:cs="Courier New"/>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39883568">
      <w:bodyDiv w:val="1"/>
      <w:marLeft w:val="0"/>
      <w:marRight w:val="0"/>
      <w:marTop w:val="0"/>
      <w:marBottom w:val="0"/>
      <w:divBdr>
        <w:top w:val="none" w:sz="0" w:space="0" w:color="auto"/>
        <w:left w:val="none" w:sz="0" w:space="0" w:color="auto"/>
        <w:bottom w:val="none" w:sz="0" w:space="0" w:color="auto"/>
        <w:right w:val="none" w:sz="0" w:space="0" w:color="auto"/>
      </w:divBdr>
      <w:divsChild>
        <w:div w:id="536895521">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982850148">
      <w:bodyDiv w:val="1"/>
      <w:marLeft w:val="0"/>
      <w:marRight w:val="0"/>
      <w:marTop w:val="0"/>
      <w:marBottom w:val="0"/>
      <w:divBdr>
        <w:top w:val="none" w:sz="0" w:space="0" w:color="auto"/>
        <w:left w:val="none" w:sz="0" w:space="0" w:color="auto"/>
        <w:bottom w:val="none" w:sz="0" w:space="0" w:color="auto"/>
        <w:right w:val="none" w:sz="0" w:space="0" w:color="auto"/>
      </w:divBdr>
    </w:div>
    <w:div w:id="1135372941">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642539141">
      <w:bodyDiv w:val="1"/>
      <w:marLeft w:val="0"/>
      <w:marRight w:val="0"/>
      <w:marTop w:val="0"/>
      <w:marBottom w:val="0"/>
      <w:divBdr>
        <w:top w:val="none" w:sz="0" w:space="0" w:color="auto"/>
        <w:left w:val="none" w:sz="0" w:space="0" w:color="auto"/>
        <w:bottom w:val="none" w:sz="0" w:space="0" w:color="auto"/>
        <w:right w:val="none" w:sz="0" w:space="0" w:color="auto"/>
      </w:divBdr>
    </w:div>
    <w:div w:id="20967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Office_PowerPoint_Slide2.sl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package" Target="embeddings/Microsoft_Office_PowerPoint_Slide1.sldx"/><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king.net\Desktop\draft-tnbidt-ccamp-transport-nbi-use-cases-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DF618-4181-4609-8E07-321CAC7FB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draft-tnbidt-ccamp-transport-nbi-use-cases-02.dot</Template>
  <TotalTime>91</TotalTime>
  <Pages>29</Pages>
  <Words>7913</Words>
  <Characters>45108</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52916</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Daniel King</dc:creator>
  <cp:lastModifiedBy>TNBI DT</cp:lastModifiedBy>
  <cp:revision>3</cp:revision>
  <cp:lastPrinted>2017-06-27T22:01:00Z</cp:lastPrinted>
  <dcterms:created xsi:type="dcterms:W3CDTF">2017-09-06T13:07:00Z</dcterms:created>
  <dcterms:modified xsi:type="dcterms:W3CDTF">2017-09-06T14:48:00Z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1524016653</vt:i4>
  </property>
  <property fmtid="{D5CDD505-2E9C-101B-9397-08002B2CF9AE}" pid="3" name="_NewReviewCycle">
    <vt:lpwstr/>
  </property>
  <property fmtid="{D5CDD505-2E9C-101B-9397-08002B2CF9AE}" pid="4" name="_EmailSubject">
    <vt:lpwstr>Updated Use Case I-D v03 (revision 6) - Call planned for Sept 6th 15:00 CEST)</vt:lpwstr>
  </property>
  <property fmtid="{D5CDD505-2E9C-101B-9397-08002B2CF9AE}" pid="5" name="_AuthorEmail">
    <vt:lpwstr>sergio.belotti@nokia.com</vt:lpwstr>
  </property>
  <property fmtid="{D5CDD505-2E9C-101B-9397-08002B2CF9AE}" pid="6" name="_AuthorEmailDisplayName">
    <vt:lpwstr>Belotti, Sergio (Nokia - IT/Vimercate)</vt:lpwstr>
  </property>
  <property fmtid="{D5CDD505-2E9C-101B-9397-08002B2CF9AE}" pid="7" name="_PreviousAdHocReviewCycleID">
    <vt:i4>580122737</vt:i4>
  </property>
  <property fmtid="{D5CDD505-2E9C-101B-9397-08002B2CF9AE}" pid="8" name="_ReviewingToolsShownOnce">
    <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1504252913</vt:lpwstr>
  </property>
</Properties>
</file>