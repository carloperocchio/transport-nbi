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 xml:space="preserve">Internet-Drafts are draft documents valid for a maximum of six months and may be updated, replaced, or </w:t>
      </w:r>
      <w:proofErr w:type="spellStart"/>
      <w:r w:rsidRPr="00C1184A">
        <w:t>obsoleted</w:t>
      </w:r>
      <w:proofErr w:type="spellEnd"/>
      <w:r w:rsidRPr="00C1184A">
        <w:t xml:space="preserve">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0" w:author="Italo Busi" w:date="2017-08-09T14:59:00Z">
        <w:r w:rsidR="00143E3C">
          <w:rPr>
            <w:noProof/>
          </w:rPr>
          <w:instrText>8</w:instrText>
        </w:r>
      </w:ins>
      <w:del w:id="1" w:author="Italo Busi" w:date="2017-08-09T14:57:00Z">
        <w:r w:rsidR="001C489B" w:rsidDel="00650ABF">
          <w:rPr>
            <w:noProof/>
          </w:rPr>
          <w:delInstrText>7</w:delInstrText>
        </w:r>
      </w:del>
      <w:r w:rsidR="009A2AF8" w:rsidRPr="00C1184A">
        <w:fldChar w:fldCharType="end"/>
      </w:r>
      <w:r w:rsidRPr="00C1184A">
        <w:instrText xml:space="preserve"> = 1 July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 MERGEFORMAT </w:instrText>
      </w:r>
      <w:r w:rsidR="009A2AF8" w:rsidRPr="00C1184A">
        <w:fldChar w:fldCharType="separate"/>
      </w:r>
      <w:ins w:id="2" w:author="Italo Busi" w:date="2017-08-09T14:59:00Z">
        <w:r w:rsidR="00143E3C">
          <w:rPr>
            <w:noProof/>
          </w:rPr>
          <w:instrText>8</w:instrText>
        </w:r>
      </w:ins>
      <w:del w:id="3" w:author="Italo Busi" w:date="2017-08-09T14:57:00Z">
        <w:r w:rsidR="001C489B" w:rsidDel="00650ABF">
          <w:rPr>
            <w:noProof/>
          </w:rPr>
          <w:delInstrText>7</w:delInstrText>
        </w:r>
      </w:del>
      <w:r w:rsidR="009A2AF8" w:rsidRPr="00C1184A">
        <w:fldChar w:fldCharType="end"/>
      </w:r>
      <w:r w:rsidRPr="00C1184A">
        <w:instrText xml:space="preserve"> = 2 August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4" w:author="Italo Busi" w:date="2017-08-09T14:59:00Z">
        <w:r w:rsidR="00143E3C">
          <w:rPr>
            <w:noProof/>
          </w:rPr>
          <w:instrText>8</w:instrText>
        </w:r>
      </w:ins>
      <w:del w:id="5" w:author="Italo Busi" w:date="2017-08-09T14:57:00Z">
        <w:r w:rsidR="001C489B" w:rsidDel="00650ABF">
          <w:rPr>
            <w:noProof/>
          </w:rPr>
          <w:delInstrText>7</w:delInstrText>
        </w:r>
      </w:del>
      <w:r w:rsidR="009A2AF8" w:rsidRPr="00C1184A">
        <w:fldChar w:fldCharType="end"/>
      </w:r>
      <w:r w:rsidRPr="00C1184A">
        <w:instrText xml:space="preserve"> = 3 September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6" w:author="Italo Busi" w:date="2017-08-09T14:59:00Z">
        <w:r w:rsidR="00143E3C">
          <w:rPr>
            <w:noProof/>
          </w:rPr>
          <w:instrText>8</w:instrText>
        </w:r>
      </w:ins>
      <w:del w:id="7" w:author="Italo Busi" w:date="2017-08-09T14:57:00Z">
        <w:r w:rsidR="001C489B" w:rsidDel="00650ABF">
          <w:rPr>
            <w:noProof/>
          </w:rPr>
          <w:delInstrText>7</w:delInstrText>
        </w:r>
      </w:del>
      <w:r w:rsidR="009A2AF8" w:rsidRPr="00C1184A">
        <w:fldChar w:fldCharType="end"/>
      </w:r>
      <w:r w:rsidRPr="00C1184A">
        <w:instrText xml:space="preserve"> = 4 October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8" w:author="Italo Busi" w:date="2017-08-09T14:59:00Z">
        <w:r w:rsidR="00143E3C">
          <w:rPr>
            <w:noProof/>
          </w:rPr>
          <w:instrText>8</w:instrText>
        </w:r>
      </w:ins>
      <w:del w:id="9" w:author="Italo Busi" w:date="2017-08-09T14:57:00Z">
        <w:r w:rsidR="001C489B" w:rsidDel="00650ABF">
          <w:rPr>
            <w:noProof/>
          </w:rPr>
          <w:delInstrText>7</w:delInstrText>
        </w:r>
      </w:del>
      <w:r w:rsidR="009A2AF8" w:rsidRPr="00C1184A">
        <w:fldChar w:fldCharType="end"/>
      </w:r>
      <w:r w:rsidRPr="00C1184A">
        <w:instrText xml:space="preserve"> = 5 November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10" w:author="Italo Busi" w:date="2017-08-09T14:59:00Z">
        <w:r w:rsidR="00143E3C">
          <w:rPr>
            <w:noProof/>
          </w:rPr>
          <w:instrText>8</w:instrText>
        </w:r>
      </w:ins>
      <w:del w:id="11" w:author="Italo Busi" w:date="2017-08-09T14:57:00Z">
        <w:r w:rsidR="001C489B" w:rsidDel="00650ABF">
          <w:rPr>
            <w:noProof/>
          </w:rPr>
          <w:delInstrText>7</w:delInstrText>
        </w:r>
      </w:del>
      <w:r w:rsidR="009A2AF8" w:rsidRPr="00C1184A">
        <w:fldChar w:fldCharType="end"/>
      </w:r>
      <w:r w:rsidRPr="00C1184A">
        <w:instrText xml:space="preserve"> = 6 December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12" w:author="Italo Busi" w:date="2017-08-09T14:59:00Z">
        <w:r w:rsidR="00143E3C">
          <w:rPr>
            <w:noProof/>
          </w:rPr>
          <w:instrText>8</w:instrText>
        </w:r>
      </w:ins>
      <w:del w:id="13" w:author="Italo Busi" w:date="2017-08-09T14:57:00Z">
        <w:r w:rsidR="001C489B" w:rsidDel="00650ABF">
          <w:rPr>
            <w:noProof/>
          </w:rPr>
          <w:delInstrText>7</w:delInstrText>
        </w:r>
      </w:del>
      <w:r w:rsidR="009A2AF8" w:rsidRPr="00C1184A">
        <w:fldChar w:fldCharType="end"/>
      </w:r>
      <w:r w:rsidRPr="00C1184A">
        <w:instrText xml:space="preserve"> = 7 January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14" w:author="Italo Busi" w:date="2017-08-09T14:59:00Z">
        <w:r w:rsidR="00143E3C">
          <w:rPr>
            <w:noProof/>
          </w:rPr>
          <w:instrText>8</w:instrText>
        </w:r>
      </w:ins>
      <w:del w:id="15" w:author="Italo Busi" w:date="2017-08-09T14:57:00Z">
        <w:r w:rsidR="005A484D" w:rsidRPr="00C1184A" w:rsidDel="00650ABF">
          <w:rPr>
            <w:noProof/>
          </w:rPr>
          <w:delInstrText>0</w:delInstrText>
        </w:r>
      </w:del>
      <w:r w:rsidR="009A2AF8" w:rsidRPr="00C1184A">
        <w:fldChar w:fldCharType="end"/>
      </w:r>
      <w:r w:rsidRPr="00C1184A">
        <w:instrText xml:space="preserve"> = 8 February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r w:rsidR="005A484D" w:rsidRPr="00C1184A">
        <w:rPr>
          <w:noProof/>
        </w:rPr>
        <w:instrText>0</w:instrText>
      </w:r>
      <w:r w:rsidR="009A2AF8" w:rsidRPr="00C1184A">
        <w:fldChar w:fldCharType="end"/>
      </w:r>
      <w:r w:rsidRPr="00C1184A">
        <w:instrText xml:space="preserve"> = 9 March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r w:rsidR="005A484D" w:rsidRPr="00C1184A">
        <w:rPr>
          <w:noProof/>
        </w:rPr>
        <w:instrText>0</w:instrText>
      </w:r>
      <w:r w:rsidR="009A2AF8" w:rsidRPr="00C1184A">
        <w:fldChar w:fldCharType="end"/>
      </w:r>
      <w:r w:rsidRPr="00C1184A">
        <w:instrText xml:space="preserve"> = 10 April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r w:rsidR="005A484D" w:rsidRPr="00C1184A">
        <w:rPr>
          <w:noProof/>
        </w:rPr>
        <w:instrText>0</w:instrText>
      </w:r>
      <w:r w:rsidR="009A2AF8" w:rsidRPr="00C1184A">
        <w:fldChar w:fldCharType="end"/>
      </w:r>
      <w:r w:rsidRPr="00C1184A">
        <w:instrText xml:space="preserve"> = 11 May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r w:rsidR="005A484D" w:rsidRPr="00C1184A">
        <w:rPr>
          <w:noProof/>
        </w:rPr>
        <w:instrText>0</w:instrText>
      </w:r>
      <w:r w:rsidR="009A2AF8" w:rsidRPr="00C1184A">
        <w:fldChar w:fldCharType="end"/>
      </w:r>
      <w:r w:rsidRPr="00C1184A">
        <w:instrText xml:space="preserve"> = 12 June "Fail" \* MERGEFORMAT </w:instrText>
      </w:r>
      <w:r w:rsidR="009A2AF8" w:rsidRPr="00C1184A">
        <w:fldChar w:fldCharType="separate"/>
      </w:r>
      <w:r w:rsidR="005A484D" w:rsidRPr="00C1184A">
        <w:rPr>
          <w:noProof/>
        </w:rPr>
        <w:instrText>Fail</w:instrText>
      </w:r>
      <w:r w:rsidR="009A2AF8" w:rsidRPr="00C1184A">
        <w:fldChar w:fldCharType="end"/>
      </w:r>
      <w:r w:rsidRPr="00C1184A">
        <w:instrText xml:space="preserve"> \* MERGEFORMAT </w:instrText>
      </w:r>
      <w:r w:rsidR="009A2AF8" w:rsidRPr="00C1184A">
        <w:fldChar w:fldCharType="separate"/>
      </w:r>
      <w:r w:rsidR="005A484D" w:rsidRPr="00C1184A">
        <w:rPr>
          <w:noProof/>
        </w:rPr>
        <w:instrText>Fail</w:instrText>
      </w:r>
      <w:r w:rsidR="009A2AF8" w:rsidRPr="00C1184A">
        <w:fldChar w:fldCharType="end"/>
      </w:r>
      <w:r w:rsidRPr="00C1184A">
        <w:instrText xml:space="preserve"> \* MERGEFORMAT </w:instrText>
      </w:r>
      <w:r w:rsidR="009A2AF8" w:rsidRPr="00C1184A">
        <w:fldChar w:fldCharType="separate"/>
      </w:r>
      <w:r w:rsidR="005A484D" w:rsidRPr="00C1184A">
        <w:rPr>
          <w:noProof/>
        </w:rPr>
        <w:instrText>Fail</w:instrText>
      </w:r>
      <w:r w:rsidR="009A2AF8" w:rsidRPr="00C1184A">
        <w:fldChar w:fldCharType="end"/>
      </w:r>
      <w:r w:rsidRPr="00C1184A">
        <w:instrText xml:space="preserve"> \* MERGEFORMAT </w:instrText>
      </w:r>
      <w:r w:rsidR="009A2AF8" w:rsidRPr="00C1184A">
        <w:fldChar w:fldCharType="separate"/>
      </w:r>
      <w:r w:rsidR="005A484D" w:rsidRPr="00C1184A">
        <w:rPr>
          <w:noProof/>
        </w:rPr>
        <w:instrText>Fail</w:instrText>
      </w:r>
      <w:r w:rsidR="009A2AF8" w:rsidRPr="00C1184A">
        <w:fldChar w:fldCharType="end"/>
      </w:r>
      <w:r w:rsidRPr="00C1184A">
        <w:instrText xml:space="preserve"> \* MERGEFORMAT </w:instrText>
      </w:r>
      <w:r w:rsidR="009A2AF8" w:rsidRPr="00C1184A">
        <w:fldChar w:fldCharType="separate"/>
      </w:r>
      <w:ins w:id="16" w:author="Italo Busi" w:date="2017-08-09T14:59:00Z">
        <w:r w:rsidR="00143E3C" w:rsidRPr="00C1184A">
          <w:rPr>
            <w:noProof/>
          </w:rPr>
          <w:instrText>February</w:instrText>
        </w:r>
      </w:ins>
      <w:del w:id="17" w:author="Italo Busi" w:date="2017-08-09T14:57:00Z">
        <w:r w:rsidR="005A484D" w:rsidRPr="00C1184A" w:rsidDel="00650ABF">
          <w:rPr>
            <w:noProof/>
          </w:rPr>
          <w:delInstrText>Fail</w:delInstrText>
        </w:r>
      </w:del>
      <w:r w:rsidR="009A2AF8" w:rsidRPr="00C1184A">
        <w:fldChar w:fldCharType="end"/>
      </w:r>
      <w:r w:rsidRPr="00C1184A">
        <w:instrText xml:space="preserve"> \* MERGEFORMAT </w:instrText>
      </w:r>
      <w:r w:rsidR="009A2AF8" w:rsidRPr="00C1184A">
        <w:fldChar w:fldCharType="separate"/>
      </w:r>
      <w:ins w:id="18" w:author="Italo Busi" w:date="2017-08-09T14:59:00Z">
        <w:r w:rsidR="00143E3C" w:rsidRPr="00C1184A">
          <w:rPr>
            <w:noProof/>
          </w:rPr>
          <w:instrText>February</w:instrText>
        </w:r>
      </w:ins>
      <w:del w:id="19" w:author="Italo Busi" w:date="2017-08-09T14:57:00Z">
        <w:r w:rsidR="001C489B" w:rsidRPr="00C1184A" w:rsidDel="00650ABF">
          <w:rPr>
            <w:noProof/>
          </w:rPr>
          <w:delInstrText>January</w:delInstrText>
        </w:r>
      </w:del>
      <w:r w:rsidR="009A2AF8" w:rsidRPr="00C1184A">
        <w:fldChar w:fldCharType="end"/>
      </w:r>
      <w:r w:rsidRPr="00C1184A">
        <w:instrText xml:space="preserve"> \* MERGEFORMAT </w:instrText>
      </w:r>
      <w:r w:rsidR="009A2AF8" w:rsidRPr="00C1184A">
        <w:fldChar w:fldCharType="separate"/>
      </w:r>
      <w:ins w:id="20" w:author="Italo Busi" w:date="2017-08-09T14:59:00Z">
        <w:r w:rsidR="00143E3C" w:rsidRPr="00C1184A">
          <w:rPr>
            <w:noProof/>
          </w:rPr>
          <w:instrText>February</w:instrText>
        </w:r>
      </w:ins>
      <w:del w:id="21" w:author="Italo Busi" w:date="2017-08-09T14:57:00Z">
        <w:r w:rsidR="001C489B" w:rsidRPr="00C1184A" w:rsidDel="00650ABF">
          <w:rPr>
            <w:noProof/>
          </w:rPr>
          <w:delInstrText>January</w:delInstrText>
        </w:r>
      </w:del>
      <w:r w:rsidR="009A2AF8" w:rsidRPr="00C1184A">
        <w:fldChar w:fldCharType="end"/>
      </w:r>
      <w:r w:rsidRPr="00C1184A">
        <w:instrText xml:space="preserve"> \* MERGEFORMAT </w:instrText>
      </w:r>
      <w:r w:rsidR="009A2AF8" w:rsidRPr="00C1184A">
        <w:fldChar w:fldCharType="separate"/>
      </w:r>
      <w:ins w:id="22" w:author="Italo Busi" w:date="2017-08-09T14:59:00Z">
        <w:r w:rsidR="00143E3C" w:rsidRPr="00C1184A">
          <w:rPr>
            <w:noProof/>
          </w:rPr>
          <w:instrText>February</w:instrText>
        </w:r>
      </w:ins>
      <w:del w:id="23" w:author="Italo Busi" w:date="2017-08-09T14:57:00Z">
        <w:r w:rsidR="001C489B" w:rsidRPr="00C1184A" w:rsidDel="00650ABF">
          <w:rPr>
            <w:noProof/>
          </w:rPr>
          <w:delInstrText>January</w:delInstrText>
        </w:r>
      </w:del>
      <w:r w:rsidR="009A2AF8" w:rsidRPr="00C1184A">
        <w:fldChar w:fldCharType="end"/>
      </w:r>
      <w:r w:rsidRPr="00C1184A">
        <w:instrText xml:space="preserve">  \* MERGEFORMAT </w:instrText>
      </w:r>
      <w:r w:rsidR="009A2AF8" w:rsidRPr="00C1184A">
        <w:fldChar w:fldCharType="separate"/>
      </w:r>
      <w:ins w:id="24" w:author="Italo Busi" w:date="2017-08-09T14:59:00Z">
        <w:r w:rsidR="00143E3C" w:rsidRPr="00C1184A">
          <w:rPr>
            <w:noProof/>
          </w:rPr>
          <w:instrText>February</w:instrText>
        </w:r>
      </w:ins>
      <w:del w:id="25" w:author="Italo Busi" w:date="2017-08-09T14:57:00Z">
        <w:r w:rsidR="001C489B" w:rsidRPr="00C1184A" w:rsidDel="00650ABF">
          <w:rPr>
            <w:noProof/>
          </w:rPr>
          <w:delInstrText>January</w:delInstrText>
        </w:r>
      </w:del>
      <w:r w:rsidR="009A2AF8" w:rsidRPr="00C1184A">
        <w:fldChar w:fldCharType="end"/>
      </w:r>
      <w:r w:rsidRPr="00C1184A">
        <w:instrText xml:space="preserve"> \* MERGEFORMAT </w:instrText>
      </w:r>
      <w:r w:rsidR="009A2AF8" w:rsidRPr="00C1184A">
        <w:fldChar w:fldCharType="separate"/>
      </w:r>
      <w:ins w:id="26" w:author="Italo Busi" w:date="2017-08-09T14:59:00Z">
        <w:r w:rsidR="00143E3C" w:rsidRPr="00C1184A">
          <w:rPr>
            <w:noProof/>
          </w:rPr>
          <w:instrText>February</w:instrText>
        </w:r>
      </w:ins>
      <w:del w:id="27" w:author="Italo Busi" w:date="2017-08-09T14:57:00Z">
        <w:r w:rsidR="001C489B" w:rsidRPr="00C1184A" w:rsidDel="00650ABF">
          <w:rPr>
            <w:noProof/>
          </w:rPr>
          <w:delInstrText>January</w:delInstrText>
        </w:r>
      </w:del>
      <w:r w:rsidR="009A2AF8" w:rsidRPr="00C1184A">
        <w:fldChar w:fldCharType="end"/>
      </w:r>
      <w:r w:rsidRPr="00C1184A">
        <w:instrText xml:space="preserve"> \* MERGEFORMAT </w:instrText>
      </w:r>
      <w:r w:rsidR="009A2AF8" w:rsidRPr="00C1184A">
        <w:fldChar w:fldCharType="separate"/>
      </w:r>
      <w:ins w:id="28" w:author="Italo Busi" w:date="2017-08-09T14:59:00Z">
        <w:r w:rsidR="00143E3C" w:rsidRPr="00C1184A">
          <w:rPr>
            <w:noProof/>
          </w:rPr>
          <w:instrText>February</w:instrText>
        </w:r>
      </w:ins>
      <w:del w:id="29" w:author="Italo Busi" w:date="2017-08-09T14:57:00Z">
        <w:r w:rsidR="001C489B" w:rsidRPr="00C1184A" w:rsidDel="00650ABF">
          <w:rPr>
            <w:noProof/>
          </w:rPr>
          <w:delInstrText>January</w:delInstrText>
        </w:r>
      </w:del>
      <w:r w:rsidR="009A2AF8" w:rsidRPr="00C1184A">
        <w:fldChar w:fldCharType="end"/>
      </w:r>
      <w:r w:rsidRPr="00C1184A">
        <w:instrText xml:space="preserve"> \* MERGEFORMAT </w:instrText>
      </w:r>
      <w:r w:rsidR="009A2AF8" w:rsidRPr="00C1184A">
        <w:fldChar w:fldCharType="separate"/>
      </w:r>
      <w:ins w:id="30" w:author="Italo Busi" w:date="2017-08-09T14:59:00Z">
        <w:r w:rsidR="00143E3C" w:rsidRPr="00C1184A">
          <w:rPr>
            <w:noProof/>
          </w:rPr>
          <w:t>February</w:t>
        </w:r>
      </w:ins>
      <w:del w:id="31" w:author="Italo Busi" w:date="2017-08-09T14:57:00Z">
        <w:r w:rsidR="001C489B" w:rsidRPr="00C1184A" w:rsidDel="00650ABF">
          <w:rPr>
            <w:noProof/>
          </w:rPr>
          <w:delText>January</w:delText>
        </w:r>
      </w:del>
      <w:r w:rsidR="009A2AF8" w:rsidRPr="00C1184A">
        <w:fldChar w:fldCharType="end"/>
      </w:r>
      <w:r w:rsidRPr="00C1184A">
        <w:t xml:space="preserve"> </w:t>
      </w:r>
      <w:r w:rsidR="009A2AF8" w:rsidRPr="00C1184A">
        <w:fldChar w:fldCharType="begin"/>
      </w:r>
      <w:r w:rsidRPr="00C1184A">
        <w:instrText xml:space="preserve"> DATE  \@ "d," </w:instrText>
      </w:r>
      <w:r w:rsidR="009A2AF8" w:rsidRPr="00C1184A">
        <w:fldChar w:fldCharType="separate"/>
      </w:r>
      <w:ins w:id="32" w:author="Italo Busi" w:date="2017-08-09T14:59:00Z">
        <w:r w:rsidR="00143E3C">
          <w:rPr>
            <w:noProof/>
          </w:rPr>
          <w:t>9,</w:t>
        </w:r>
      </w:ins>
      <w:del w:id="33" w:author="Italo Busi" w:date="2017-08-03T15:57:00Z">
        <w:r w:rsidR="00767AC8" w:rsidDel="00FA7FC8">
          <w:rPr>
            <w:noProof/>
          </w:rPr>
          <w:delText>27,</w:delText>
        </w:r>
      </w:del>
      <w:r w:rsidR="009A2AF8" w:rsidRPr="00C1184A">
        <w:fldChar w:fldCharType="end"/>
      </w:r>
      <w:r w:rsidRPr="00C1184A">
        <w:t xml:space="preserve"> </w: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34" w:author="Italo Busi" w:date="2017-08-09T14:59:00Z">
        <w:r w:rsidR="00143E3C">
          <w:rPr>
            <w:noProof/>
          </w:rPr>
          <w:instrText>8</w:instrText>
        </w:r>
      </w:ins>
      <w:del w:id="35" w:author="Italo Busi" w:date="2017-08-09T14:57:00Z">
        <w:r w:rsidR="001C489B" w:rsidDel="00650ABF">
          <w:rPr>
            <w:noProof/>
          </w:rPr>
          <w:delInstrText>7</w:delInstrText>
        </w:r>
      </w:del>
      <w:r w:rsidR="009A2AF8" w:rsidRPr="00C1184A">
        <w:fldChar w:fldCharType="end"/>
      </w:r>
      <w:r w:rsidRPr="00C1184A">
        <w:instrText xml:space="preserve"> &lt; 7 </w:instrText>
      </w:r>
      <w:r w:rsidR="009A2AF8" w:rsidRPr="00C1184A">
        <w:fldChar w:fldCharType="begin"/>
      </w:r>
      <w:r w:rsidRPr="00C1184A">
        <w:instrText xml:space="preserve"> SAVEDATE \@ "YYYY" \* MERGEFORMAT </w:instrText>
      </w:r>
      <w:r w:rsidR="009A2AF8" w:rsidRPr="00C1184A">
        <w:fldChar w:fldCharType="separate"/>
      </w:r>
      <w:r w:rsidR="00F13664">
        <w:rPr>
          <w:noProof/>
        </w:rPr>
        <w:instrText>2017</w:instrText>
      </w:r>
      <w:r w:rsidR="009A2AF8" w:rsidRPr="00C1184A">
        <w:fldChar w:fldCharType="end"/>
      </w:r>
      <w:r w:rsidRPr="00C1184A">
        <w:instrText xml:space="preserve"> </w:instrText>
      </w:r>
      <w:r w:rsidR="009A2AF8" w:rsidRPr="00C1184A">
        <w:fldChar w:fldCharType="begin"/>
      </w:r>
      <w:r w:rsidRPr="00C1184A">
        <w:instrText xml:space="preserve"> IF </w:instrText>
      </w:r>
      <w:r w:rsidR="009A2AF8" w:rsidRPr="00C1184A">
        <w:fldChar w:fldCharType="begin"/>
      </w:r>
      <w:r w:rsidRPr="00C1184A">
        <w:instrText xml:space="preserve"> SAVEDATE \@ "M" \* MERGEFORMAT </w:instrText>
      </w:r>
      <w:r w:rsidR="009A2AF8" w:rsidRPr="00C1184A">
        <w:fldChar w:fldCharType="separate"/>
      </w:r>
      <w:ins w:id="36" w:author="Italo Busi" w:date="2017-08-09T14:59:00Z">
        <w:r w:rsidR="00143E3C">
          <w:rPr>
            <w:noProof/>
          </w:rPr>
          <w:instrText>8</w:instrText>
        </w:r>
      </w:ins>
      <w:del w:id="37" w:author="Italo Busi" w:date="2017-08-09T14:57:00Z">
        <w:r w:rsidR="001C489B" w:rsidDel="00650ABF">
          <w:rPr>
            <w:noProof/>
          </w:rPr>
          <w:delInstrText>7</w:delInstrText>
        </w:r>
      </w:del>
      <w:r w:rsidR="009A2AF8" w:rsidRPr="00C1184A">
        <w:fldChar w:fldCharType="end"/>
      </w:r>
      <w:r w:rsidRPr="00C1184A">
        <w:instrText xml:space="preserve"> &gt; 6 </w:instrText>
      </w:r>
      <w:r w:rsidR="009A2AF8" w:rsidRPr="00C1184A">
        <w:fldChar w:fldCharType="begin"/>
      </w:r>
      <w:r w:rsidRPr="00C1184A">
        <w:instrText xml:space="preserve"> = </w:instrText>
      </w:r>
      <w:r w:rsidR="009A2AF8" w:rsidRPr="00C1184A">
        <w:fldChar w:fldCharType="begin"/>
      </w:r>
      <w:r w:rsidRPr="00C1184A">
        <w:instrText xml:space="preserve"> SAVEDATE \@ "YYYY" \* MERGEFORMAT </w:instrText>
      </w:r>
      <w:r w:rsidR="009A2AF8" w:rsidRPr="00C1184A">
        <w:fldChar w:fldCharType="separate"/>
      </w:r>
      <w:r w:rsidR="00143E3C">
        <w:rPr>
          <w:noProof/>
        </w:rPr>
        <w:instrText>2017</w:instrText>
      </w:r>
      <w:r w:rsidR="009A2AF8" w:rsidRPr="00C1184A">
        <w:fldChar w:fldCharType="end"/>
      </w:r>
      <w:r w:rsidRPr="00C1184A">
        <w:instrText xml:space="preserve"> + 1 \* MERGEFORMAT </w:instrText>
      </w:r>
      <w:r w:rsidR="009A2AF8" w:rsidRPr="00C1184A">
        <w:fldChar w:fldCharType="separate"/>
      </w:r>
      <w:r w:rsidR="00753DF3" w:rsidRPr="00C1184A">
        <w:rPr>
          <w:noProof/>
        </w:rPr>
        <w:instrText>2009</w:instrText>
      </w:r>
      <w:r w:rsidR="009A2AF8" w:rsidRPr="00C1184A">
        <w:fldChar w:fldCharType="end"/>
      </w:r>
      <w:r w:rsidRPr="00C1184A">
        <w:instrText xml:space="preserve"> "Fail" \* MERGEFORMAT  \* MERGEFORMAT </w:instrText>
      </w:r>
      <w:r w:rsidR="009A2AF8" w:rsidRPr="00C1184A">
        <w:fldChar w:fldCharType="separate"/>
      </w:r>
      <w:r w:rsidR="00143E3C" w:rsidRPr="00C1184A">
        <w:rPr>
          <w:noProof/>
        </w:rPr>
        <w:instrText>2009</w:instrText>
      </w:r>
      <w:r w:rsidR="009A2AF8" w:rsidRPr="00C1184A">
        <w:fldChar w:fldCharType="end"/>
      </w:r>
      <w:r w:rsidRPr="00C1184A">
        <w:instrText xml:space="preserve"> \* MERGEFORMAT </w:instrText>
      </w:r>
      <w:r w:rsidR="009A2AF8" w:rsidRPr="00C1184A">
        <w:fldChar w:fldCharType="separate"/>
      </w:r>
      <w:r w:rsidR="00143E3C" w:rsidRPr="00C1184A">
        <w:rPr>
          <w:noProof/>
        </w:rPr>
        <w:t>2009</w:t>
      </w:r>
      <w:r w:rsidR="009A2AF8"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9A2AF8" w:rsidRPr="00F13664">
        <w:fldChar w:fldCharType="begin"/>
      </w:r>
      <w:r w:rsidRPr="00F13664">
        <w:instrText xml:space="preserve"> SAVEDATE  \@ "yyyy"  \* MERGEFORMAT </w:instrText>
      </w:r>
      <w:r w:rsidR="009A2AF8" w:rsidRPr="00F13664">
        <w:fldChar w:fldCharType="separate"/>
      </w:r>
      <w:r w:rsidR="00143E3C">
        <w:rPr>
          <w:noProof/>
        </w:rPr>
        <w:t>2017</w:t>
      </w:r>
      <w:r w:rsidR="009A2AF8"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143E3C" w:rsidRDefault="009A2AF8">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0054127" w:history="1">
        <w:r w:rsidR="00143E3C" w:rsidRPr="009676A5">
          <w:rPr>
            <w:rStyle w:val="Hyperlink"/>
          </w:rPr>
          <w:t>1. Introduction</w:t>
        </w:r>
        <w:r w:rsidR="00143E3C">
          <w:rPr>
            <w:webHidden/>
          </w:rPr>
          <w:tab/>
        </w:r>
        <w:r w:rsidR="00143E3C">
          <w:rPr>
            <w:webHidden/>
          </w:rPr>
          <w:fldChar w:fldCharType="begin"/>
        </w:r>
        <w:r w:rsidR="00143E3C">
          <w:rPr>
            <w:webHidden/>
          </w:rPr>
          <w:instrText xml:space="preserve"> PAGEREF _Toc490054127 \h </w:instrText>
        </w:r>
        <w:r w:rsidR="00143E3C">
          <w:rPr>
            <w:webHidden/>
          </w:rPr>
        </w:r>
        <w:r w:rsidR="00143E3C">
          <w:rPr>
            <w:webHidden/>
          </w:rPr>
          <w:fldChar w:fldCharType="separate"/>
        </w:r>
        <w:r w:rsidR="00143E3C">
          <w:rPr>
            <w:webHidden/>
          </w:rPr>
          <w:t>3</w:t>
        </w:r>
        <w:r w:rsidR="00143E3C">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28" w:history="1">
        <w:r w:rsidRPr="009676A5">
          <w:rPr>
            <w:rStyle w:val="Hyperlink"/>
          </w:rPr>
          <w:t>2. Conventions used in this document</w:t>
        </w:r>
        <w:r>
          <w:rPr>
            <w:webHidden/>
          </w:rPr>
          <w:tab/>
        </w:r>
        <w:r>
          <w:rPr>
            <w:webHidden/>
          </w:rPr>
          <w:fldChar w:fldCharType="begin"/>
        </w:r>
        <w:r>
          <w:rPr>
            <w:webHidden/>
          </w:rPr>
          <w:instrText xml:space="preserve"> PAGEREF _Toc490054128 \h </w:instrText>
        </w:r>
        <w:r>
          <w:rPr>
            <w:webHidden/>
          </w:rPr>
        </w:r>
        <w:r>
          <w:rPr>
            <w:webHidden/>
          </w:rPr>
          <w:fldChar w:fldCharType="separate"/>
        </w:r>
        <w:r>
          <w:rPr>
            <w:webHidden/>
          </w:rPr>
          <w:t>3</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29" w:history="1">
        <w:r w:rsidRPr="009676A5">
          <w:rPr>
            <w:rStyle w:val="Hyperlink"/>
          </w:rPr>
          <w:t>3. Use Case 1: Single-domain with single-layer</w:t>
        </w:r>
        <w:r>
          <w:rPr>
            <w:webHidden/>
          </w:rPr>
          <w:tab/>
        </w:r>
        <w:r>
          <w:rPr>
            <w:webHidden/>
          </w:rPr>
          <w:fldChar w:fldCharType="begin"/>
        </w:r>
        <w:r>
          <w:rPr>
            <w:webHidden/>
          </w:rPr>
          <w:instrText xml:space="preserve"> PAGEREF _Toc490054129 \h </w:instrText>
        </w:r>
        <w:r>
          <w:rPr>
            <w:webHidden/>
          </w:rPr>
        </w:r>
        <w:r>
          <w:rPr>
            <w:webHidden/>
          </w:rPr>
          <w:fldChar w:fldCharType="separate"/>
        </w:r>
        <w:r>
          <w:rPr>
            <w:webHidden/>
          </w:rPr>
          <w:t>4</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30" w:history="1">
        <w:r w:rsidRPr="009676A5">
          <w:rPr>
            <w:rStyle w:val="Hyperlink"/>
          </w:rPr>
          <w:t>3.1. Reference Network</w:t>
        </w:r>
        <w:r>
          <w:rPr>
            <w:webHidden/>
          </w:rPr>
          <w:tab/>
        </w:r>
        <w:r>
          <w:rPr>
            <w:webHidden/>
          </w:rPr>
          <w:fldChar w:fldCharType="begin"/>
        </w:r>
        <w:r>
          <w:rPr>
            <w:webHidden/>
          </w:rPr>
          <w:instrText xml:space="preserve"> PAGEREF _Toc490054130 \h </w:instrText>
        </w:r>
        <w:r>
          <w:rPr>
            <w:webHidden/>
          </w:rPr>
        </w:r>
        <w:r>
          <w:rPr>
            <w:webHidden/>
          </w:rPr>
          <w:fldChar w:fldCharType="separate"/>
        </w:r>
        <w:r>
          <w:rPr>
            <w:webHidden/>
          </w:rPr>
          <w:t>4</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31" w:history="1">
        <w:r w:rsidRPr="009676A5">
          <w:rPr>
            <w:rStyle w:val="Hyperlink"/>
          </w:rPr>
          <w:t>3.1.1. Single Transport Domain - OTN Network</w:t>
        </w:r>
        <w:r>
          <w:rPr>
            <w:webHidden/>
          </w:rPr>
          <w:tab/>
        </w:r>
        <w:r>
          <w:rPr>
            <w:webHidden/>
          </w:rPr>
          <w:fldChar w:fldCharType="begin"/>
        </w:r>
        <w:r>
          <w:rPr>
            <w:webHidden/>
          </w:rPr>
          <w:instrText xml:space="preserve"> PAGEREF _Toc490054131 \h </w:instrText>
        </w:r>
        <w:r>
          <w:rPr>
            <w:webHidden/>
          </w:rPr>
        </w:r>
        <w:r>
          <w:rPr>
            <w:webHidden/>
          </w:rPr>
          <w:fldChar w:fldCharType="separate"/>
        </w:r>
        <w:r>
          <w:rPr>
            <w:webHidden/>
          </w:rPr>
          <w:t>4</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32" w:history="1">
        <w:r w:rsidRPr="009676A5">
          <w:rPr>
            <w:rStyle w:val="Hyperlink"/>
          </w:rPr>
          <w:t>3.2. Topology Abstractions</w:t>
        </w:r>
        <w:r>
          <w:rPr>
            <w:webHidden/>
          </w:rPr>
          <w:tab/>
        </w:r>
        <w:r>
          <w:rPr>
            <w:webHidden/>
          </w:rPr>
          <w:fldChar w:fldCharType="begin"/>
        </w:r>
        <w:r>
          <w:rPr>
            <w:webHidden/>
          </w:rPr>
          <w:instrText xml:space="preserve"> PAGEREF _Toc490054132 \h </w:instrText>
        </w:r>
        <w:r>
          <w:rPr>
            <w:webHidden/>
          </w:rPr>
        </w:r>
        <w:r>
          <w:rPr>
            <w:webHidden/>
          </w:rPr>
          <w:fldChar w:fldCharType="separate"/>
        </w:r>
        <w:r>
          <w:rPr>
            <w:webHidden/>
          </w:rPr>
          <w:t>6</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33" w:history="1">
        <w:r w:rsidRPr="009676A5">
          <w:rPr>
            <w:rStyle w:val="Hyperlink"/>
          </w:rPr>
          <w:t>3.3. Service Configuration</w:t>
        </w:r>
        <w:r>
          <w:rPr>
            <w:webHidden/>
          </w:rPr>
          <w:tab/>
        </w:r>
        <w:r>
          <w:rPr>
            <w:webHidden/>
          </w:rPr>
          <w:fldChar w:fldCharType="begin"/>
        </w:r>
        <w:r>
          <w:rPr>
            <w:webHidden/>
          </w:rPr>
          <w:instrText xml:space="preserve"> PAGEREF _Toc490054133 \h </w:instrText>
        </w:r>
        <w:r>
          <w:rPr>
            <w:webHidden/>
          </w:rPr>
        </w:r>
        <w:r>
          <w:rPr>
            <w:webHidden/>
          </w:rPr>
          <w:fldChar w:fldCharType="separate"/>
        </w:r>
        <w:r>
          <w:rPr>
            <w:webHidden/>
          </w:rPr>
          <w:t>7</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34" w:history="1">
        <w:r w:rsidRPr="009676A5">
          <w:rPr>
            <w:rStyle w:val="Hyperlink"/>
          </w:rPr>
          <w:t>3.3.1. ODU Transit</w:t>
        </w:r>
        <w:r>
          <w:rPr>
            <w:webHidden/>
          </w:rPr>
          <w:tab/>
        </w:r>
        <w:r>
          <w:rPr>
            <w:webHidden/>
          </w:rPr>
          <w:fldChar w:fldCharType="begin"/>
        </w:r>
        <w:r>
          <w:rPr>
            <w:webHidden/>
          </w:rPr>
          <w:instrText xml:space="preserve"> PAGEREF _Toc490054134 \h </w:instrText>
        </w:r>
        <w:r>
          <w:rPr>
            <w:webHidden/>
          </w:rPr>
        </w:r>
        <w:r>
          <w:rPr>
            <w:webHidden/>
          </w:rPr>
          <w:fldChar w:fldCharType="separate"/>
        </w:r>
        <w:r>
          <w:rPr>
            <w:webHidden/>
          </w:rPr>
          <w:t>7</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35" w:history="1">
        <w:r w:rsidRPr="009676A5">
          <w:rPr>
            <w:rStyle w:val="Hyperlink"/>
          </w:rPr>
          <w:t>3.3.2. EPL over ODU</w:t>
        </w:r>
        <w:r>
          <w:rPr>
            <w:webHidden/>
          </w:rPr>
          <w:tab/>
        </w:r>
        <w:r>
          <w:rPr>
            <w:webHidden/>
          </w:rPr>
          <w:fldChar w:fldCharType="begin"/>
        </w:r>
        <w:r>
          <w:rPr>
            <w:webHidden/>
          </w:rPr>
          <w:instrText xml:space="preserve"> PAGEREF _Toc490054135 \h </w:instrText>
        </w:r>
        <w:r>
          <w:rPr>
            <w:webHidden/>
          </w:rPr>
        </w:r>
        <w:r>
          <w:rPr>
            <w:webHidden/>
          </w:rPr>
          <w:fldChar w:fldCharType="separate"/>
        </w:r>
        <w:r>
          <w:rPr>
            <w:webHidden/>
          </w:rPr>
          <w:t>8</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36" w:history="1">
        <w:r w:rsidRPr="009676A5">
          <w:rPr>
            <w:rStyle w:val="Hyperlink"/>
          </w:rPr>
          <w:t>3.3.3. Other OTN Client Services</w:t>
        </w:r>
        <w:r>
          <w:rPr>
            <w:webHidden/>
          </w:rPr>
          <w:tab/>
        </w:r>
        <w:r>
          <w:rPr>
            <w:webHidden/>
          </w:rPr>
          <w:fldChar w:fldCharType="begin"/>
        </w:r>
        <w:r>
          <w:rPr>
            <w:webHidden/>
          </w:rPr>
          <w:instrText xml:space="preserve"> PAGEREF _Toc490054136 \h </w:instrText>
        </w:r>
        <w:r>
          <w:rPr>
            <w:webHidden/>
          </w:rPr>
        </w:r>
        <w:r>
          <w:rPr>
            <w:webHidden/>
          </w:rPr>
          <w:fldChar w:fldCharType="separate"/>
        </w:r>
        <w:r>
          <w:rPr>
            <w:webHidden/>
          </w:rPr>
          <w:t>8</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37" w:history="1">
        <w:r w:rsidRPr="009676A5">
          <w:rPr>
            <w:rStyle w:val="Hyperlink"/>
          </w:rPr>
          <w:t>3.3.4. EVPL over ODU</w:t>
        </w:r>
        <w:r>
          <w:rPr>
            <w:webHidden/>
          </w:rPr>
          <w:tab/>
        </w:r>
        <w:r>
          <w:rPr>
            <w:webHidden/>
          </w:rPr>
          <w:fldChar w:fldCharType="begin"/>
        </w:r>
        <w:r>
          <w:rPr>
            <w:webHidden/>
          </w:rPr>
          <w:instrText xml:space="preserve"> PAGEREF _Toc490054137 \h </w:instrText>
        </w:r>
        <w:r>
          <w:rPr>
            <w:webHidden/>
          </w:rPr>
        </w:r>
        <w:r>
          <w:rPr>
            <w:webHidden/>
          </w:rPr>
          <w:fldChar w:fldCharType="separate"/>
        </w:r>
        <w:r>
          <w:rPr>
            <w:webHidden/>
          </w:rPr>
          <w:t>9</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38" w:history="1">
        <w:r w:rsidRPr="009676A5">
          <w:rPr>
            <w:rStyle w:val="Hyperlink"/>
          </w:rPr>
          <w:t>3.3.5. EVPLAN and EVPTree Services</w:t>
        </w:r>
        <w:r>
          <w:rPr>
            <w:webHidden/>
          </w:rPr>
          <w:tab/>
        </w:r>
        <w:r>
          <w:rPr>
            <w:webHidden/>
          </w:rPr>
          <w:fldChar w:fldCharType="begin"/>
        </w:r>
        <w:r>
          <w:rPr>
            <w:webHidden/>
          </w:rPr>
          <w:instrText xml:space="preserve"> PAGEREF _Toc490054138 \h </w:instrText>
        </w:r>
        <w:r>
          <w:rPr>
            <w:webHidden/>
          </w:rPr>
        </w:r>
        <w:r>
          <w:rPr>
            <w:webHidden/>
          </w:rPr>
          <w:fldChar w:fldCharType="separate"/>
        </w:r>
        <w:r>
          <w:rPr>
            <w:webHidden/>
          </w:rPr>
          <w:t>9</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39" w:history="1">
        <w:r w:rsidRPr="009676A5">
          <w:rPr>
            <w:rStyle w:val="Hyperlink"/>
          </w:rPr>
          <w:t>3.3.6. Virtual Network Services</w:t>
        </w:r>
        <w:r>
          <w:rPr>
            <w:webHidden/>
          </w:rPr>
          <w:tab/>
        </w:r>
        <w:r>
          <w:rPr>
            <w:webHidden/>
          </w:rPr>
          <w:fldChar w:fldCharType="begin"/>
        </w:r>
        <w:r>
          <w:rPr>
            <w:webHidden/>
          </w:rPr>
          <w:instrText xml:space="preserve"> PAGEREF _Toc490054139 \h </w:instrText>
        </w:r>
        <w:r>
          <w:rPr>
            <w:webHidden/>
          </w:rPr>
        </w:r>
        <w:r>
          <w:rPr>
            <w:webHidden/>
          </w:rPr>
          <w:fldChar w:fldCharType="separate"/>
        </w:r>
        <w:r>
          <w:rPr>
            <w:webHidden/>
          </w:rPr>
          <w:t>9</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40" w:history="1">
        <w:r w:rsidRPr="009676A5">
          <w:rPr>
            <w:rStyle w:val="Hyperlink"/>
          </w:rPr>
          <w:t>3.4. Multi-functional Access Links</w:t>
        </w:r>
        <w:r>
          <w:rPr>
            <w:webHidden/>
          </w:rPr>
          <w:tab/>
        </w:r>
        <w:r>
          <w:rPr>
            <w:webHidden/>
          </w:rPr>
          <w:fldChar w:fldCharType="begin"/>
        </w:r>
        <w:r>
          <w:rPr>
            <w:webHidden/>
          </w:rPr>
          <w:instrText xml:space="preserve"> PAGEREF _Toc490054140 \h </w:instrText>
        </w:r>
        <w:r>
          <w:rPr>
            <w:webHidden/>
          </w:rPr>
        </w:r>
        <w:r>
          <w:rPr>
            <w:webHidden/>
          </w:rPr>
          <w:fldChar w:fldCharType="separate"/>
        </w:r>
        <w:r>
          <w:rPr>
            <w:webHidden/>
          </w:rPr>
          <w:t>9</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41" w:history="1">
        <w:r w:rsidRPr="009676A5">
          <w:rPr>
            <w:rStyle w:val="Hyperlink"/>
          </w:rPr>
          <w:t>3.5. Protection Scenarios</w:t>
        </w:r>
        <w:r>
          <w:rPr>
            <w:webHidden/>
          </w:rPr>
          <w:tab/>
        </w:r>
        <w:r>
          <w:rPr>
            <w:webHidden/>
          </w:rPr>
          <w:fldChar w:fldCharType="begin"/>
        </w:r>
        <w:r>
          <w:rPr>
            <w:webHidden/>
          </w:rPr>
          <w:instrText xml:space="preserve"> PAGEREF _Toc490054141 \h </w:instrText>
        </w:r>
        <w:r>
          <w:rPr>
            <w:webHidden/>
          </w:rPr>
        </w:r>
        <w:r>
          <w:rPr>
            <w:webHidden/>
          </w:rPr>
          <w:fldChar w:fldCharType="separate"/>
        </w:r>
        <w:r>
          <w:rPr>
            <w:webHidden/>
          </w:rPr>
          <w:t>9</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42" w:history="1">
        <w:r w:rsidRPr="009676A5">
          <w:rPr>
            <w:rStyle w:val="Hyperlink"/>
          </w:rPr>
          <w:t>3.5.1. Linear Protection</w:t>
        </w:r>
        <w:r>
          <w:rPr>
            <w:webHidden/>
          </w:rPr>
          <w:tab/>
        </w:r>
        <w:r>
          <w:rPr>
            <w:webHidden/>
          </w:rPr>
          <w:fldChar w:fldCharType="begin"/>
        </w:r>
        <w:r>
          <w:rPr>
            <w:webHidden/>
          </w:rPr>
          <w:instrText xml:space="preserve"> PAGEREF _Toc490054142 \h </w:instrText>
        </w:r>
        <w:r>
          <w:rPr>
            <w:webHidden/>
          </w:rPr>
        </w:r>
        <w:r>
          <w:rPr>
            <w:webHidden/>
          </w:rPr>
          <w:fldChar w:fldCharType="separate"/>
        </w:r>
        <w:r>
          <w:rPr>
            <w:webHidden/>
          </w:rPr>
          <w:t>10</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43" w:history="1">
        <w:r w:rsidRPr="009676A5">
          <w:rPr>
            <w:rStyle w:val="Hyperlink"/>
          </w:rPr>
          <w:t>4. Use Case 2: Single-domain with multi-layer</w:t>
        </w:r>
        <w:r>
          <w:rPr>
            <w:webHidden/>
          </w:rPr>
          <w:tab/>
        </w:r>
        <w:r>
          <w:rPr>
            <w:webHidden/>
          </w:rPr>
          <w:fldChar w:fldCharType="begin"/>
        </w:r>
        <w:r>
          <w:rPr>
            <w:webHidden/>
          </w:rPr>
          <w:instrText xml:space="preserve"> PAGEREF _Toc490054143 \h </w:instrText>
        </w:r>
        <w:r>
          <w:rPr>
            <w:webHidden/>
          </w:rPr>
        </w:r>
        <w:r>
          <w:rPr>
            <w:webHidden/>
          </w:rPr>
          <w:fldChar w:fldCharType="separate"/>
        </w:r>
        <w:r>
          <w:rPr>
            <w:webHidden/>
          </w:rPr>
          <w:t>10</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44" w:history="1">
        <w:r w:rsidRPr="009676A5">
          <w:rPr>
            <w:rStyle w:val="Hyperlink"/>
          </w:rPr>
          <w:t>5. Use Case 3: Multi-domain with single-layer</w:t>
        </w:r>
        <w:r>
          <w:rPr>
            <w:webHidden/>
          </w:rPr>
          <w:tab/>
        </w:r>
        <w:r>
          <w:rPr>
            <w:webHidden/>
          </w:rPr>
          <w:fldChar w:fldCharType="begin"/>
        </w:r>
        <w:r>
          <w:rPr>
            <w:webHidden/>
          </w:rPr>
          <w:instrText xml:space="preserve"> PAGEREF _Toc490054144 \h </w:instrText>
        </w:r>
        <w:r>
          <w:rPr>
            <w:webHidden/>
          </w:rPr>
        </w:r>
        <w:r>
          <w:rPr>
            <w:webHidden/>
          </w:rPr>
          <w:fldChar w:fldCharType="separate"/>
        </w:r>
        <w:r>
          <w:rPr>
            <w:webHidden/>
          </w:rPr>
          <w:t>10</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45" w:history="1">
        <w:r w:rsidRPr="009676A5">
          <w:rPr>
            <w:rStyle w:val="Hyperlink"/>
          </w:rPr>
          <w:t>5.1. Reference Network</w:t>
        </w:r>
        <w:r>
          <w:rPr>
            <w:webHidden/>
          </w:rPr>
          <w:tab/>
        </w:r>
        <w:r>
          <w:rPr>
            <w:webHidden/>
          </w:rPr>
          <w:fldChar w:fldCharType="begin"/>
        </w:r>
        <w:r>
          <w:rPr>
            <w:webHidden/>
          </w:rPr>
          <w:instrText xml:space="preserve"> PAGEREF _Toc490054145 \h </w:instrText>
        </w:r>
        <w:r>
          <w:rPr>
            <w:webHidden/>
          </w:rPr>
        </w:r>
        <w:r>
          <w:rPr>
            <w:webHidden/>
          </w:rPr>
          <w:fldChar w:fldCharType="separate"/>
        </w:r>
        <w:r>
          <w:rPr>
            <w:webHidden/>
          </w:rPr>
          <w:t>1</w:t>
        </w:r>
        <w:r>
          <w:rPr>
            <w:webHidden/>
          </w:rPr>
          <w:t>0</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46" w:history="1">
        <w:r w:rsidRPr="009676A5">
          <w:rPr>
            <w:rStyle w:val="Hyperlink"/>
          </w:rPr>
          <w:t>5.2. Topology Abstractions</w:t>
        </w:r>
        <w:r>
          <w:rPr>
            <w:webHidden/>
          </w:rPr>
          <w:tab/>
        </w:r>
        <w:r>
          <w:rPr>
            <w:webHidden/>
          </w:rPr>
          <w:fldChar w:fldCharType="begin"/>
        </w:r>
        <w:r>
          <w:rPr>
            <w:webHidden/>
          </w:rPr>
          <w:instrText xml:space="preserve"> PAGEREF _Toc490054146 \h </w:instrText>
        </w:r>
        <w:r>
          <w:rPr>
            <w:webHidden/>
          </w:rPr>
        </w:r>
        <w:r>
          <w:rPr>
            <w:webHidden/>
          </w:rPr>
          <w:fldChar w:fldCharType="separate"/>
        </w:r>
        <w:r>
          <w:rPr>
            <w:webHidden/>
          </w:rPr>
          <w:t>12</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47" w:history="1">
        <w:r w:rsidRPr="009676A5">
          <w:rPr>
            <w:rStyle w:val="Hyperlink"/>
          </w:rPr>
          <w:t>5.3. Service Configuration</w:t>
        </w:r>
        <w:r>
          <w:rPr>
            <w:webHidden/>
          </w:rPr>
          <w:tab/>
        </w:r>
        <w:r>
          <w:rPr>
            <w:webHidden/>
          </w:rPr>
          <w:fldChar w:fldCharType="begin"/>
        </w:r>
        <w:r>
          <w:rPr>
            <w:webHidden/>
          </w:rPr>
          <w:instrText xml:space="preserve"> PAGEREF _Toc490054147 \h </w:instrText>
        </w:r>
        <w:r>
          <w:rPr>
            <w:webHidden/>
          </w:rPr>
        </w:r>
        <w:r>
          <w:rPr>
            <w:webHidden/>
          </w:rPr>
          <w:fldChar w:fldCharType="separate"/>
        </w:r>
        <w:r>
          <w:rPr>
            <w:webHidden/>
          </w:rPr>
          <w:t>13</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48" w:history="1">
        <w:r w:rsidRPr="009676A5">
          <w:rPr>
            <w:rStyle w:val="Hyperlink"/>
          </w:rPr>
          <w:t>5.3.1. ODU Transit</w:t>
        </w:r>
        <w:r>
          <w:rPr>
            <w:webHidden/>
          </w:rPr>
          <w:tab/>
        </w:r>
        <w:r>
          <w:rPr>
            <w:webHidden/>
          </w:rPr>
          <w:fldChar w:fldCharType="begin"/>
        </w:r>
        <w:r>
          <w:rPr>
            <w:webHidden/>
          </w:rPr>
          <w:instrText xml:space="preserve"> PAGEREF _Toc490054148 \h </w:instrText>
        </w:r>
        <w:r>
          <w:rPr>
            <w:webHidden/>
          </w:rPr>
        </w:r>
        <w:r>
          <w:rPr>
            <w:webHidden/>
          </w:rPr>
          <w:fldChar w:fldCharType="separate"/>
        </w:r>
        <w:r>
          <w:rPr>
            <w:webHidden/>
          </w:rPr>
          <w:t>14</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49" w:history="1">
        <w:r w:rsidRPr="009676A5">
          <w:rPr>
            <w:rStyle w:val="Hyperlink"/>
          </w:rPr>
          <w:t>5.3.2. EPL over ODU</w:t>
        </w:r>
        <w:r>
          <w:rPr>
            <w:webHidden/>
          </w:rPr>
          <w:tab/>
        </w:r>
        <w:r>
          <w:rPr>
            <w:webHidden/>
          </w:rPr>
          <w:fldChar w:fldCharType="begin"/>
        </w:r>
        <w:r>
          <w:rPr>
            <w:webHidden/>
          </w:rPr>
          <w:instrText xml:space="preserve"> PAGEREF _Toc490054149 \h </w:instrText>
        </w:r>
        <w:r>
          <w:rPr>
            <w:webHidden/>
          </w:rPr>
        </w:r>
        <w:r>
          <w:rPr>
            <w:webHidden/>
          </w:rPr>
          <w:fldChar w:fldCharType="separate"/>
        </w:r>
        <w:r>
          <w:rPr>
            <w:webHidden/>
          </w:rPr>
          <w:t>14</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50" w:history="1">
        <w:r w:rsidRPr="009676A5">
          <w:rPr>
            <w:rStyle w:val="Hyperlink"/>
          </w:rPr>
          <w:t>5.3.3. Other OTN Client Services</w:t>
        </w:r>
        <w:r>
          <w:rPr>
            <w:webHidden/>
          </w:rPr>
          <w:tab/>
        </w:r>
        <w:r>
          <w:rPr>
            <w:webHidden/>
          </w:rPr>
          <w:fldChar w:fldCharType="begin"/>
        </w:r>
        <w:r>
          <w:rPr>
            <w:webHidden/>
          </w:rPr>
          <w:instrText xml:space="preserve"> PAGEREF _Toc490054150 \h </w:instrText>
        </w:r>
        <w:r>
          <w:rPr>
            <w:webHidden/>
          </w:rPr>
        </w:r>
        <w:r>
          <w:rPr>
            <w:webHidden/>
          </w:rPr>
          <w:fldChar w:fldCharType="separate"/>
        </w:r>
        <w:r>
          <w:rPr>
            <w:webHidden/>
          </w:rPr>
          <w:t>14</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51" w:history="1">
        <w:r w:rsidRPr="009676A5">
          <w:rPr>
            <w:rStyle w:val="Hyperlink"/>
          </w:rPr>
          <w:t>5.4. Protection Scenarios</w:t>
        </w:r>
        <w:r>
          <w:rPr>
            <w:webHidden/>
          </w:rPr>
          <w:tab/>
        </w:r>
        <w:r>
          <w:rPr>
            <w:webHidden/>
          </w:rPr>
          <w:fldChar w:fldCharType="begin"/>
        </w:r>
        <w:r>
          <w:rPr>
            <w:webHidden/>
          </w:rPr>
          <w:instrText xml:space="preserve"> PAGEREF _Toc490054151 \h </w:instrText>
        </w:r>
        <w:r>
          <w:rPr>
            <w:webHidden/>
          </w:rPr>
        </w:r>
        <w:r>
          <w:rPr>
            <w:webHidden/>
          </w:rPr>
          <w:fldChar w:fldCharType="separate"/>
        </w:r>
        <w:r>
          <w:rPr>
            <w:webHidden/>
          </w:rPr>
          <w:t>14</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52" w:history="1">
        <w:r w:rsidRPr="009676A5">
          <w:rPr>
            <w:rStyle w:val="Hyperlink"/>
          </w:rPr>
          <w:t>5.4.1. Linear Protection (end-to-end)</w:t>
        </w:r>
        <w:r>
          <w:rPr>
            <w:webHidden/>
          </w:rPr>
          <w:tab/>
        </w:r>
        <w:r>
          <w:rPr>
            <w:webHidden/>
          </w:rPr>
          <w:fldChar w:fldCharType="begin"/>
        </w:r>
        <w:r>
          <w:rPr>
            <w:webHidden/>
          </w:rPr>
          <w:instrText xml:space="preserve"> PAGEREF _Toc490054152 \h </w:instrText>
        </w:r>
        <w:r>
          <w:rPr>
            <w:webHidden/>
          </w:rPr>
        </w:r>
        <w:r>
          <w:rPr>
            <w:webHidden/>
          </w:rPr>
          <w:fldChar w:fldCharType="separate"/>
        </w:r>
        <w:r>
          <w:rPr>
            <w:webHidden/>
          </w:rPr>
          <w:t>15</w:t>
        </w:r>
        <w:r>
          <w:rPr>
            <w:webHidden/>
          </w:rPr>
          <w:fldChar w:fldCharType="end"/>
        </w:r>
      </w:hyperlink>
    </w:p>
    <w:p w:rsidR="00143E3C" w:rsidRDefault="00143E3C">
      <w:pPr>
        <w:pStyle w:val="TOC3"/>
        <w:rPr>
          <w:rFonts w:asciiTheme="minorHAnsi" w:eastAsiaTheme="minorEastAsia" w:hAnsiTheme="minorHAnsi" w:cstheme="minorBidi"/>
          <w:sz w:val="22"/>
          <w:szCs w:val="22"/>
          <w:lang w:eastAsia="zh-CN"/>
        </w:rPr>
      </w:pPr>
      <w:hyperlink w:anchor="_Toc490054153" w:history="1">
        <w:r w:rsidRPr="009676A5">
          <w:rPr>
            <w:rStyle w:val="Hyperlink"/>
          </w:rPr>
          <w:t>5.4.2. Segmented Protection</w:t>
        </w:r>
        <w:r>
          <w:rPr>
            <w:webHidden/>
          </w:rPr>
          <w:tab/>
        </w:r>
        <w:r>
          <w:rPr>
            <w:webHidden/>
          </w:rPr>
          <w:fldChar w:fldCharType="begin"/>
        </w:r>
        <w:r>
          <w:rPr>
            <w:webHidden/>
          </w:rPr>
          <w:instrText xml:space="preserve"> PAGEREF _Toc490054153 \h </w:instrText>
        </w:r>
        <w:r>
          <w:rPr>
            <w:webHidden/>
          </w:rPr>
        </w:r>
        <w:r>
          <w:rPr>
            <w:webHidden/>
          </w:rPr>
          <w:fldChar w:fldCharType="separate"/>
        </w:r>
        <w:r>
          <w:rPr>
            <w:webHidden/>
          </w:rPr>
          <w:t>16</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54" w:history="1">
        <w:r w:rsidRPr="009676A5">
          <w:rPr>
            <w:rStyle w:val="Hyperlink"/>
          </w:rPr>
          <w:t>6. Use Case 4: Multi-domain and multi-layer</w:t>
        </w:r>
        <w:r>
          <w:rPr>
            <w:webHidden/>
          </w:rPr>
          <w:tab/>
        </w:r>
        <w:r>
          <w:rPr>
            <w:webHidden/>
          </w:rPr>
          <w:fldChar w:fldCharType="begin"/>
        </w:r>
        <w:r>
          <w:rPr>
            <w:webHidden/>
          </w:rPr>
          <w:instrText xml:space="preserve"> PAGEREF _Toc490054154 \h </w:instrText>
        </w:r>
        <w:r>
          <w:rPr>
            <w:webHidden/>
          </w:rPr>
        </w:r>
        <w:r>
          <w:rPr>
            <w:webHidden/>
          </w:rPr>
          <w:fldChar w:fldCharType="separate"/>
        </w:r>
        <w:r>
          <w:rPr>
            <w:webHidden/>
          </w:rPr>
          <w:t>16</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55" w:history="1">
        <w:r w:rsidRPr="009676A5">
          <w:rPr>
            <w:rStyle w:val="Hyperlink"/>
          </w:rPr>
          <w:t>7. Security Considerations</w:t>
        </w:r>
        <w:r>
          <w:rPr>
            <w:webHidden/>
          </w:rPr>
          <w:tab/>
        </w:r>
        <w:r>
          <w:rPr>
            <w:webHidden/>
          </w:rPr>
          <w:fldChar w:fldCharType="begin"/>
        </w:r>
        <w:r>
          <w:rPr>
            <w:webHidden/>
          </w:rPr>
          <w:instrText xml:space="preserve"> PAGEREF _Toc490054155 \h </w:instrText>
        </w:r>
        <w:r>
          <w:rPr>
            <w:webHidden/>
          </w:rPr>
        </w:r>
        <w:r>
          <w:rPr>
            <w:webHidden/>
          </w:rPr>
          <w:fldChar w:fldCharType="separate"/>
        </w:r>
        <w:r>
          <w:rPr>
            <w:webHidden/>
          </w:rPr>
          <w:t>16</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56" w:history="1">
        <w:r w:rsidRPr="009676A5">
          <w:rPr>
            <w:rStyle w:val="Hyperlink"/>
          </w:rPr>
          <w:t>8. IANA Considerations</w:t>
        </w:r>
        <w:r>
          <w:rPr>
            <w:webHidden/>
          </w:rPr>
          <w:tab/>
        </w:r>
        <w:r>
          <w:rPr>
            <w:webHidden/>
          </w:rPr>
          <w:fldChar w:fldCharType="begin"/>
        </w:r>
        <w:r>
          <w:rPr>
            <w:webHidden/>
          </w:rPr>
          <w:instrText xml:space="preserve"> PAGEREF _Toc490054156 \h </w:instrText>
        </w:r>
        <w:r>
          <w:rPr>
            <w:webHidden/>
          </w:rPr>
        </w:r>
        <w:r>
          <w:rPr>
            <w:webHidden/>
          </w:rPr>
          <w:fldChar w:fldCharType="separate"/>
        </w:r>
        <w:r>
          <w:rPr>
            <w:webHidden/>
          </w:rPr>
          <w:t>16</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57" w:history="1">
        <w:r w:rsidRPr="009676A5">
          <w:rPr>
            <w:rStyle w:val="Hyperlink"/>
          </w:rPr>
          <w:t>9. References</w:t>
        </w:r>
        <w:r>
          <w:rPr>
            <w:webHidden/>
          </w:rPr>
          <w:tab/>
        </w:r>
        <w:r>
          <w:rPr>
            <w:webHidden/>
          </w:rPr>
          <w:fldChar w:fldCharType="begin"/>
        </w:r>
        <w:r>
          <w:rPr>
            <w:webHidden/>
          </w:rPr>
          <w:instrText xml:space="preserve"> PAGEREF _Toc490054157 \h </w:instrText>
        </w:r>
        <w:r>
          <w:rPr>
            <w:webHidden/>
          </w:rPr>
        </w:r>
        <w:r>
          <w:rPr>
            <w:webHidden/>
          </w:rPr>
          <w:fldChar w:fldCharType="separate"/>
        </w:r>
        <w:r>
          <w:rPr>
            <w:webHidden/>
          </w:rPr>
          <w:t>17</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58" w:history="1">
        <w:r w:rsidRPr="009676A5">
          <w:rPr>
            <w:rStyle w:val="Hyperlink"/>
          </w:rPr>
          <w:t>9.1. Normative References</w:t>
        </w:r>
        <w:r>
          <w:rPr>
            <w:webHidden/>
          </w:rPr>
          <w:tab/>
        </w:r>
        <w:r>
          <w:rPr>
            <w:webHidden/>
          </w:rPr>
          <w:fldChar w:fldCharType="begin"/>
        </w:r>
        <w:r>
          <w:rPr>
            <w:webHidden/>
          </w:rPr>
          <w:instrText xml:space="preserve"> PAGEREF _Toc490054158 \h </w:instrText>
        </w:r>
        <w:r>
          <w:rPr>
            <w:webHidden/>
          </w:rPr>
        </w:r>
        <w:r>
          <w:rPr>
            <w:webHidden/>
          </w:rPr>
          <w:fldChar w:fldCharType="separate"/>
        </w:r>
        <w:r>
          <w:rPr>
            <w:webHidden/>
          </w:rPr>
          <w:t>17</w:t>
        </w:r>
        <w:r>
          <w:rPr>
            <w:webHidden/>
          </w:rPr>
          <w:fldChar w:fldCharType="end"/>
        </w:r>
      </w:hyperlink>
    </w:p>
    <w:p w:rsidR="00143E3C" w:rsidRDefault="00143E3C">
      <w:pPr>
        <w:pStyle w:val="TOC2"/>
        <w:rPr>
          <w:rFonts w:asciiTheme="minorHAnsi" w:eastAsiaTheme="minorEastAsia" w:hAnsiTheme="minorHAnsi" w:cstheme="minorBidi"/>
          <w:sz w:val="22"/>
          <w:szCs w:val="22"/>
          <w:lang w:eastAsia="zh-CN"/>
        </w:rPr>
      </w:pPr>
      <w:hyperlink w:anchor="_Toc490054159" w:history="1">
        <w:r w:rsidRPr="009676A5">
          <w:rPr>
            <w:rStyle w:val="Hyperlink"/>
          </w:rPr>
          <w:t>9.2. Informative References</w:t>
        </w:r>
        <w:r>
          <w:rPr>
            <w:webHidden/>
          </w:rPr>
          <w:tab/>
        </w:r>
        <w:r>
          <w:rPr>
            <w:webHidden/>
          </w:rPr>
          <w:fldChar w:fldCharType="begin"/>
        </w:r>
        <w:r>
          <w:rPr>
            <w:webHidden/>
          </w:rPr>
          <w:instrText xml:space="preserve"> PAGEREF _Toc490054159 \h </w:instrText>
        </w:r>
        <w:r>
          <w:rPr>
            <w:webHidden/>
          </w:rPr>
        </w:r>
        <w:r>
          <w:rPr>
            <w:webHidden/>
          </w:rPr>
          <w:fldChar w:fldCharType="separate"/>
        </w:r>
        <w:r>
          <w:rPr>
            <w:webHidden/>
          </w:rPr>
          <w:t>17</w:t>
        </w:r>
        <w:r>
          <w:rPr>
            <w:webHidden/>
          </w:rPr>
          <w:fldChar w:fldCharType="end"/>
        </w:r>
      </w:hyperlink>
    </w:p>
    <w:p w:rsidR="00143E3C" w:rsidRDefault="00143E3C">
      <w:pPr>
        <w:pStyle w:val="TOC1"/>
        <w:rPr>
          <w:rFonts w:asciiTheme="minorHAnsi" w:eastAsiaTheme="minorEastAsia" w:hAnsiTheme="minorHAnsi" w:cstheme="minorBidi"/>
          <w:sz w:val="22"/>
          <w:szCs w:val="22"/>
          <w:lang w:eastAsia="zh-CN"/>
        </w:rPr>
      </w:pPr>
      <w:hyperlink w:anchor="_Toc490054160" w:history="1">
        <w:r w:rsidRPr="009676A5">
          <w:rPr>
            <w:rStyle w:val="Hyperlink"/>
          </w:rPr>
          <w:t>10. Acknowledgments</w:t>
        </w:r>
        <w:r>
          <w:rPr>
            <w:webHidden/>
          </w:rPr>
          <w:tab/>
        </w:r>
        <w:r>
          <w:rPr>
            <w:webHidden/>
          </w:rPr>
          <w:fldChar w:fldCharType="begin"/>
        </w:r>
        <w:r>
          <w:rPr>
            <w:webHidden/>
          </w:rPr>
          <w:instrText xml:space="preserve"> PAGEREF _Toc490054160 \h </w:instrText>
        </w:r>
        <w:r>
          <w:rPr>
            <w:webHidden/>
          </w:rPr>
        </w:r>
        <w:r>
          <w:rPr>
            <w:webHidden/>
          </w:rPr>
          <w:fldChar w:fldCharType="separate"/>
        </w:r>
        <w:r>
          <w:rPr>
            <w:webHidden/>
          </w:rPr>
          <w:t>18</w:t>
        </w:r>
        <w:r>
          <w:rPr>
            <w:webHidden/>
          </w:rPr>
          <w:fldChar w:fldCharType="end"/>
        </w:r>
      </w:hyperlink>
    </w:p>
    <w:p w:rsidR="00696527" w:rsidRDefault="009A2AF8" w:rsidP="002E5DA5">
      <w:pPr>
        <w:pStyle w:val="TOC1"/>
      </w:pPr>
      <w:r>
        <w:fldChar w:fldCharType="end"/>
      </w:r>
    </w:p>
    <w:p w:rsidR="006F6F19" w:rsidRPr="00C1184A" w:rsidRDefault="008E670E" w:rsidP="00237595">
      <w:pPr>
        <w:pStyle w:val="Heading1"/>
      </w:pPr>
      <w:bookmarkStart w:id="38" w:name="_Toc490054127"/>
      <w:r w:rsidRPr="00C1184A">
        <w:t>Introduction</w:t>
      </w:r>
      <w:bookmarkEnd w:id="38"/>
    </w:p>
    <w:p w:rsidR="00F52EE9" w:rsidRDefault="00F52EE9" w:rsidP="00F52EE9">
      <w:r>
        <w:t>A common open interface to each domain controller/management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F52EE9" w:rsidRDefault="00F52EE9" w:rsidP="00F52EE9">
      <w:r>
        <w:t xml:space="preserve">This document assumes </w:t>
      </w:r>
      <w:proofErr w:type="gramStart"/>
      <w:r>
        <w:t>a reference</w:t>
      </w:r>
      <w:proofErr w:type="gramEnd"/>
      <w:r>
        <w:t xml:space="preserve"> architecture, including interfaces, based on the Abstraction and Control of Traffic-Engineered Networks (ACTN), defined in [ACTN-Frame].</w:t>
      </w:r>
    </w:p>
    <w:p w:rsidR="00F52EE9" w:rsidRDefault="00F52EE9" w:rsidP="00F52EE9">
      <w:r>
        <w:t>The focus of the current version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F52EE9" w:rsidRDefault="00F52EE9" w:rsidP="00F52EE9">
      <w:r>
        <w:t xml:space="preserve">The ONF Technical Recommendations for Functional Requirements for the transport </w:t>
      </w:r>
      <w:proofErr w:type="gramStart"/>
      <w:r>
        <w:t>API,</w:t>
      </w:r>
      <w:proofErr w:type="gramEnd"/>
      <w:r>
        <w:t xml:space="preserve"> may be found in [ONF TR-527].</w:t>
      </w:r>
      <w:r>
        <w:br/>
        <w:t xml:space="preserve">Furthermore, ONF transport API multi-layer examples may be found in [ONF </w:t>
      </w:r>
      <w:proofErr w:type="spellStart"/>
      <w:r>
        <w:t>GitHub</w:t>
      </w:r>
      <w:proofErr w:type="spellEnd"/>
      <w:r>
        <w:t>].</w:t>
      </w:r>
    </w:p>
    <w:p w:rsidR="00F52EE9" w:rsidRDefault="00F52EE9" w:rsidP="00F52EE9">
      <w:r>
        <w:t>This document describes use cases that could be used for analyzing the applicability of the existing models defined by the IETF for transport networks</w:t>
      </w:r>
      <w:ins w:id="39" w:author="Italo Busi" w:date="2017-08-03T16:13:00Z">
        <w:r w:rsidR="00E80B33">
          <w:t>.</w:t>
        </w:r>
      </w:ins>
    </w:p>
    <w:p w:rsidR="00F52EE9" w:rsidRDefault="009A2AF8" w:rsidP="00F52EE9">
      <w:r w:rsidRPr="009A2AF8">
        <w:rPr>
          <w:highlight w:val="yellow"/>
          <w:rPrChange w:id="40" w:author="Italo Busi" w:date="2017-08-03T16:09:00Z">
            <w:rPr/>
          </w:rPrChange>
        </w:rPr>
        <w:t>Considerations about the CMI (interface between the Customer Network Controller (CNC) and the MDSC) are for further study.</w:t>
      </w:r>
    </w:p>
    <w:p w:rsidR="00C17E38" w:rsidRPr="00C1184A" w:rsidRDefault="00C17E38" w:rsidP="00237595">
      <w:pPr>
        <w:pStyle w:val="Heading1"/>
      </w:pPr>
      <w:bookmarkStart w:id="41" w:name="_Toc490054128"/>
      <w:r w:rsidRPr="00C1184A">
        <w:t>Conventions used in this document</w:t>
      </w:r>
      <w:bookmarkEnd w:id="41"/>
    </w:p>
    <w:p w:rsidR="00F52EE9" w:rsidRDefault="00F52EE9" w:rsidP="00F52EE9">
      <w:proofErr w:type="gramStart"/>
      <w:r w:rsidRPr="00F13664">
        <w:rPr>
          <w:highlight w:val="yellow"/>
        </w:rPr>
        <w:t>For discussion in future revisions of this document.</w:t>
      </w:r>
      <w:proofErr w:type="gramEnd"/>
    </w:p>
    <w:p w:rsidR="006F6F19" w:rsidRDefault="008C4C69" w:rsidP="008C4C69">
      <w:pPr>
        <w:pStyle w:val="Heading1"/>
      </w:pPr>
      <w:bookmarkStart w:id="42" w:name="_Toc490054129"/>
      <w:r w:rsidRPr="00C1184A">
        <w:lastRenderedPageBreak/>
        <w:t>Use Case 1: Single-domain with single-layer</w:t>
      </w:r>
      <w:bookmarkEnd w:id="42"/>
    </w:p>
    <w:p w:rsidR="008C4C69" w:rsidRPr="00C1184A" w:rsidRDefault="008C4C69" w:rsidP="003F732A">
      <w:pPr>
        <w:pStyle w:val="Heading2"/>
      </w:pPr>
      <w:bookmarkStart w:id="43" w:name="_Toc490054130"/>
      <w:r w:rsidRPr="00C1184A">
        <w:t>Reference Network</w:t>
      </w:r>
      <w:bookmarkEnd w:id="43"/>
    </w:p>
    <w:p w:rsidR="00F52EE9" w:rsidRDefault="00F52EE9" w:rsidP="00F52EE9">
      <w:r>
        <w:t>The current considerations discussed in this document are based on the following reference networks:</w:t>
      </w:r>
    </w:p>
    <w:p w:rsidR="009A2AF8" w:rsidRDefault="00F52EE9" w:rsidP="009A2AF8">
      <w:pPr>
        <w:pStyle w:val="RFCListBullet"/>
        <w:numPr>
          <w:ilvl w:val="1"/>
          <w:numId w:val="46"/>
        </w:numPr>
        <w:tabs>
          <w:tab w:val="clear" w:pos="1296"/>
          <w:tab w:val="left" w:pos="1440"/>
        </w:tabs>
        <w:pPrChange w:id="44" w:author="Italo Busi" w:date="2017-07-27T14:58:00Z">
          <w:pPr/>
        </w:pPrChange>
      </w:pPr>
      <w:del w:id="45" w:author="Italo Busi" w:date="2017-07-27T14:59:00Z">
        <w:r w:rsidDel="00453609">
          <w:delText xml:space="preserve">  - </w:delText>
        </w:r>
      </w:del>
      <w:r>
        <w:t>single transport domain: OTN network</w:t>
      </w:r>
    </w:p>
    <w:p w:rsidR="00F52EE9" w:rsidRDefault="009A2AF8" w:rsidP="00F52EE9">
      <w:r w:rsidRPr="009A2AF8">
        <w:rPr>
          <w:highlight w:val="yellow"/>
          <w:rPrChange w:id="46" w:author="Italo Busi" w:date="2017-08-03T16:13:00Z">
            <w:rPr/>
          </w:rPrChange>
        </w:rPr>
        <w:t>It is expected that future revisions of the document will include additional reference networks.</w:t>
      </w:r>
    </w:p>
    <w:p w:rsidR="006F6F19" w:rsidRPr="00C1184A" w:rsidRDefault="00DA0C0E" w:rsidP="003F732A">
      <w:pPr>
        <w:pStyle w:val="Heading3"/>
      </w:pPr>
      <w:bookmarkStart w:id="47" w:name="_Toc490054131"/>
      <w:r w:rsidRPr="00C1184A">
        <w:t>Single Transport Domain - OTN Network</w:t>
      </w:r>
      <w:bookmarkEnd w:id="47"/>
    </w:p>
    <w:p w:rsidR="006F6F19" w:rsidRDefault="009A2AF8" w:rsidP="00DA0C0E">
      <w:r>
        <w:fldChar w:fldCharType="begin"/>
      </w:r>
      <w:r w:rsidR="00F52EE9">
        <w:instrText xml:space="preserve"> REF _Ref486369636 \r \h </w:instrText>
      </w:r>
      <w:r>
        <w:fldChar w:fldCharType="separate"/>
      </w:r>
      <w:r w:rsidR="000F5591">
        <w:t xml:space="preserve">Figure </w:t>
      </w:r>
      <w:proofErr w:type="gramStart"/>
      <w:r w:rsidR="000F5591">
        <w:t>1</w:t>
      </w:r>
      <w:r>
        <w:fldChar w:fldCharType="end"/>
      </w:r>
      <w:r w:rsidR="00F52EE9">
        <w:t xml:space="preserve"> </w:t>
      </w:r>
      <w:r w:rsidR="00DA0C0E">
        <w:t>shows</w:t>
      </w:r>
      <w:proofErr w:type="gramEnd"/>
      <w:r w:rsidR="00DA0C0E">
        <w:t xml:space="preserve"> the network physical topology composed of a single-domain transport network providing transport services to an IP network through five access links.</w:t>
      </w:r>
    </w:p>
    <w:p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rsidR="00E74402" w:rsidRPr="00F67F6C" w:rsidRDefault="00E74402" w:rsidP="00F67F6C">
      <w:pPr>
        <w:pStyle w:val="Caption"/>
      </w:pPr>
      <w:bookmarkStart w:id="48" w:name="_Ref486369636"/>
      <w:r w:rsidRPr="00F67F6C">
        <w:t>Reference network for Use Case 1</w:t>
      </w:r>
      <w:bookmarkEnd w:id="48"/>
    </w:p>
    <w:p w:rsidR="00E74402" w:rsidRDefault="00E74402" w:rsidP="00E74402">
      <w:r>
        <w:t>The IP and transport (OTN) domains are respectively composed by five    routers C-R1 to C-R5 and by eight ODU switches S1 to S8. The    transport domain acts as a transit domain providing connectivity to    the IP layer.</w:t>
      </w:r>
    </w:p>
    <w:p w:rsidR="00E74402" w:rsidRDefault="00E74402" w:rsidP="00DA0C0E">
      <w:r>
        <w:t xml:space="preserve">The behavior of the transport domain is the same whether the   ingress/egress nodes in the IP domain, supporting an IP service, are    </w:t>
      </w:r>
      <w:r>
        <w:lastRenderedPageBreak/>
        <w:t>directly attached to the transport domain or there are other routers   in between the ingress/egress nodes of the IP domain and the routers    directly attached to the transport network.</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RDefault="00E74402" w:rsidP="00E74402">
      <w:r>
        <w:t xml:space="preserve">The mapping of the client IP traffic on the physical link between the routers and the transport network is made in the IP routers only and is not controlled by the transport PNC and is transparent to the    transport nodes. </w:t>
      </w:r>
    </w:p>
    <w:p w:rsidR="00E74402" w:rsidRDefault="00E74402" w:rsidP="00E74402">
      <w:r>
        <w:t xml:space="preserve">The control plane architecture follows the ACTN architecture and   framework document [ACTN-Frame]. </w:t>
      </w:r>
      <w:proofErr w:type="gramStart"/>
      <w:r>
        <w:t>The Client Controller act as a   client with respect to the Multi-Domain Service Coordinator (MDSC)   via the Controller-MDSC Interface (CMI).</w:t>
      </w:r>
      <w:proofErr w:type="gramEnd"/>
      <w:r>
        <w:t xml:space="preserve">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w:t>
      </w:r>
      <w:r>
        <w:lastRenderedPageBreak/>
        <w:t>dependency on the CMI (or no dependency at all) with respect to    the network domain technologies. The MPI instead requires some    specialization according to the domain technology.</w:t>
      </w:r>
    </w:p>
    <w:p w:rsidR="00E74402" w:rsidRPr="00DA1B42" w:rsidRDefault="00E74402" w:rsidP="00E74402">
      <w:pPr>
        <w:rPr>
          <w:highlight w:val="yellow"/>
        </w:rPr>
      </w:pPr>
      <w:r>
        <w:t>In this section, we address the case of an IP and a Transport PNC    having respectively an IP a Transport MPI. The interface within    the scope of this document is the Transport MPI while the IP Network MPI is out of its scope and considerations about the CMI are for further study.</w:t>
      </w:r>
    </w:p>
    <w:p w:rsidR="009D0BF8" w:rsidRPr="00F52EE9" w:rsidRDefault="00765568" w:rsidP="00765568">
      <w:pPr>
        <w:pStyle w:val="Heading2"/>
      </w:pPr>
      <w:bookmarkStart w:id="49" w:name="_Ref489014810"/>
      <w:bookmarkStart w:id="50" w:name="_Toc490054132"/>
      <w:r w:rsidRPr="00F52EE9">
        <w:t>Topology Abstractions</w:t>
      </w:r>
      <w:bookmarkEnd w:id="49"/>
      <w:bookmarkEnd w:id="50"/>
    </w:p>
    <w:p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[TE-</w:t>
      </w:r>
      <w:proofErr w:type="spellStart"/>
      <w:r>
        <w:t>Topo</w:t>
      </w:r>
      <w:proofErr w:type="spellEnd"/>
      <w:r>
        <w:t xml:space="preserve">] describes a YANG base model for TE topology without any technology specific parameters. Moreover, it defines how to abstract for TE-network topologies.  </w:t>
      </w:r>
    </w:p>
    <w:p w:rsidR="00765568" w:rsidRDefault="00765568" w:rsidP="00765568">
      <w:r>
        <w:t>[ACTN-</w:t>
      </w:r>
      <w:del w:id="51" w:author="Italo Busi" w:date="2017-07-28T14:12:00Z">
        <w:r w:rsidDel="00CB4E53">
          <w:delText>Abstraction</w:delText>
        </w:r>
      </w:del>
      <w:ins w:id="52" w:author="Italo Busi" w:date="2017-07-28T14:12:00Z">
        <w:r w:rsidR="00CB4E53">
          <w:t>Frame</w:t>
        </w:r>
      </w:ins>
      <w:r>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del w:id="53" w:author="Italo Busi" w:date="2017-07-28T14:14:00Z">
        <w:r w:rsidDel="00CB4E53">
          <w:delText>Abstraction</w:delText>
        </w:r>
      </w:del>
      <w:ins w:id="54" w:author="Italo Busi" w:date="2017-07-28T14:14:00Z">
        <w:r w:rsidR="00CB4E53">
          <w:t>Frame</w:t>
        </w:r>
      </w:ins>
      <w:r>
        <w:t>], there are three types of topology:</w:t>
      </w:r>
    </w:p>
    <w:p w:rsidR="00765568" w:rsidRDefault="00765568" w:rsidP="00F52EE9">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p>
    <w:p w:rsidR="00765568" w:rsidRDefault="00765568" w:rsidP="00F52EE9">
      <w:pPr>
        <w:pStyle w:val="RFCListBullet"/>
      </w:pPr>
      <w:r>
        <w:lastRenderedPageBreak/>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w:t>
      </w:r>
      <w:proofErr w:type="gramStart"/>
      <w:r>
        <w:t>a streamlined</w:t>
      </w:r>
      <w:proofErr w:type="gramEnd"/>
      <w:r>
        <w:t xml:space="preserve">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55" w:name="_Ref486374342"/>
      <w:bookmarkStart w:id="56" w:name="_Toc490054133"/>
      <w:r w:rsidRPr="00F52EE9">
        <w:t>Service Configuration</w:t>
      </w:r>
      <w:bookmarkEnd w:id="55"/>
      <w:bookmarkEnd w:id="56"/>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As described in section 3.1.1, the control of different adaptations   inside IP routers, C-</w:t>
      </w:r>
      <w:proofErr w:type="spellStart"/>
      <w:r>
        <w:t>Ri</w:t>
      </w:r>
      <w:proofErr w:type="spellEnd"/>
      <w:r>
        <w:t xml:space="preserve"> (PKT -&gt; </w:t>
      </w:r>
      <w:proofErr w:type="spellStart"/>
      <w:r>
        <w:t>foo</w:t>
      </w:r>
      <w:proofErr w:type="spellEnd"/>
      <w:r>
        <w:t>) and C-</w:t>
      </w:r>
      <w:proofErr w:type="spellStart"/>
      <w:r>
        <w:t>Rj</w:t>
      </w:r>
      <w:proofErr w:type="spellEnd"/>
      <w:r>
        <w:t xml:space="preserve"> (</w:t>
      </w:r>
      <w:proofErr w:type="spellStart"/>
      <w:r>
        <w:t>foo</w:t>
      </w:r>
      <w:proofErr w:type="spellEnd"/>
      <w:r>
        <w:t xml:space="preserve">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57" w:name="_Ref489541260"/>
      <w:bookmarkStart w:id="58" w:name="_Toc490054134"/>
      <w:r w:rsidRPr="00F52EE9">
        <w:t>ODU Transit</w:t>
      </w:r>
      <w:bookmarkEnd w:id="57"/>
      <w:bookmarkEnd w:id="58"/>
    </w:p>
    <w:p w:rsidR="00CD31B1" w:rsidDel="00E80B33" w:rsidRDefault="00CD31B1" w:rsidP="00CD31B1">
      <w:pPr>
        <w:rPr>
          <w:del w:id="59" w:author="Italo Busi" w:date="2017-08-03T16:15:00Z"/>
        </w:rPr>
      </w:pPr>
      <w:r>
        <w:t>This use case assumes that the physical link</w:t>
      </w:r>
      <w:ins w:id="60" w:author="Italo Busi" w:date="2017-08-03T16:14:00Z">
        <w:r w:rsidR="00E80B33">
          <w:t>s</w:t>
        </w:r>
      </w:ins>
      <w:r>
        <w:t xml:space="preserve"> interconnecting </w:t>
      </w:r>
      <w:ins w:id="61" w:author="Italo Busi" w:date="2017-08-03T16:17:00Z">
        <w:r w:rsidR="00E80B33">
          <w:t xml:space="preserve">the </w:t>
        </w:r>
      </w:ins>
      <w:r>
        <w:t xml:space="preserve">IP    routers and </w:t>
      </w:r>
      <w:ins w:id="62" w:author="Italo Busi" w:date="2017-08-03T16:14:00Z">
        <w:r w:rsidR="00E80B33">
          <w:t xml:space="preserve">the </w:t>
        </w:r>
      </w:ins>
      <w:r>
        <w:t xml:space="preserve">transport network </w:t>
      </w:r>
      <w:del w:id="63" w:author="Italo Busi" w:date="2017-08-03T16:14:00Z">
        <w:r w:rsidDel="00E80B33">
          <w:delText xml:space="preserve">is an </w:delText>
        </w:r>
      </w:del>
      <w:ins w:id="64" w:author="Italo Busi" w:date="2017-08-03T16:14:00Z">
        <w:r w:rsidR="00E80B33">
          <w:t xml:space="preserve">are </w:t>
        </w:r>
      </w:ins>
      <w:r>
        <w:t>OTN link</w:t>
      </w:r>
      <w:ins w:id="65" w:author="Italo Busi" w:date="2017-08-03T16:14:00Z">
        <w:r w:rsidR="00E80B33">
          <w:t>s</w:t>
        </w:r>
      </w:ins>
      <w:r>
        <w:t>.</w:t>
      </w:r>
      <w:ins w:id="66" w:author="Italo Busi" w:date="2017-08-03T16:15:00Z">
        <w:r w:rsidR="00E80B33" w:rsidDel="00E80B33">
          <w:t xml:space="preserve"> </w:t>
        </w:r>
      </w:ins>
      <w:del w:id="67" w:author="Italo Busi" w:date="2017-08-03T16:15:00Z">
        <w:r w:rsidDel="00E80B33">
          <w:delText xml:space="preserve"> </w:delText>
        </w:r>
      </w:del>
    </w:p>
    <w:p w:rsidR="00CD31B1" w:rsidRDefault="00CD31B1" w:rsidP="00CD31B1">
      <w:r>
        <w:t xml:space="preserve">The </w:t>
      </w:r>
      <w:r>
        <w:lastRenderedPageBreak/>
        <w:t>physical/optical interconnection</w:t>
      </w:r>
      <w:ins w:id="68" w:author="Italo Busi" w:date="2017-08-03T16:15:00Z">
        <w:r w:rsidR="00E80B33">
          <w:t xml:space="preserve"> below the ODU layer</w:t>
        </w:r>
      </w:ins>
      <w:r>
        <w:t xml:space="preserve"> is supposed to be </w:t>
      </w:r>
      <w:del w:id="69" w:author="Italo Busi" w:date="2017-08-03T16:15:00Z">
        <w:r w:rsidDel="00E80B33">
          <w:delText xml:space="preserve">a </w:delText>
        </w:r>
      </w:del>
      <w:r>
        <w:t xml:space="preserve">pre-configured and not exposed </w:t>
      </w:r>
      <w:del w:id="70" w:author="Italo Busi" w:date="2017-08-03T16:15:00Z">
        <w:r w:rsidDel="00E80B33">
          <w:delText xml:space="preserve">via </w:delText>
        </w:r>
      </w:del>
      <w:ins w:id="71" w:author="Italo Busi" w:date="2017-08-03T16:15:00Z">
        <w:r w:rsidR="00E80B33">
          <w:t xml:space="preserve">at the </w:t>
        </w:r>
      </w:ins>
      <w:r>
        <w:t xml:space="preserve">MPI to </w:t>
      </w:r>
      <w:ins w:id="72" w:author="Italo Busi" w:date="2017-08-03T16:15:00Z">
        <w:r w:rsidR="00E80B33">
          <w:t xml:space="preserve">the </w:t>
        </w:r>
      </w:ins>
      <w:r>
        <w:t>MDSC.</w:t>
      </w:r>
    </w:p>
    <w:p w:rsidR="00CD31B1" w:rsidRDefault="00CD31B1" w:rsidP="00CD31B1">
      <w:r>
        <w:t xml:space="preserve">If we consider the case of a </w:t>
      </w:r>
      <w:proofErr w:type="gramStart"/>
      <w:r>
        <w:t>10Gb</w:t>
      </w:r>
      <w:proofErr w:type="gramEnd"/>
      <w:r>
        <w:t xml:space="preserve"> IP link between C-R1 to C-R3,</w:t>
      </w:r>
      <w:ins w:id="73" w:author="Italo Busi" w:date="2017-08-03T16:16:00Z">
        <w:r w:rsidR="00E80B33">
          <w:t xml:space="preserve"> </w:t>
        </w:r>
      </w:ins>
      <w:r>
        <w:t xml:space="preserve">we need to instantiate an ODU2 end-to-end </w:t>
      </w:r>
      <w:ins w:id="74" w:author="Italo Busi" w:date="2017-08-03T16:19:00Z">
        <w:r w:rsidR="002A3D93">
          <w:t xml:space="preserve">data plane </w:t>
        </w:r>
      </w:ins>
      <w:r>
        <w:t xml:space="preserve">connection between C-R1 and C-R3, crossing transport nodes S3, S5, and S6. </w:t>
      </w:r>
    </w:p>
    <w:p w:rsidR="00CD31B1" w:rsidRDefault="00CD31B1" w:rsidP="00CD31B1">
      <w:r>
        <w:t>The traffic flow between C-R1 and C-R3 can be summarized as:</w:t>
      </w:r>
    </w:p>
    <w:p w:rsidR="005B57D1" w:rsidRDefault="00CD31B1" w:rsidP="00996E73">
      <w:pPr>
        <w:ind w:left="864"/>
      </w:pPr>
      <w:r>
        <w:t>C-R1 (PKT -&gt; ODU2), S3 (ODU2), S5 (ODU2), S6 (ODU2)</w:t>
      </w:r>
      <w:r w:rsidR="00996E73">
        <w:t>,</w:t>
      </w:r>
      <w:r w:rsidR="005D0C7A">
        <w:t xml:space="preserve"> </w:t>
      </w:r>
      <w:r w:rsidR="00996E73">
        <w:br/>
      </w:r>
      <w:r>
        <w:t>C-R3 (ODU2 -&gt; PKT)</w:t>
      </w:r>
    </w:p>
    <w:p w:rsidR="00CD31B1" w:rsidRPr="00CD31B1" w:rsidRDefault="00CD31B1" w:rsidP="00CD31B1">
      <w:r>
        <w:t xml:space="preserve">The MDSC should be capable via </w:t>
      </w:r>
      <w:ins w:id="75" w:author="Italo Busi" w:date="2017-08-03T16:16:00Z">
        <w:r w:rsidR="00E80B33">
          <w:t xml:space="preserve">the </w:t>
        </w:r>
      </w:ins>
      <w:r>
        <w:t xml:space="preserve">MPI </w:t>
      </w:r>
      <w:del w:id="76" w:author="Italo Busi" w:date="2017-08-03T16:16:00Z">
        <w:r w:rsidR="005D0C7A" w:rsidDel="00E80B33">
          <w:delText>interface</w:delText>
        </w:r>
        <w:r w:rsidDel="00E80B33">
          <w:delText xml:space="preserve"> </w:delText>
        </w:r>
      </w:del>
      <w:r>
        <w:t xml:space="preserve">to request the setup of </w:t>
      </w:r>
      <w:ins w:id="77" w:author="Italo Busi" w:date="2017-08-03T16:20:00Z">
        <w:r w:rsidR="002A3D93">
          <w:t xml:space="preserve">an </w:t>
        </w:r>
      </w:ins>
      <w:del w:id="78" w:author="Italo Busi" w:date="2017-08-03T16:16:00Z">
        <w:r w:rsidDel="00E80B33">
          <w:delText xml:space="preserve">ODU2    </w:delText>
        </w:r>
      </w:del>
      <w:ins w:id="79" w:author="Italo Busi" w:date="2017-08-03T16:16:00Z">
        <w:r w:rsidR="00E80B33">
          <w:t xml:space="preserve">ODU2 </w:t>
        </w:r>
      </w:ins>
      <w:r>
        <w:t xml:space="preserve">transit service with enough information that </w:t>
      </w:r>
      <w:del w:id="80" w:author="Italo Busi" w:date="2017-08-09T14:08:00Z">
        <w:r w:rsidDel="00060CB0">
          <w:delText>can permit</w:delText>
        </w:r>
      </w:del>
      <w:ins w:id="81" w:author="Italo Busi" w:date="2017-08-09T14:08:00Z">
        <w:r w:rsidR="00060CB0">
          <w:t>enable</w:t>
        </w:r>
      </w:ins>
      <w:r>
        <w:t xml:space="preserve"> </w:t>
      </w:r>
      <w:ins w:id="82" w:author="Italo Busi" w:date="2017-08-03T16:16:00Z">
        <w:r w:rsidR="00E80B33">
          <w:t xml:space="preserve">the </w:t>
        </w:r>
      </w:ins>
      <w:del w:id="83" w:author="Italo Busi" w:date="2017-08-03T16:16:00Z">
        <w:r w:rsidDel="00E80B33">
          <w:delText xml:space="preserve">transport   </w:delText>
        </w:r>
      </w:del>
      <w:ins w:id="84" w:author="Italo Busi" w:date="2017-08-03T16:16:00Z">
        <w:r w:rsidR="00E80B33">
          <w:t xml:space="preserve">transport </w:t>
        </w:r>
      </w:ins>
      <w:r>
        <w:t xml:space="preserve">PNC to instantiate and control the ODU2 </w:t>
      </w:r>
      <w:ins w:id="85" w:author="Italo Busi" w:date="2017-08-03T16:17:00Z">
        <w:r w:rsidR="00E80B33">
          <w:t xml:space="preserve">data plane </w:t>
        </w:r>
      </w:ins>
      <w:ins w:id="86" w:author="Italo Busi" w:date="2017-08-03T16:19:00Z">
        <w:r w:rsidR="002A3D93">
          <w:t xml:space="preserve">connection </w:t>
        </w:r>
      </w:ins>
      <w:r>
        <w:t>segment through nodes S3, S5, S6.</w:t>
      </w:r>
    </w:p>
    <w:p w:rsidR="005B57D1" w:rsidRPr="00F52EE9" w:rsidRDefault="00CD31B1" w:rsidP="00CD31B1">
      <w:pPr>
        <w:pStyle w:val="Heading3"/>
      </w:pPr>
      <w:bookmarkStart w:id="87" w:name="_Ref489544341"/>
      <w:bookmarkStart w:id="88" w:name="_Toc490054135"/>
      <w:r w:rsidRPr="00F52EE9">
        <w:t>EPL over ODU</w:t>
      </w:r>
      <w:bookmarkEnd w:id="87"/>
      <w:bookmarkEnd w:id="88"/>
    </w:p>
    <w:p w:rsidR="008569D4" w:rsidRDefault="008569D4" w:rsidP="008569D4">
      <w:r>
        <w:t>This use case assumes that the physical link</w:t>
      </w:r>
      <w:ins w:id="89" w:author="Italo Busi" w:date="2017-08-03T16:17:00Z">
        <w:r w:rsidR="00E80B33">
          <w:t>s</w:t>
        </w:r>
      </w:ins>
      <w:r>
        <w:t xml:space="preserve"> interconnecting </w:t>
      </w:r>
      <w:ins w:id="90" w:author="Italo Busi" w:date="2017-08-03T16:17:00Z">
        <w:r w:rsidR="00E80B33">
          <w:t xml:space="preserve">the </w:t>
        </w:r>
      </w:ins>
      <w:r>
        <w:t xml:space="preserve">IP    routers and </w:t>
      </w:r>
      <w:ins w:id="91" w:author="Italo Busi" w:date="2017-08-03T16:18:00Z">
        <w:r w:rsidR="00E80B33">
          <w:t xml:space="preserve">the </w:t>
        </w:r>
      </w:ins>
      <w:r>
        <w:t xml:space="preserve">transport network </w:t>
      </w:r>
      <w:del w:id="92" w:author="Italo Busi" w:date="2017-08-03T16:18:00Z">
        <w:r w:rsidDel="00E80B33">
          <w:delText xml:space="preserve">is an </w:delText>
        </w:r>
      </w:del>
      <w:ins w:id="93" w:author="Italo Busi" w:date="2017-08-03T16:18:00Z">
        <w:r w:rsidR="00E80B33">
          <w:t xml:space="preserve">are </w:t>
        </w:r>
      </w:ins>
      <w:r>
        <w:t>Ethernet link</w:t>
      </w:r>
      <w:ins w:id="94" w:author="Italo Busi" w:date="2017-08-03T16:18:00Z">
        <w:r w:rsidR="00E80B33">
          <w:t>s</w:t>
        </w:r>
      </w:ins>
      <w:r>
        <w:t>.</w:t>
      </w:r>
      <w:del w:id="95" w:author="Italo Busi" w:date="2017-08-03T16:18:00Z">
        <w:r w:rsidDel="00E80B33">
          <w:delText xml:space="preserve"> </w:delText>
        </w:r>
      </w:del>
    </w:p>
    <w:p w:rsidR="008569D4" w:rsidRDefault="008569D4" w:rsidP="008569D4">
      <w:r>
        <w:t xml:space="preserve">If we consider the case of a </w:t>
      </w:r>
      <w:proofErr w:type="gramStart"/>
      <w:r>
        <w:t>10Gb</w:t>
      </w:r>
      <w:proofErr w:type="gramEnd"/>
      <w:r>
        <w:t xml:space="preserve"> IP link between C-R1 to C-R3, we need to instantiate an EPL service between C-R1 and C-R3 supported by an ODU2 end-to-end connection between S3 and S6, crossing   transport node S5.</w:t>
      </w:r>
    </w:p>
    <w:p w:rsidR="008569D4" w:rsidRDefault="008569D4" w:rsidP="008569D4">
      <w:r>
        <w:t>The traffic flow between C-R1 and C-R3 can be summarized as:</w:t>
      </w:r>
    </w:p>
    <w:p w:rsidR="008569D4" w:rsidRDefault="008569D4" w:rsidP="005D0C7A">
      <w:pPr>
        <w:ind w:left="864"/>
      </w:pPr>
      <w:r>
        <w:t xml:space="preserve">C-R1 (PKT -&gt; ETH), S3 (ETH -&gt; ODU2), S5 (ODU2), </w:t>
      </w:r>
      <w:r w:rsidR="005D0C7A">
        <w:br/>
      </w:r>
      <w:r>
        <w:t>S6 (ODU2 -&gt; ETH), C-R3 (ETH-&gt; PKT)</w:t>
      </w:r>
    </w:p>
    <w:p w:rsidR="005B57D1" w:rsidRPr="00DA1B42" w:rsidRDefault="008569D4" w:rsidP="008569D4">
      <w:pPr>
        <w:rPr>
          <w:highlight w:val="yellow"/>
        </w:rPr>
      </w:pPr>
      <w:r>
        <w:t xml:space="preserve">The MDSC should be capable via </w:t>
      </w:r>
      <w:ins w:id="96" w:author="Italo Busi" w:date="2017-08-03T16:20:00Z">
        <w:r w:rsidR="002A3D93">
          <w:t xml:space="preserve">the </w:t>
        </w:r>
      </w:ins>
      <w:r>
        <w:t xml:space="preserve">MPI </w:t>
      </w:r>
      <w:del w:id="97" w:author="Italo Busi" w:date="2017-08-03T16:20:00Z">
        <w:r w:rsidDel="002A3D93">
          <w:delText xml:space="preserve">i/f </w:delText>
        </w:r>
      </w:del>
      <w:r>
        <w:t xml:space="preserve">to request the setup of </w:t>
      </w:r>
      <w:ins w:id="98" w:author="Italo Busi" w:date="2017-08-03T16:20:00Z">
        <w:r w:rsidR="002A3D93">
          <w:t xml:space="preserve">an </w:t>
        </w:r>
      </w:ins>
      <w:del w:id="99" w:author="Italo Busi" w:date="2017-08-03T16:20:00Z">
        <w:r w:rsidDel="002A3D93">
          <w:delText xml:space="preserve">EPL   </w:delText>
        </w:r>
      </w:del>
      <w:ins w:id="100" w:author="Italo Busi" w:date="2017-08-03T16:20:00Z">
        <w:r w:rsidR="002A3D93">
          <w:t xml:space="preserve">EPL </w:t>
        </w:r>
      </w:ins>
      <w:r>
        <w:t xml:space="preserve">service with enough information that can permit </w:t>
      </w:r>
      <w:ins w:id="101" w:author="Italo Busi" w:date="2017-08-03T16:20:00Z">
        <w:r w:rsidR="002A3D93">
          <w:t xml:space="preserve">the </w:t>
        </w:r>
      </w:ins>
      <w:r>
        <w:t xml:space="preserve">transport PNC </w:t>
      </w:r>
      <w:del w:id="102" w:author="Italo Busi" w:date="2017-08-03T16:20:00Z">
        <w:r w:rsidDel="002A3D93">
          <w:delText xml:space="preserve">to   </w:delText>
        </w:r>
      </w:del>
      <w:ins w:id="103" w:author="Italo Busi" w:date="2017-08-03T16:20:00Z">
        <w:r w:rsidR="002A3D93">
          <w:t xml:space="preserve">to </w:t>
        </w:r>
      </w:ins>
      <w:r>
        <w:t xml:space="preserve">instantiate and control the ODU2 end-to-end </w:t>
      </w:r>
      <w:ins w:id="104" w:author="Italo Busi" w:date="2017-08-03T16:20:00Z">
        <w:r w:rsidR="002A3D93">
          <w:t xml:space="preserve">data plane </w:t>
        </w:r>
      </w:ins>
      <w:r>
        <w:t xml:space="preserve">connection through </w:t>
      </w:r>
      <w:del w:id="105" w:author="Italo Busi" w:date="2017-08-03T16:20:00Z">
        <w:r w:rsidDel="002A3D93">
          <w:delText xml:space="preserve">nodes   </w:delText>
        </w:r>
      </w:del>
      <w:ins w:id="106" w:author="Italo Busi" w:date="2017-08-03T16:20:00Z">
        <w:r w:rsidR="002A3D93">
          <w:t xml:space="preserve">nodes </w:t>
        </w:r>
      </w:ins>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107" w:name="_Toc490054136"/>
      <w:r w:rsidRPr="00F52EE9">
        <w:t>Other OTN Client Services</w:t>
      </w:r>
      <w:bookmarkEnd w:id="107"/>
    </w:p>
    <w:p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rsidR="00012B56">
        <w:t>Fibre</w:t>
      </w:r>
      <w:proofErr w:type="spellEnd"/>
      <w:r w:rsidR="00012B56">
        <w:t xml:space="preserve"> Channel, </w:t>
      </w:r>
      <w:proofErr w:type="spellStart"/>
      <w:r w:rsidR="00012B56">
        <w:t>InfiniBand</w:t>
      </w:r>
      <w:proofErr w:type="spellEnd"/>
      <w:r w:rsidR="00012B56">
        <w:t>,</w:t>
      </w:r>
      <w:ins w:id="108" w:author="Italo Busi" w:date="2017-08-03T16:21:00Z">
        <w:r w:rsidR="002A3D93">
          <w:t xml:space="preserve"> etc.</w:t>
        </w:r>
      </w:ins>
      <w:r w:rsidR="00012B56">
        <w:t>).</w:t>
      </w:r>
    </w:p>
    <w:p w:rsidR="00012B56" w:rsidRDefault="00012B56" w:rsidP="00012B56">
      <w:r>
        <w:lastRenderedPageBreak/>
        <w:t xml:space="preserve">This use case assumes that the physical links interconnecting </w:t>
      </w:r>
      <w:ins w:id="109" w:author="Italo Busi" w:date="2017-08-03T16:21:00Z">
        <w:r w:rsidR="002A3D93">
          <w:t xml:space="preserve">the </w:t>
        </w:r>
      </w:ins>
      <w:r>
        <w:t xml:space="preserve">IP routers and </w:t>
      </w:r>
      <w:ins w:id="110" w:author="Italo Busi" w:date="2017-08-03T16:21:00Z">
        <w:r w:rsidR="002A3D93">
          <w:t xml:space="preserve">the </w:t>
        </w:r>
      </w:ins>
      <w:r>
        <w:t>transport network are any one of these possible options.</w:t>
      </w:r>
      <w:del w:id="111" w:author="Italo Busi" w:date="2017-08-03T16:22:00Z">
        <w:r w:rsidDel="002A3D93">
          <w:delText xml:space="preserve"> </w:delText>
        </w:r>
      </w:del>
    </w:p>
    <w:p w:rsidR="00012B56" w:rsidRDefault="00012B56" w:rsidP="00012B56">
      <w:r>
        <w:t xml:space="preserve">If we consider the case of a </w:t>
      </w:r>
      <w:proofErr w:type="gramStart"/>
      <w:r>
        <w:t>10Gb</w:t>
      </w:r>
      <w:proofErr w:type="gramEnd"/>
      <w:r>
        <w:t xml:space="preserve"> IP link between C-R1 to C-</w:t>
      </w:r>
      <w:del w:id="112" w:author="Italo Busi" w:date="2017-08-03T16:23:00Z">
        <w:r w:rsidDel="002A3D93">
          <w:delText xml:space="preserve">R3    </w:delText>
        </w:r>
      </w:del>
      <w:ins w:id="113" w:author="Italo Busi" w:date="2017-08-03T16:23:00Z">
        <w:r w:rsidR="002A3D93">
          <w:t xml:space="preserve">R3 </w:t>
        </w:r>
      </w:ins>
      <w:r>
        <w:t>using</w:t>
      </w:r>
      <w:ins w:id="114" w:author="Italo Busi" w:date="2017-08-03T16:23:00Z">
        <w:r w:rsidR="002A3D93">
          <w:t>, for example</w:t>
        </w:r>
      </w:ins>
      <w:r>
        <w:t xml:space="preserve"> SDH physical links</w:t>
      </w:r>
      <w:ins w:id="115" w:author="Italo Busi" w:date="2017-08-03T16:23:00Z">
        <w:r w:rsidR="002A3D93">
          <w:t xml:space="preserve"> between the IP routers and the transport network</w:t>
        </w:r>
      </w:ins>
      <w:r>
        <w:t xml:space="preserve">, </w:t>
      </w:r>
      <w:del w:id="116" w:author="Italo Busi" w:date="2017-08-09T14:25:00Z">
        <w:r w:rsidDel="00327152">
          <w:delText xml:space="preserve">we need to instantiate </w:delText>
        </w:r>
      </w:del>
      <w:r>
        <w:t xml:space="preserve">an STM-64 Private Line service </w:t>
      </w:r>
      <w:ins w:id="117" w:author="Italo Busi" w:date="2017-08-09T14:25:00Z">
        <w:r w:rsidR="00327152">
          <w:t xml:space="preserve">needs to be created </w:t>
        </w:r>
      </w:ins>
      <w:r>
        <w:t>between C-R1 and C-R3 supported by an ODU2 end-to-</w:t>
      </w:r>
      <w:del w:id="118" w:author="Italo Busi" w:date="2017-08-09T14:26:00Z">
        <w:r w:rsidDel="00327152">
          <w:delText xml:space="preserve">end    </w:delText>
        </w:r>
      </w:del>
      <w:ins w:id="119" w:author="Italo Busi" w:date="2017-08-09T14:26:00Z">
        <w:r w:rsidR="00327152">
          <w:t xml:space="preserve">end </w:t>
        </w:r>
      </w:ins>
      <w:ins w:id="120" w:author="Italo Busi" w:date="2017-08-03T16:23:00Z">
        <w:r w:rsidR="002A3D93">
          <w:t xml:space="preserve">data plane </w:t>
        </w:r>
      </w:ins>
      <w:r>
        <w:t xml:space="preserve">connection between S3 and S6, crossing transport node S5. </w:t>
      </w:r>
    </w:p>
    <w:p w:rsidR="00012B56" w:rsidRDefault="00012B56" w:rsidP="00012B56">
      <w:r>
        <w:t>The traffic flow between C-R1 and C-R3 can be summarized as:</w:t>
      </w:r>
    </w:p>
    <w:p w:rsidR="00012B56" w:rsidRDefault="00012B56" w:rsidP="00F13664">
      <w:pPr>
        <w:ind w:left="864"/>
      </w:pPr>
      <w:r w:rsidRPr="006417A3">
        <w:t xml:space="preserve">C-R1 (PKT -&gt; STM-64), S3 (STM-64 -&gt; ODU2), S5 (ODU2), </w:t>
      </w:r>
      <w:r w:rsidR="006417A3">
        <w:br/>
      </w:r>
      <w:r w:rsidRPr="006417A3">
        <w:t>S6 (ODU2 -&gt; STM-64), C-R3 (STM-64 -&gt; PKT)</w:t>
      </w:r>
    </w:p>
    <w:p w:rsidR="00012B56" w:rsidRDefault="00012B56" w:rsidP="00012B56">
      <w:r>
        <w:t xml:space="preserve">The MDSC should be capable </w:t>
      </w:r>
      <w:del w:id="121" w:author="Italo Busi" w:date="2017-08-03T16:24:00Z">
        <w:r w:rsidDel="002A3D93">
          <w:delText xml:space="preserve">via </w:delText>
        </w:r>
      </w:del>
      <w:ins w:id="122" w:author="Italo Busi" w:date="2017-08-03T16:24:00Z">
        <w:r w:rsidR="002A3D93">
          <w:t xml:space="preserve">the </w:t>
        </w:r>
      </w:ins>
      <w:r>
        <w:t xml:space="preserve">MPI </w:t>
      </w:r>
      <w:del w:id="123" w:author="Italo Busi" w:date="2017-08-03T16:24:00Z">
        <w:r w:rsidDel="002A3D93">
          <w:delText xml:space="preserve">i/f </w:delText>
        </w:r>
      </w:del>
      <w:r>
        <w:t xml:space="preserve">to request the setup of an STM-64 Private Line service with enough information that can </w:t>
      </w:r>
      <w:del w:id="124" w:author="Italo Busi" w:date="2017-08-03T16:24:00Z">
        <w:r w:rsidDel="002A3D93">
          <w:delText xml:space="preserve">permit    </w:delText>
        </w:r>
      </w:del>
      <w:ins w:id="125" w:author="Italo Busi" w:date="2017-08-03T16:24:00Z">
        <w:r w:rsidR="002A3D93">
          <w:t xml:space="preserve">permit the </w:t>
        </w:r>
      </w:ins>
      <w:r>
        <w:t>transport PNC to instantiate and control the ODU2 end-to-</w:t>
      </w:r>
      <w:del w:id="126" w:author="Italo Busi" w:date="2017-08-03T16:24:00Z">
        <w:r w:rsidDel="002A3D93">
          <w:delText xml:space="preserve">end    </w:delText>
        </w:r>
      </w:del>
      <w:ins w:id="127" w:author="Italo Busi" w:date="2017-08-03T16:24:00Z">
        <w:r w:rsidR="002A3D93">
          <w:t xml:space="preserve">end </w:t>
        </w:r>
      </w:ins>
      <w:r>
        <w:t>connection through nodes S3, S5, S6, as well as the adaptation    functions inside S3 and S6: S3&amp;S6 (STM-64 -&gt; ODU2) and S9&amp;S3 (STM-64 -&gt; PKT).</w:t>
      </w:r>
    </w:p>
    <w:p w:rsidR="005B57D1" w:rsidRPr="00F52EE9" w:rsidRDefault="00A04800" w:rsidP="00A04800">
      <w:pPr>
        <w:pStyle w:val="Heading3"/>
      </w:pPr>
      <w:bookmarkStart w:id="128" w:name="_Toc490054137"/>
      <w:r w:rsidRPr="00F52EE9">
        <w:t>E</w:t>
      </w:r>
      <w:r w:rsidR="005D0C7A">
        <w:t>V</w:t>
      </w:r>
      <w:r w:rsidRPr="00F52EE9">
        <w:t>PL over ODU</w:t>
      </w:r>
      <w:bookmarkEnd w:id="128"/>
    </w:p>
    <w:p w:rsidR="005B57D1" w:rsidRPr="00DA1B42" w:rsidRDefault="0096202C" w:rsidP="005B57D1">
      <w:pPr>
        <w:rPr>
          <w:highlight w:val="yellow"/>
        </w:rPr>
      </w:pPr>
      <w:proofErr w:type="gramStart"/>
      <w:r>
        <w:rPr>
          <w:highlight w:val="yellow"/>
        </w:rPr>
        <w:t>For future revision.</w:t>
      </w:r>
      <w:proofErr w:type="gramEnd"/>
    </w:p>
    <w:p w:rsidR="005B57D1" w:rsidRPr="00F52EE9" w:rsidRDefault="002869FA" w:rsidP="002869FA">
      <w:pPr>
        <w:pStyle w:val="Heading3"/>
      </w:pPr>
      <w:bookmarkStart w:id="129" w:name="_Toc490054138"/>
      <w:r w:rsidRPr="00F52EE9">
        <w:t xml:space="preserve">EVPLAN and </w:t>
      </w:r>
      <w:proofErr w:type="spellStart"/>
      <w:r w:rsidRPr="00F52EE9">
        <w:t>EVPTree</w:t>
      </w:r>
      <w:proofErr w:type="spellEnd"/>
      <w:r w:rsidRPr="00F52EE9">
        <w:t xml:space="preserve"> Services</w:t>
      </w:r>
      <w:bookmarkEnd w:id="129"/>
    </w:p>
    <w:p w:rsidR="005B57D1" w:rsidRPr="00DA1B42" w:rsidRDefault="002869FA" w:rsidP="005B57D1">
      <w:pPr>
        <w:rPr>
          <w:highlight w:val="yellow"/>
        </w:rPr>
      </w:pPr>
      <w:proofErr w:type="gramStart"/>
      <w:r>
        <w:rPr>
          <w:highlight w:val="yellow"/>
        </w:rPr>
        <w:t>For future revision.</w:t>
      </w:r>
      <w:proofErr w:type="gramEnd"/>
    </w:p>
    <w:p w:rsidR="005B57D1" w:rsidRPr="00F52EE9" w:rsidRDefault="002869FA" w:rsidP="002869FA">
      <w:pPr>
        <w:pStyle w:val="Heading3"/>
      </w:pPr>
      <w:bookmarkStart w:id="130" w:name="_Toc490054139"/>
      <w:r w:rsidRPr="00F52EE9">
        <w:t>Virtual Network Services</w:t>
      </w:r>
      <w:bookmarkEnd w:id="130"/>
    </w:p>
    <w:p w:rsidR="005B57D1" w:rsidRDefault="002869FA" w:rsidP="005B57D1">
      <w:pPr>
        <w:rPr>
          <w:highlight w:val="yellow"/>
        </w:rPr>
      </w:pPr>
      <w:proofErr w:type="gramStart"/>
      <w:r>
        <w:rPr>
          <w:highlight w:val="yellow"/>
        </w:rPr>
        <w:t>For future revision.</w:t>
      </w:r>
      <w:proofErr w:type="gramEnd"/>
    </w:p>
    <w:p w:rsidR="00EC6BE3" w:rsidRPr="00F52EE9" w:rsidRDefault="00EC6BE3" w:rsidP="00EC6BE3">
      <w:pPr>
        <w:pStyle w:val="Heading2"/>
      </w:pPr>
      <w:bookmarkStart w:id="131" w:name="_Toc490054140"/>
      <w:r w:rsidRPr="00F52EE9">
        <w:t>Multi-functional Access Links</w:t>
      </w:r>
      <w:bookmarkEnd w:id="131"/>
    </w:p>
    <w:p w:rsidR="00EC6BE3" w:rsidRDefault="00EC6BE3" w:rsidP="00EC6BE3">
      <w:pPr>
        <w:rPr>
          <w:highlight w:val="yellow"/>
        </w:rPr>
      </w:pPr>
      <w:proofErr w:type="gramStart"/>
      <w:r>
        <w:rPr>
          <w:highlight w:val="yellow"/>
        </w:rPr>
        <w:t>For future revision.</w:t>
      </w:r>
      <w:proofErr w:type="gramEnd"/>
    </w:p>
    <w:p w:rsidR="0074195E" w:rsidRPr="00F13664" w:rsidRDefault="0074195E" w:rsidP="00F13664">
      <w:pPr>
        <w:pStyle w:val="Heading2"/>
      </w:pPr>
      <w:bookmarkStart w:id="132" w:name="_Toc490054141"/>
      <w:r w:rsidRPr="00F13664">
        <w:t>Protection Scenarios</w:t>
      </w:r>
      <w:bookmarkEnd w:id="132"/>
    </w:p>
    <w:p w:rsidR="0074195E" w:rsidRDefault="0074195E">
      <w:r>
        <w:t>The MDSC needs to be capable to request the transport PNC to configure protection</w:t>
      </w:r>
      <w:r w:rsidR="00B742E3">
        <w:t xml:space="preserve"> when requesting the setup of the connectivity services described in section </w:t>
      </w:r>
      <w:r w:rsidR="009A2AF8">
        <w:fldChar w:fldCharType="begin"/>
      </w:r>
      <w:r w:rsidR="00B742E3">
        <w:instrText xml:space="preserve"> REF _Ref486374342 \r \h \t</w:instrText>
      </w:r>
      <w:r w:rsidR="009A2AF8">
        <w:fldChar w:fldCharType="separate"/>
      </w:r>
      <w:r w:rsidR="00B742E3">
        <w:t>3.3</w:t>
      </w:r>
      <w:r w:rsidR="009A2AF8">
        <w:fldChar w:fldCharType="end"/>
      </w:r>
      <w:r w:rsidR="00B742E3">
        <w:t>.</w:t>
      </w:r>
    </w:p>
    <w:p w:rsidR="00CB1A10" w:rsidRDefault="00CB1A10" w:rsidP="00CB1A10">
      <w:r>
        <w:t xml:space="preserve">Since in this use case it is assumed that switching within the transport network domain is performed only in one layer, also </w:t>
      </w:r>
      <w:r>
        <w:lastRenderedPageBreak/>
        <w:t xml:space="preserve">protection switching within the transport network domain can only be provided at the OTN ODU layer, for all the services defined in section </w:t>
      </w:r>
      <w:r w:rsidR="009A2AF8">
        <w:fldChar w:fldCharType="begin"/>
      </w:r>
      <w:r>
        <w:instrText xml:space="preserve"> REF _Ref486374342 \r \h \t</w:instrText>
      </w:r>
      <w:r w:rsidR="009A2AF8">
        <w:fldChar w:fldCharType="separate"/>
      </w:r>
      <w:r>
        <w:t>3.3</w:t>
      </w:r>
      <w:r w:rsidR="009A2AF8">
        <w:fldChar w:fldCharType="end"/>
      </w:r>
      <w:r>
        <w:t>.</w:t>
      </w:r>
    </w:p>
    <w:p w:rsidR="00CB1A10" w:rsidRDefault="00CB1A10" w:rsidP="00CB1A10">
      <w:r>
        <w:t>Resiliency mechanisms on the access link</w:t>
      </w:r>
      <w:ins w:id="133" w:author="Italo Busi" w:date="2017-08-09T14:30:00Z">
        <w:r w:rsidR="00327152">
          <w:t>s</w:t>
        </w:r>
      </w:ins>
      <w:r>
        <w:t xml:space="preserve"> are for further discussion.</w:t>
      </w:r>
    </w:p>
    <w:p w:rsidR="00B742E3" w:rsidRDefault="002D1434" w:rsidP="00F13664">
      <w:pPr>
        <w:pStyle w:val="Heading3"/>
      </w:pPr>
      <w:bookmarkStart w:id="134" w:name="_Ref490052480"/>
      <w:bookmarkStart w:id="135" w:name="_Toc490054142"/>
      <w:r>
        <w:t>Linear Protection</w:t>
      </w:r>
      <w:bookmarkEnd w:id="134"/>
      <w:bookmarkEnd w:id="135"/>
    </w:p>
    <w:p w:rsidR="00CB1A10" w:rsidRDefault="00CB1A10" w:rsidP="00CB1A10">
      <w:r>
        <w:t xml:space="preserve">It is possible to protect any service defined in section </w:t>
      </w:r>
      <w:r w:rsidR="009A2AF8">
        <w:fldChar w:fldCharType="begin"/>
      </w:r>
      <w:r>
        <w:instrText xml:space="preserve"> REF _Ref486374342 \r \h \t</w:instrText>
      </w:r>
      <w:r w:rsidR="009A2AF8">
        <w:fldChar w:fldCharType="separate"/>
      </w:r>
      <w:r>
        <w:t>3.3</w:t>
      </w:r>
      <w:r w:rsidR="009A2AF8">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S3 -&gt; S5 -&gt; S6</w:t>
      </w:r>
    </w:p>
    <w:p w:rsidR="002D1434" w:rsidRDefault="002D1434">
      <w:r>
        <w:tab/>
        <w:t>Protection transport entity: S3 -&gt; S4 -&gt; S6 -&gt; S7 -&gt; 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w:t>
      </w:r>
      <w:proofErr w:type="gramStart"/>
      <w:r>
        <w:t>,</w:t>
      </w:r>
      <w:proofErr w:type="gramEnd"/>
      <w:r>
        <w:t xml:space="preserv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136" w:name="_Toc490054143"/>
      <w:r w:rsidRPr="00F52EE9">
        <w:t>Use Case 2: Single-domain with multi-layer</w:t>
      </w:r>
      <w:bookmarkEnd w:id="136"/>
    </w:p>
    <w:p w:rsidR="006F6F19" w:rsidRDefault="00EC6BE3" w:rsidP="00713412">
      <w:pPr>
        <w:rPr>
          <w:highlight w:val="yellow"/>
        </w:rPr>
      </w:pPr>
      <w:proofErr w:type="gramStart"/>
      <w:r>
        <w:rPr>
          <w:highlight w:val="yellow"/>
        </w:rPr>
        <w:t>For future revision.</w:t>
      </w:r>
      <w:proofErr w:type="gramEnd"/>
    </w:p>
    <w:p w:rsidR="00B065C7" w:rsidRPr="00F52EE9" w:rsidRDefault="00B065C7" w:rsidP="00B065C7">
      <w:pPr>
        <w:pStyle w:val="Heading1"/>
      </w:pPr>
      <w:bookmarkStart w:id="137" w:name="_Toc490054144"/>
      <w:r w:rsidRPr="00F52EE9">
        <w:lastRenderedPageBreak/>
        <w:t>Use Case 3: Multi-domain with single-layer</w:t>
      </w:r>
      <w:bookmarkEnd w:id="137"/>
    </w:p>
    <w:p w:rsidR="00453609" w:rsidRDefault="00453609" w:rsidP="00453609">
      <w:pPr>
        <w:pStyle w:val="Heading2"/>
        <w:rPr>
          <w:ins w:id="138" w:author="Italo Busi" w:date="2017-07-27T14:57:00Z"/>
        </w:rPr>
      </w:pPr>
      <w:bookmarkStart w:id="139" w:name="_Toc490054145"/>
      <w:ins w:id="140" w:author="Italo Busi" w:date="2017-07-27T14:57:00Z">
        <w:r>
          <w:t>Reference Network</w:t>
        </w:r>
        <w:bookmarkEnd w:id="139"/>
      </w:ins>
    </w:p>
    <w:p w:rsidR="00453609" w:rsidRDefault="00453609" w:rsidP="00453609">
      <w:pPr>
        <w:rPr>
          <w:ins w:id="141" w:author="Italo Busi" w:date="2017-07-27T14:58:00Z"/>
        </w:rPr>
      </w:pPr>
      <w:ins w:id="142" w:author="Italo Busi" w:date="2017-07-27T14:57:00Z">
        <w:r>
          <w:t>In this section we focus on a multi-domain reference network with homogeneous technologies:</w:t>
        </w:r>
      </w:ins>
    </w:p>
    <w:p w:rsidR="009A2AF8" w:rsidRDefault="00453609" w:rsidP="009A2AF8">
      <w:pPr>
        <w:pStyle w:val="RFCListBullet"/>
        <w:numPr>
          <w:ilvl w:val="1"/>
          <w:numId w:val="46"/>
        </w:numPr>
        <w:tabs>
          <w:tab w:val="clear" w:pos="1296"/>
          <w:tab w:val="left" w:pos="1440"/>
        </w:tabs>
        <w:rPr>
          <w:ins w:id="143" w:author="Italo Busi" w:date="2017-07-27T14:57:00Z"/>
        </w:rPr>
        <w:pPrChange w:id="144" w:author="Italo Busi" w:date="2017-07-27T14:58:00Z">
          <w:pPr/>
        </w:pPrChange>
      </w:pPr>
      <w:ins w:id="145" w:author="Italo Busi" w:date="2017-07-27T14:57:00Z">
        <w:r>
          <w:t>multiple transport domains: OTN networks</w:t>
        </w:r>
      </w:ins>
    </w:p>
    <w:p w:rsidR="00453609" w:rsidRDefault="009A2AF8" w:rsidP="00143E3C">
      <w:pPr>
        <w:rPr>
          <w:ins w:id="146" w:author="Italo Busi" w:date="2017-07-27T14:57:00Z"/>
        </w:rPr>
      </w:pPr>
      <w:ins w:id="147" w:author="Italo Busi" w:date="2017-07-27T15:12:00Z">
        <w:r w:rsidRPr="00143E3C">
          <w:fldChar w:fldCharType="begin"/>
        </w:r>
        <w:r w:rsidR="00B07223">
          <w:instrText xml:space="preserve"> REF _Ref488931691 \r \h </w:instrText>
        </w:r>
      </w:ins>
      <w:r w:rsidR="00143E3C">
        <w:instrText xml:space="preserve"> \* MERGEFORMAT </w:instrText>
      </w:r>
      <w:r w:rsidRPr="00143E3C">
        <w:fldChar w:fldCharType="separate"/>
      </w:r>
      <w:ins w:id="148" w:author="Italo Busi" w:date="2017-07-27T15:12:00Z">
        <w:r w:rsidR="00B07223">
          <w:t>Figure 3</w:t>
        </w:r>
        <w:r w:rsidRPr="00143E3C">
          <w:fldChar w:fldCharType="end"/>
        </w:r>
        <w:r w:rsidR="00B07223">
          <w:t xml:space="preserve"> </w:t>
        </w:r>
      </w:ins>
      <w:ins w:id="149" w:author="Italo Busi" w:date="2017-07-27T15:09:00Z">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ins>
      <w:ins w:id="150" w:author="Italo Busi" w:date="2017-07-27T15:10:00Z">
        <w:r w:rsidR="00B07223">
          <w:t xml:space="preserve">customer </w:t>
        </w:r>
      </w:ins>
      <w:ins w:id="151" w:author="Italo Busi" w:date="2017-07-27T15:09:00Z">
        <w:r w:rsidR="00B07223" w:rsidRPr="00B07223">
          <w:t xml:space="preserve">network through </w:t>
        </w:r>
      </w:ins>
      <w:ins w:id="152" w:author="Italo Busi" w:date="2017-07-27T15:10:00Z">
        <w:r w:rsidR="00B07223">
          <w:t xml:space="preserve">eight </w:t>
        </w:r>
      </w:ins>
      <w:ins w:id="153" w:author="Italo Busi" w:date="2017-07-27T15:09:00Z">
        <w:r w:rsidR="00B07223" w:rsidRPr="00B07223">
          <w:t>access links</w:t>
        </w:r>
      </w:ins>
      <w:ins w:id="154" w:author="Italo Busi" w:date="2017-07-27T15:10:00Z">
        <w:r w:rsidR="00B07223">
          <w:t>:</w:t>
        </w:r>
      </w:ins>
    </w:p>
    <w:bookmarkStart w:id="155" w:name="_MON_1562674692"/>
    <w:bookmarkEnd w:id="155"/>
    <w:p w:rsidR="009A2AF8" w:rsidRDefault="00143E3C" w:rsidP="009A2AF8">
      <w:pPr>
        <w:spacing w:line="240" w:lineRule="auto"/>
        <w:ind w:left="431"/>
        <w:jc w:val="center"/>
        <w:rPr>
          <w:ins w:id="156" w:author="Italo Busi" w:date="2017-07-27T15:11:00Z"/>
          <w:lang w:val="en-AU"/>
        </w:rPr>
        <w:pPrChange w:id="157" w:author="Italo Busi" w:date="2017-07-27T15:11:00Z">
          <w:pPr/>
        </w:pPrChange>
      </w:pPr>
      <w:ins w:id="158" w:author="Italo Busi" w:date="2017-07-27T15:10:00Z">
        <w:r w:rsidRPr="00B07223">
          <w:rPr>
            <w:lang w:val="en-AU"/>
          </w:rPr>
          <w:object w:dxaOrig="71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in;height:269.55pt" o:ole="">
              <v:imagedata r:id="rId8" o:title=""/>
            </v:shape>
            <o:OLEObject Type="Embed" ProgID="PowerPoint.Slide.12" ShapeID="_x0000_i1026" DrawAspect="Content" ObjectID="_1563796019" r:id="rId9"/>
          </w:object>
        </w:r>
      </w:ins>
    </w:p>
    <w:p w:rsidR="009A2AF8" w:rsidRPr="009A2AF8" w:rsidRDefault="00B07223" w:rsidP="009A2AF8">
      <w:pPr>
        <w:pStyle w:val="Caption"/>
        <w:rPr>
          <w:ins w:id="159" w:author="Italo Busi" w:date="2017-07-27T14:57:00Z"/>
          <w:lang w:val="en-AU"/>
          <w:rPrChange w:id="160" w:author="Italo Busi" w:date="2017-07-27T15:11:00Z">
            <w:rPr>
              <w:ins w:id="161" w:author="Italo Busi" w:date="2017-07-27T14:57:00Z"/>
            </w:rPr>
          </w:rPrChange>
        </w:rPr>
        <w:pPrChange w:id="162" w:author="Italo Busi" w:date="2017-07-27T15:12:00Z">
          <w:pPr/>
        </w:pPrChange>
      </w:pPr>
      <w:bookmarkStart w:id="163" w:name="_Ref488931691"/>
      <w:ins w:id="164" w:author="Italo Busi" w:date="2017-07-27T15:13:00Z">
        <w:r w:rsidRPr="00F67F6C">
          <w:t xml:space="preserve">Reference network for Use Case </w:t>
        </w:r>
        <w:r>
          <w:t>3</w:t>
        </w:r>
      </w:ins>
    </w:p>
    <w:bookmarkEnd w:id="163"/>
    <w:p w:rsidR="009A2AF8" w:rsidRPr="009A2AF8" w:rsidRDefault="00110099" w:rsidP="009A2AF8">
      <w:pPr>
        <w:rPr>
          <w:ins w:id="165" w:author="Italo Busi" w:date="2017-07-27T15:30:00Z"/>
          <w:lang w:val="en-AU"/>
          <w:rPrChange w:id="166" w:author="Italo Busi" w:date="2017-07-27T15:36:00Z">
            <w:rPr>
              <w:ins w:id="167" w:author="Italo Busi" w:date="2017-07-27T15:30:00Z"/>
            </w:rPr>
          </w:rPrChange>
        </w:rPr>
        <w:pPrChange w:id="168" w:author="Italo Busi" w:date="2017-07-27T14:58:00Z">
          <w:pPr>
            <w:pStyle w:val="ListParagraph"/>
            <w:numPr>
              <w:numId w:val="47"/>
            </w:numPr>
            <w:ind w:left="1152" w:hanging="360"/>
          </w:pPr>
        </w:pPrChange>
      </w:pPr>
      <w:ins w:id="169" w:author="Italo Busi" w:date="2017-07-27T15:28:00Z">
        <w:r>
          <w:t xml:space="preserve">It is worth noting that the </w:t>
        </w:r>
      </w:ins>
      <w:ins w:id="170" w:author="Italo Busi" w:date="2017-07-27T15:29:00Z">
        <w:r>
          <w:t xml:space="preserve">network domain 1 </w:t>
        </w:r>
      </w:ins>
      <w:ins w:id="171" w:author="Italo Busi" w:date="2017-07-27T15:30:00Z">
        <w:r>
          <w:t xml:space="preserve">is </w:t>
        </w:r>
      </w:ins>
      <w:ins w:id="172" w:author="Italo Busi" w:date="2017-07-27T15:29:00Z">
        <w:r>
          <w:t xml:space="preserve">identical to the </w:t>
        </w:r>
        <w:r w:rsidR="009A2AF8" w:rsidRPr="009A2AF8">
          <w:rPr>
            <w:lang w:val="en-AU"/>
            <w:rPrChange w:id="173" w:author="Italo Busi" w:date="2017-07-27T15:36:00Z">
              <w:rPr/>
            </w:rPrChange>
          </w:rPr>
          <w:t xml:space="preserve">transport domain shown in </w:t>
        </w:r>
        <w:r w:rsidR="009A2AF8" w:rsidRPr="009A2AF8">
          <w:rPr>
            <w:lang w:val="en-AU"/>
            <w:rPrChange w:id="174" w:author="Italo Busi" w:date="2017-07-27T15:36:00Z">
              <w:rPr/>
            </w:rPrChange>
          </w:rPr>
          <w:fldChar w:fldCharType="begin"/>
        </w:r>
        <w:r w:rsidR="009A2AF8" w:rsidRPr="009A2AF8">
          <w:rPr>
            <w:lang w:val="en-AU"/>
            <w:rPrChange w:id="175" w:author="Italo Busi" w:date="2017-07-27T15:36:00Z">
              <w:rPr/>
            </w:rPrChange>
          </w:rPr>
          <w:instrText xml:space="preserve"> REF _Ref486369636 \r \h </w:instrText>
        </w:r>
      </w:ins>
      <w:r w:rsidR="009A2AF8" w:rsidRPr="009A2AF8">
        <w:rPr>
          <w:lang w:val="en-AU"/>
          <w:rPrChange w:id="176" w:author="Italo Busi" w:date="2017-07-27T15:36:00Z">
            <w:rPr>
              <w:lang w:val="en-AU"/>
            </w:rPr>
          </w:rPrChange>
        </w:rPr>
      </w:r>
      <w:r w:rsidR="009A2AF8" w:rsidRPr="009A2AF8">
        <w:rPr>
          <w:lang w:val="en-AU"/>
          <w:rPrChange w:id="177" w:author="Italo Busi" w:date="2017-07-27T15:36:00Z">
            <w:rPr/>
          </w:rPrChange>
        </w:rPr>
        <w:fldChar w:fldCharType="separate"/>
      </w:r>
      <w:ins w:id="178" w:author="Italo Busi" w:date="2017-07-27T15:29:00Z">
        <w:r w:rsidR="009A2AF8" w:rsidRPr="009A2AF8">
          <w:rPr>
            <w:lang w:val="en-AU"/>
            <w:rPrChange w:id="179" w:author="Italo Busi" w:date="2017-07-27T15:36:00Z">
              <w:rPr/>
            </w:rPrChange>
          </w:rPr>
          <w:t>Figure 1</w:t>
        </w:r>
        <w:r w:rsidR="009A2AF8" w:rsidRPr="009A2AF8">
          <w:rPr>
            <w:lang w:val="en-AU"/>
            <w:rPrChange w:id="180" w:author="Italo Busi" w:date="2017-07-27T15:36:00Z">
              <w:rPr/>
            </w:rPrChange>
          </w:rPr>
          <w:fldChar w:fldCharType="end"/>
        </w:r>
        <w:r w:rsidR="009A2AF8" w:rsidRPr="009A2AF8">
          <w:rPr>
            <w:lang w:val="en-AU"/>
            <w:rPrChange w:id="181" w:author="Italo Busi" w:date="2017-07-27T15:36:00Z">
              <w:rPr/>
            </w:rPrChange>
          </w:rPr>
          <w:t>.</w:t>
        </w:r>
      </w:ins>
    </w:p>
    <w:p w:rsidR="009A2AF8" w:rsidRDefault="00CC0EF6" w:rsidP="009A2AF8">
      <w:pPr>
        <w:spacing w:line="240" w:lineRule="auto"/>
        <w:ind w:left="431"/>
        <w:jc w:val="center"/>
        <w:rPr>
          <w:ins w:id="182" w:author="Italo Busi" w:date="2017-07-27T15:36:00Z"/>
          <w:lang w:val="en-AU"/>
        </w:rPr>
        <w:pPrChange w:id="183" w:author="Italo Busi" w:date="2017-07-27T15:36:00Z">
          <w:pPr>
            <w:pStyle w:val="ListParagraph"/>
            <w:numPr>
              <w:numId w:val="47"/>
            </w:numPr>
            <w:ind w:left="1152" w:hanging="360"/>
          </w:pPr>
        </w:pPrChange>
      </w:pPr>
      <w:ins w:id="184" w:author="Italo Busi" w:date="2017-07-27T15:36:00Z">
        <w:r w:rsidRPr="00CC0EF6">
          <w:object w:dxaOrig="7200" w:dyaOrig="5390">
            <v:shape id="_x0000_i1025" type="#_x0000_t75" style="width:5in;height:269.55pt" o:ole="">
              <v:imagedata r:id="rId10" o:title=""/>
            </v:shape>
            <o:OLEObject Type="Embed" ProgID="PowerPoint.Slide.12" ShapeID="_x0000_i1025" DrawAspect="Content" ObjectID="_1563796020" r:id="rId11"/>
          </w:object>
        </w:r>
      </w:ins>
    </w:p>
    <w:p w:rsidR="009A2AF8" w:rsidRPr="009A2AF8" w:rsidRDefault="00CC0EF6" w:rsidP="009A2AF8">
      <w:pPr>
        <w:pStyle w:val="Caption"/>
        <w:rPr>
          <w:ins w:id="185" w:author="Italo Busi" w:date="2017-07-27T15:34:00Z"/>
          <w:lang w:val="en-AU"/>
          <w:rPrChange w:id="186" w:author="Italo Busi" w:date="2017-07-27T15:34:00Z">
            <w:rPr>
              <w:ins w:id="187" w:author="Italo Busi" w:date="2017-07-27T15:34:00Z"/>
            </w:rPr>
          </w:rPrChange>
        </w:rPr>
        <w:pPrChange w:id="188" w:author="Italo Busi" w:date="2017-07-27T15:36:00Z">
          <w:pPr>
            <w:pStyle w:val="ListParagraph"/>
            <w:numPr>
              <w:numId w:val="47"/>
            </w:numPr>
            <w:ind w:left="1152" w:hanging="360"/>
          </w:pPr>
        </w:pPrChange>
      </w:pPr>
      <w:ins w:id="189" w:author="Italo Busi" w:date="2017-07-27T15:36:00Z">
        <w:r w:rsidRPr="00F52EE9">
          <w:t xml:space="preserve">Controlling Hierarchy for Use Case </w:t>
        </w:r>
      </w:ins>
      <w:ins w:id="190" w:author="Italo Busi" w:date="2017-07-27T15:37:00Z">
        <w:r>
          <w:t>3</w:t>
        </w:r>
      </w:ins>
    </w:p>
    <w:p w:rsidR="009A2AF8" w:rsidRDefault="00CC0EF6" w:rsidP="009A2AF8">
      <w:pPr>
        <w:rPr>
          <w:ins w:id="191" w:author="Italo Busi" w:date="2017-07-28T13:50:00Z"/>
        </w:rPr>
        <w:pPrChange w:id="192" w:author="Italo Busi" w:date="2017-07-27T14:58:00Z">
          <w:pPr>
            <w:pStyle w:val="ListParagraph"/>
            <w:numPr>
              <w:numId w:val="47"/>
            </w:numPr>
            <w:ind w:left="1152" w:hanging="360"/>
          </w:pPr>
        </w:pPrChange>
      </w:pPr>
      <w:ins w:id="193" w:author="Italo Busi" w:date="2017-07-27T15:42:00Z">
        <w:r>
          <w:t xml:space="preserve">In this section we address the case where </w:t>
        </w:r>
      </w:ins>
      <w:ins w:id="194" w:author="Italo Busi" w:date="2017-07-27T15:43:00Z">
        <w:r>
          <w:t xml:space="preserve">the CNC controls the customer IP network and requests </w:t>
        </w:r>
      </w:ins>
      <w:ins w:id="195" w:author="Italo Busi" w:date="2017-07-27T15:45:00Z">
        <w:r>
          <w:t xml:space="preserve">transport </w:t>
        </w:r>
      </w:ins>
      <w:ins w:id="196" w:author="Italo Busi" w:date="2017-07-27T15:43:00Z">
        <w:r>
          <w:t>connectivity among IP routers</w:t>
        </w:r>
      </w:ins>
      <w:ins w:id="197" w:author="Italo Busi" w:date="2017-07-28T13:47:00Z">
        <w:r w:rsidR="00EC53D3">
          <w:t>,</w:t>
        </w:r>
      </w:ins>
      <w:ins w:id="198" w:author="Italo Busi" w:date="2017-07-27T15:43:00Z">
        <w:r>
          <w:t xml:space="preserve"> </w:t>
        </w:r>
      </w:ins>
      <w:ins w:id="199" w:author="Italo Busi" w:date="2017-07-27T15:44:00Z">
        <w:r>
          <w:t>via the CMI</w:t>
        </w:r>
      </w:ins>
      <w:ins w:id="200" w:author="Italo Busi" w:date="2017-07-28T13:47:00Z">
        <w:r w:rsidR="00EC53D3">
          <w:t>,</w:t>
        </w:r>
      </w:ins>
      <w:ins w:id="201" w:author="Italo Busi" w:date="2017-07-27T15:44:00Z">
        <w:r>
          <w:t xml:space="preserve"> to an MDSC which </w:t>
        </w:r>
      </w:ins>
      <w:ins w:id="202" w:author="Italo Busi" w:date="2017-07-28T13:50:00Z">
        <w:r w:rsidR="00EC53D3">
          <w:t>coordinates, via three MPIs, the control of</w:t>
        </w:r>
      </w:ins>
      <w:ins w:id="203" w:author="Italo Busi" w:date="2017-07-27T15:45:00Z">
        <w:r>
          <w:t xml:space="preserve"> a multi-domain transport network</w:t>
        </w:r>
      </w:ins>
      <w:ins w:id="204" w:author="Italo Busi" w:date="2017-07-28T13:50:00Z">
        <w:r w:rsidR="00EC53D3">
          <w:t xml:space="preserve"> through three PNCs</w:t>
        </w:r>
      </w:ins>
      <w:ins w:id="205" w:author="Italo Busi" w:date="2017-07-28T13:47:00Z">
        <w:r w:rsidR="00EC53D3">
          <w:t>.</w:t>
        </w:r>
      </w:ins>
    </w:p>
    <w:p w:rsidR="009A2AF8" w:rsidRDefault="00EC53D3" w:rsidP="009A2AF8">
      <w:pPr>
        <w:rPr>
          <w:ins w:id="206" w:author="Italo Busi" w:date="2017-07-28T13:52:00Z"/>
        </w:rPr>
        <w:pPrChange w:id="207" w:author="Italo Busi" w:date="2017-07-27T14:58:00Z">
          <w:pPr>
            <w:pStyle w:val="ListParagraph"/>
            <w:numPr>
              <w:numId w:val="47"/>
            </w:numPr>
            <w:ind w:left="1152" w:hanging="360"/>
          </w:pPr>
        </w:pPrChange>
      </w:pPr>
      <w:ins w:id="208" w:author="Italo Busi" w:date="2017-07-28T13:51:00Z">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ins>
      <w:ins w:id="209" w:author="Italo Busi" w:date="2017-07-28T13:52:00Z">
        <w:r>
          <w:t xml:space="preserve">interface between the CNC and the IP routers is </w:t>
        </w:r>
      </w:ins>
      <w:ins w:id="210" w:author="Italo Busi" w:date="2017-07-28T13:51:00Z">
        <w:r w:rsidRPr="00EC53D3">
          <w:t>out of its scope and considerations about the CMI are for further study.</w:t>
        </w:r>
      </w:ins>
    </w:p>
    <w:p w:rsidR="009A2AF8" w:rsidRDefault="00CB4E53" w:rsidP="009A2AF8">
      <w:pPr>
        <w:pStyle w:val="Heading2"/>
        <w:rPr>
          <w:ins w:id="211" w:author="Italo Busi" w:date="2017-07-28T14:09:00Z"/>
        </w:rPr>
        <w:pPrChange w:id="212" w:author="Italo Busi" w:date="2017-07-28T14:09:00Z">
          <w:pPr>
            <w:pStyle w:val="ListParagraph"/>
            <w:numPr>
              <w:numId w:val="47"/>
            </w:numPr>
            <w:ind w:left="1152" w:hanging="360"/>
          </w:pPr>
        </w:pPrChange>
      </w:pPr>
      <w:bookmarkStart w:id="213" w:name="_Ref489541917"/>
      <w:bookmarkStart w:id="214" w:name="_Toc490054146"/>
      <w:ins w:id="215" w:author="Italo Busi" w:date="2017-07-28T14:09:00Z">
        <w:r>
          <w:t>Topology Abstractions</w:t>
        </w:r>
        <w:bookmarkEnd w:id="213"/>
        <w:bookmarkEnd w:id="214"/>
      </w:ins>
    </w:p>
    <w:p w:rsidR="009A2AF8" w:rsidRDefault="00CB4E53" w:rsidP="009A2AF8">
      <w:pPr>
        <w:rPr>
          <w:ins w:id="216" w:author="Italo Busi" w:date="2017-07-28T14:15:00Z"/>
        </w:rPr>
        <w:pPrChange w:id="217" w:author="Italo Busi" w:date="2017-07-28T14:10:00Z">
          <w:pPr>
            <w:pStyle w:val="ListParagraph"/>
            <w:numPr>
              <w:numId w:val="47"/>
            </w:numPr>
            <w:ind w:left="1152" w:hanging="360"/>
          </w:pPr>
        </w:pPrChange>
      </w:pPr>
      <w:ins w:id="218" w:author="Italo Busi" w:date="2017-07-28T14:10:00Z">
        <w:r>
          <w:t>Each PNC should provide the MDSC a topology abstraction of the domain’s network topology.</w:t>
        </w:r>
      </w:ins>
    </w:p>
    <w:p w:rsidR="009A2AF8" w:rsidRDefault="00CB4E53" w:rsidP="009A2AF8">
      <w:pPr>
        <w:rPr>
          <w:ins w:id="219" w:author="Italo Busi" w:date="2017-07-28T14:17:00Z"/>
        </w:rPr>
        <w:pPrChange w:id="220" w:author="Italo Busi" w:date="2017-07-28T14:10:00Z">
          <w:pPr>
            <w:pStyle w:val="ListParagraph"/>
            <w:numPr>
              <w:numId w:val="47"/>
            </w:numPr>
            <w:ind w:left="1152" w:hanging="360"/>
          </w:pPr>
        </w:pPrChange>
      </w:pPr>
      <w:ins w:id="221" w:author="Italo Busi" w:date="2017-07-28T14:15:00Z">
        <w:r>
          <w:t>[ACTN-Frame]</w:t>
        </w:r>
      </w:ins>
      <w:ins w:id="222" w:author="Italo Busi" w:date="2017-07-28T14:16:00Z">
        <w:r>
          <w:t xml:space="preserve"> describes </w:t>
        </w:r>
      </w:ins>
      <w:ins w:id="223" w:author="Italo Busi" w:date="2017-07-28T14:15:00Z">
        <w:r>
          <w:t xml:space="preserve">different types of topology abstractions. Each PNC </w:t>
        </w:r>
      </w:ins>
      <w:ins w:id="224" w:author="Italo Busi" w:date="2017-07-28T14:16:00Z">
        <w:r>
          <w:t>provides topology abstraction of its own domain topology independently from each other</w:t>
        </w:r>
      </w:ins>
      <w:ins w:id="225" w:author="Italo Busi" w:date="2017-07-28T14:17:00Z">
        <w:r>
          <w:t xml:space="preserve"> and t</w:t>
        </w:r>
      </w:ins>
      <w:ins w:id="226" w:author="Italo Busi" w:date="2017-07-28T14:16:00Z">
        <w:r>
          <w:t>herefore it is possible that different PNCs provide different types of topology abstractions.</w:t>
        </w:r>
      </w:ins>
    </w:p>
    <w:p w:rsidR="009A2AF8" w:rsidRDefault="00CB4E53" w:rsidP="009A2AF8">
      <w:pPr>
        <w:rPr>
          <w:ins w:id="227" w:author="Italo Busi" w:date="2017-07-28T14:18:00Z"/>
        </w:rPr>
        <w:pPrChange w:id="228" w:author="Italo Busi" w:date="2017-07-28T14:10:00Z">
          <w:pPr>
            <w:pStyle w:val="ListParagraph"/>
            <w:numPr>
              <w:numId w:val="47"/>
            </w:numPr>
            <w:ind w:left="1152" w:hanging="360"/>
          </w:pPr>
        </w:pPrChange>
      </w:pPr>
      <w:ins w:id="229" w:author="Italo Busi" w:date="2017-07-28T14:17:00Z">
        <w:r>
          <w:t>As an example, we can assume that</w:t>
        </w:r>
      </w:ins>
      <w:ins w:id="230" w:author="Italo Busi" w:date="2017-07-28T14:18:00Z">
        <w:r>
          <w:t>:</w:t>
        </w:r>
      </w:ins>
    </w:p>
    <w:p w:rsidR="009A2AF8" w:rsidRDefault="00CB4E53" w:rsidP="009A2AF8">
      <w:pPr>
        <w:pStyle w:val="RFCListBullet"/>
        <w:rPr>
          <w:ins w:id="231" w:author="Italo Busi" w:date="2017-07-28T14:18:00Z"/>
        </w:rPr>
        <w:pPrChange w:id="232" w:author="Italo Busi" w:date="2017-07-28T14:18:00Z">
          <w:pPr>
            <w:pStyle w:val="ListParagraph"/>
            <w:numPr>
              <w:numId w:val="47"/>
            </w:numPr>
            <w:ind w:left="1152" w:hanging="360"/>
          </w:pPr>
        </w:pPrChange>
      </w:pPr>
      <w:ins w:id="233" w:author="Italo Busi" w:date="2017-07-28T14:17:00Z">
        <w:r>
          <w:lastRenderedPageBreak/>
          <w:t xml:space="preserve">PNC1 provides a white topology abstraction (likewise use case 1 described in section </w:t>
        </w:r>
      </w:ins>
      <w:ins w:id="234" w:author="Italo Busi" w:date="2017-07-28T14:18:00Z">
        <w:r w:rsidR="009A2AF8">
          <w:fldChar w:fldCharType="begin"/>
        </w:r>
        <w:r>
          <w:instrText xml:space="preserve"> REF _Ref489014810 \r \h \t</w:instrText>
        </w:r>
      </w:ins>
      <w:r w:rsidR="009A2AF8">
        <w:fldChar w:fldCharType="separate"/>
      </w:r>
      <w:ins w:id="235" w:author="Italo Busi" w:date="2017-07-28T14:18:00Z">
        <w:r>
          <w:t>3.2</w:t>
        </w:r>
        <w:r w:rsidR="009A2AF8">
          <w:fldChar w:fldCharType="end"/>
        </w:r>
        <w:r>
          <w:t>)</w:t>
        </w:r>
      </w:ins>
    </w:p>
    <w:p w:rsidR="009A2AF8" w:rsidRDefault="00CB4E53" w:rsidP="009A2AF8">
      <w:pPr>
        <w:pStyle w:val="RFCListBullet"/>
        <w:rPr>
          <w:ins w:id="236" w:author="Italo Busi" w:date="2017-07-28T14:18:00Z"/>
        </w:rPr>
        <w:pPrChange w:id="237" w:author="Italo Busi" w:date="2017-07-28T14:18:00Z">
          <w:pPr>
            <w:pStyle w:val="ListParagraph"/>
            <w:numPr>
              <w:numId w:val="47"/>
            </w:numPr>
            <w:ind w:left="1152" w:hanging="360"/>
          </w:pPr>
        </w:pPrChange>
      </w:pPr>
      <w:ins w:id="238" w:author="Italo Busi" w:date="2017-07-28T14:18:00Z">
        <w:r>
          <w:t xml:space="preserve">PNC2 provides a type </w:t>
        </w:r>
      </w:ins>
      <w:ins w:id="239" w:author="Italo Busi" w:date="2017-08-03T17:12:00Z">
        <w:r w:rsidR="00274FE2">
          <w:t>A</w:t>
        </w:r>
      </w:ins>
      <w:ins w:id="240" w:author="Italo Busi" w:date="2017-07-28T14:18:00Z">
        <w:r>
          <w:t xml:space="preserve"> </w:t>
        </w:r>
      </w:ins>
      <w:ins w:id="241" w:author="Italo Busi" w:date="2017-08-03T16:30:00Z">
        <w:r w:rsidR="001C489B">
          <w:t xml:space="preserve">grey </w:t>
        </w:r>
      </w:ins>
      <w:ins w:id="242" w:author="Italo Busi" w:date="2017-07-28T14:18:00Z">
        <w:r>
          <w:t>topology abstraction</w:t>
        </w:r>
      </w:ins>
    </w:p>
    <w:p w:rsidR="009A2AF8" w:rsidRDefault="00CB4E53" w:rsidP="009A2AF8">
      <w:pPr>
        <w:pStyle w:val="RFCListBullet"/>
        <w:rPr>
          <w:ins w:id="243" w:author="Italo Busi" w:date="2017-07-28T14:19:00Z"/>
        </w:rPr>
        <w:pPrChange w:id="244" w:author="Italo Busi" w:date="2017-07-28T14:18:00Z">
          <w:pPr>
            <w:pStyle w:val="ListParagraph"/>
            <w:numPr>
              <w:numId w:val="47"/>
            </w:numPr>
            <w:ind w:left="1152" w:hanging="360"/>
          </w:pPr>
        </w:pPrChange>
      </w:pPr>
      <w:ins w:id="245" w:author="Italo Busi" w:date="2017-07-28T14:19:00Z">
        <w:r>
          <w:t xml:space="preserve">PNC3 provides a type </w:t>
        </w:r>
      </w:ins>
      <w:ins w:id="246" w:author="Italo Busi" w:date="2017-08-03T17:12:00Z">
        <w:r w:rsidR="00274FE2">
          <w:t>B</w:t>
        </w:r>
      </w:ins>
      <w:ins w:id="247" w:author="Italo Busi" w:date="2017-07-28T14:19:00Z">
        <w:r>
          <w:t xml:space="preserve"> </w:t>
        </w:r>
      </w:ins>
      <w:ins w:id="248" w:author="Italo Busi" w:date="2017-08-03T16:31:00Z">
        <w:r w:rsidR="001C489B">
          <w:t xml:space="preserve">grey </w:t>
        </w:r>
      </w:ins>
      <w:ins w:id="249" w:author="Italo Busi" w:date="2017-07-28T14:19:00Z">
        <w:r>
          <w:t>topology abstraction</w:t>
        </w:r>
      </w:ins>
      <w:ins w:id="250" w:author="Italo Busi" w:date="2017-08-03T17:12:00Z">
        <w:r w:rsidR="00274FE2">
          <w:t xml:space="preserve">, </w:t>
        </w:r>
      </w:ins>
      <w:ins w:id="251" w:author="Italo Busi" w:date="2017-08-03T17:14:00Z">
        <w:r w:rsidR="00274FE2">
          <w:t xml:space="preserve">with two abstract nodes </w:t>
        </w:r>
      </w:ins>
      <w:ins w:id="252" w:author="Italo Busi" w:date="2017-08-03T17:12:00Z">
        <w:r w:rsidR="00274FE2">
          <w:t xml:space="preserve">abstracting </w:t>
        </w:r>
      </w:ins>
      <w:ins w:id="253" w:author="Italo Busi" w:date="2017-08-03T17:14:00Z">
        <w:r w:rsidR="00274FE2">
          <w:t xml:space="preserve">respectively </w:t>
        </w:r>
      </w:ins>
      <w:ins w:id="254" w:author="Italo Busi" w:date="2017-08-03T17:12:00Z">
        <w:r w:rsidR="00274FE2">
          <w:t>nodes S31</w:t>
        </w:r>
      </w:ins>
      <w:ins w:id="255" w:author="Italo Busi" w:date="2017-08-03T17:14:00Z">
        <w:r w:rsidR="00274FE2">
          <w:t>+</w:t>
        </w:r>
      </w:ins>
      <w:ins w:id="256" w:author="Italo Busi" w:date="2017-08-03T17:12:00Z">
        <w:r w:rsidR="00274FE2">
          <w:t xml:space="preserve">S32 </w:t>
        </w:r>
      </w:ins>
      <w:ins w:id="257" w:author="Italo Busi" w:date="2017-08-03T17:14:00Z">
        <w:r w:rsidR="00274FE2">
          <w:t>and nodes S32+S34</w:t>
        </w:r>
      </w:ins>
    </w:p>
    <w:p w:rsidR="009A2AF8" w:rsidRDefault="00CB4E53" w:rsidP="009A2AF8">
      <w:pPr>
        <w:rPr>
          <w:ins w:id="258" w:author="Italo Busi" w:date="2017-07-28T14:21:00Z"/>
        </w:rPr>
        <w:pPrChange w:id="259" w:author="Italo Busi" w:date="2017-07-28T14:19:00Z">
          <w:pPr>
            <w:pStyle w:val="ListParagraph"/>
            <w:numPr>
              <w:numId w:val="47"/>
            </w:numPr>
            <w:ind w:left="1152" w:hanging="360"/>
          </w:pPr>
        </w:pPrChange>
      </w:pPr>
      <w:ins w:id="260" w:author="Italo Busi" w:date="2017-07-28T14:19:00Z">
        <w:r>
          <w:t>The MDSC should be capable to glue together t</w:t>
        </w:r>
        <w:r w:rsidR="006979F7">
          <w:t>hese different abstract topolog</w:t>
        </w:r>
      </w:ins>
      <w:ins w:id="261" w:author="Italo Busi" w:date="2017-07-28T14:20:00Z">
        <w:r w:rsidR="006979F7">
          <w:t>ies</w:t>
        </w:r>
      </w:ins>
      <w:ins w:id="262" w:author="Italo Busi" w:date="2017-07-28T14:19:00Z">
        <w:r>
          <w:t xml:space="preserve"> to build its own view of the multi-domain network topology.</w:t>
        </w:r>
      </w:ins>
    </w:p>
    <w:p w:rsidR="009A2AF8" w:rsidRDefault="006979F7" w:rsidP="009A2AF8">
      <w:pPr>
        <w:pStyle w:val="Heading2"/>
        <w:rPr>
          <w:ins w:id="263" w:author="Italo Busi" w:date="2017-07-28T14:26:00Z"/>
        </w:rPr>
        <w:pPrChange w:id="264" w:author="Italo Busi" w:date="2017-07-28T14:21:00Z">
          <w:pPr>
            <w:pStyle w:val="ListParagraph"/>
            <w:numPr>
              <w:numId w:val="47"/>
            </w:numPr>
            <w:ind w:left="1152" w:hanging="360"/>
          </w:pPr>
        </w:pPrChange>
      </w:pPr>
      <w:bookmarkStart w:id="265" w:name="_Ref490052290"/>
      <w:bookmarkStart w:id="266" w:name="_Toc490054147"/>
      <w:ins w:id="267" w:author="Italo Busi" w:date="2017-07-28T14:21:00Z">
        <w:r>
          <w:t>Service Configuration</w:t>
        </w:r>
      </w:ins>
      <w:bookmarkEnd w:id="265"/>
      <w:bookmarkEnd w:id="266"/>
    </w:p>
    <w:p w:rsidR="009A2AF8" w:rsidRDefault="00E36718" w:rsidP="009A2AF8">
      <w:pPr>
        <w:rPr>
          <w:ins w:id="268" w:author="Italo Busi" w:date="2017-08-09T14:19:00Z"/>
        </w:rPr>
        <w:pPrChange w:id="269" w:author="Italo Busi" w:date="2017-07-28T14:28:00Z">
          <w:pPr>
            <w:pStyle w:val="ListParagraph"/>
            <w:numPr>
              <w:numId w:val="47"/>
            </w:numPr>
            <w:ind w:left="1152" w:hanging="360"/>
          </w:pPr>
        </w:pPrChange>
      </w:pPr>
      <w:ins w:id="270" w:author="Italo Busi" w:date="2017-07-28T14:27:00Z">
        <w:r w:rsidRPr="00E36718">
          <w:t xml:space="preserve">In the following use cases, </w:t>
        </w:r>
        <w:r>
          <w:t>it is assumed that the CNC is capable to request service connectivity from the MDSC to support IP routers connectivity.</w:t>
        </w:r>
      </w:ins>
    </w:p>
    <w:p w:rsidR="009A2AF8" w:rsidRDefault="00896EDF" w:rsidP="009A2AF8">
      <w:pPr>
        <w:rPr>
          <w:ins w:id="271" w:author="Italo Busi" w:date="2017-07-28T14:29:00Z"/>
        </w:rPr>
        <w:pPrChange w:id="272" w:author="Italo Busi" w:date="2017-07-28T14:28:00Z">
          <w:pPr>
            <w:pStyle w:val="ListParagraph"/>
            <w:numPr>
              <w:numId w:val="47"/>
            </w:numPr>
            <w:ind w:left="1152" w:hanging="360"/>
          </w:pPr>
        </w:pPrChange>
      </w:pPr>
      <w:ins w:id="273" w:author="Italo Busi" w:date="2017-08-09T14:19:00Z">
        <w:r>
          <w:t xml:space="preserve">The same service scenarios, as described in section </w:t>
        </w:r>
        <w:r w:rsidR="009A2AF8">
          <w:fldChar w:fldCharType="begin"/>
        </w:r>
        <w:r>
          <w:instrText xml:space="preserve"> REF _Ref486374342 \r \h \t </w:instrText>
        </w:r>
      </w:ins>
      <w:ins w:id="274" w:author="Italo Busi" w:date="2017-08-09T14:19:00Z">
        <w:r w:rsidR="009A2AF8">
          <w:fldChar w:fldCharType="separate"/>
        </w:r>
        <w:r>
          <w:t>3.3</w:t>
        </w:r>
        <w:r w:rsidR="009A2AF8">
          <w:fldChar w:fldCharType="end"/>
        </w:r>
        <w:r>
          <w:t>, are also application to this use cases</w:t>
        </w:r>
      </w:ins>
      <w:ins w:id="275" w:author="Italo Busi" w:date="2017-08-09T14:20:00Z">
        <w:r>
          <w:t xml:space="preserve"> with the only difference that the two IP routers to be interconnected are attached to transport nodes which belong to different PNCs domains and are under the control of the CNC.</w:t>
        </w:r>
      </w:ins>
    </w:p>
    <w:p w:rsidR="009A2AF8" w:rsidRDefault="00E36718" w:rsidP="009A2AF8">
      <w:pPr>
        <w:rPr>
          <w:ins w:id="276" w:author="Italo Busi" w:date="2017-08-09T14:21:00Z"/>
        </w:rPr>
        <w:pPrChange w:id="277" w:author="Italo Busi" w:date="2017-07-28T14:28:00Z">
          <w:pPr>
            <w:pStyle w:val="ListParagraph"/>
            <w:numPr>
              <w:numId w:val="47"/>
            </w:numPr>
            <w:ind w:left="1152" w:hanging="360"/>
          </w:pPr>
        </w:pPrChange>
      </w:pPr>
      <w:ins w:id="278" w:author="Italo Busi" w:date="2017-07-28T14:27:00Z">
        <w:r>
          <w:t xml:space="preserve">Likewise </w:t>
        </w:r>
      </w:ins>
      <w:ins w:id="279" w:author="Italo Busi" w:date="2017-08-09T14:20:00Z">
        <w:r w:rsidR="00896EDF">
          <w:t>the</w:t>
        </w:r>
      </w:ins>
      <w:ins w:id="280" w:author="Italo Busi" w:date="2017-07-28T14:27:00Z">
        <w:r>
          <w:t xml:space="preserve"> </w:t>
        </w:r>
      </w:ins>
      <w:ins w:id="281" w:author="Italo Busi" w:date="2017-08-09T14:20:00Z">
        <w:r w:rsidR="00896EDF">
          <w:t xml:space="preserve">service scenarios in </w:t>
        </w:r>
      </w:ins>
      <w:ins w:id="282" w:author="Italo Busi" w:date="2017-07-28T14:27:00Z">
        <w:r>
          <w:t xml:space="preserve">section </w:t>
        </w:r>
      </w:ins>
      <w:ins w:id="283" w:author="Italo Busi" w:date="2017-07-28T14:28:00Z">
        <w:r w:rsidR="009A2AF8">
          <w:fldChar w:fldCharType="begin"/>
        </w:r>
        <w:r>
          <w:instrText xml:space="preserve"> REF _Ref486374342 \r \h \t </w:instrText>
        </w:r>
      </w:ins>
      <w:r w:rsidR="009A2AF8">
        <w:fldChar w:fldCharType="separate"/>
      </w:r>
      <w:ins w:id="284" w:author="Italo Busi" w:date="2017-07-28T14:28:00Z">
        <w:r>
          <w:t>3.3</w:t>
        </w:r>
        <w:r w:rsidR="009A2AF8">
          <w:fldChar w:fldCharType="end"/>
        </w:r>
        <w:r>
          <w:t xml:space="preserve">, the </w:t>
        </w:r>
      </w:ins>
      <w:ins w:id="285" w:author="Italo Busi" w:date="2017-07-28T14:27:00Z">
        <w:r w:rsidRPr="00E36718">
          <w:t xml:space="preserve">type of services could depend of the type of physical links (e.g. OTN link, ETH link or SDH link) between the </w:t>
        </w:r>
      </w:ins>
      <w:ins w:id="286" w:author="Italo Busi" w:date="2017-07-28T14:28:00Z">
        <w:r>
          <w:t xml:space="preserve">customer’s </w:t>
        </w:r>
      </w:ins>
      <w:ins w:id="287" w:author="Italo Busi" w:date="2017-07-28T14:27:00Z">
        <w:r w:rsidRPr="00E36718">
          <w:t xml:space="preserve">routers and </w:t>
        </w:r>
      </w:ins>
      <w:ins w:id="288" w:author="Italo Busi" w:date="2017-07-28T14:28:00Z">
        <w:r>
          <w:t xml:space="preserve">the multi-domain </w:t>
        </w:r>
      </w:ins>
      <w:ins w:id="289" w:author="Italo Busi" w:date="2017-07-28T14:27:00Z">
        <w:r w:rsidRPr="00E36718">
          <w:t>transport network</w:t>
        </w:r>
      </w:ins>
      <w:ins w:id="290" w:author="Italo Busi" w:date="2017-07-28T14:29:00Z">
        <w:r>
          <w:t xml:space="preserve"> and the configuration of the different adaptation</w:t>
        </w:r>
      </w:ins>
      <w:ins w:id="291" w:author="Italo Busi" w:date="2017-08-03T15:58:00Z">
        <w:r w:rsidR="00FA7FC8">
          <w:t>s</w:t>
        </w:r>
      </w:ins>
      <w:ins w:id="292" w:author="Italo Busi" w:date="2017-07-28T14:29:00Z">
        <w:r>
          <w:t xml:space="preserve"> inside IP routers is performed by means </w:t>
        </w:r>
      </w:ins>
      <w:ins w:id="293" w:author="Italo Busi" w:date="2017-07-28T14:30:00Z">
        <w:r>
          <w:t xml:space="preserve">that are outside the scope of this document because </w:t>
        </w:r>
      </w:ins>
      <w:ins w:id="294" w:author="Italo Busi" w:date="2017-07-28T14:29:00Z">
        <w:r>
          <w:t>not under control of and not visible to the MDSC nor to the PNCs.</w:t>
        </w:r>
      </w:ins>
    </w:p>
    <w:p w:rsidR="00896EDF" w:rsidRDefault="00896EDF" w:rsidP="00896EDF">
      <w:pPr>
        <w:rPr>
          <w:ins w:id="295" w:author="Italo Busi" w:date="2017-08-09T14:22:00Z"/>
        </w:rPr>
      </w:pPr>
      <w:ins w:id="296" w:author="Italo Busi" w:date="2017-08-09T14:21:00Z">
        <w:r>
          <w:t>It is assumed that the CNC is capable via the CMI to request the MDSC the setup of these services with enough information that enable the MDSC to coordinate the different PNCs to instantiate and control the ODU2 data plane connection through nodes S3, S1, S2, S31, S33, S34, S15 and S18</w:t>
        </w:r>
      </w:ins>
      <w:ins w:id="297" w:author="Italo Busi" w:date="2017-08-09T14:23:00Z">
        <w:r>
          <w:t>, as well as the adaptation functions inside nodes S3 and S</w:t>
        </w:r>
      </w:ins>
      <w:ins w:id="298" w:author="Italo Busi" w:date="2017-08-09T14:24:00Z">
        <w:r>
          <w:t>18, when needed</w:t>
        </w:r>
      </w:ins>
      <w:ins w:id="299" w:author="Italo Busi" w:date="2017-08-09T14:21:00Z">
        <w:r>
          <w:t>.</w:t>
        </w:r>
      </w:ins>
    </w:p>
    <w:p w:rsidR="00896EDF" w:rsidRDefault="00896EDF" w:rsidP="00896EDF">
      <w:pPr>
        <w:rPr>
          <w:ins w:id="300" w:author="Italo Busi" w:date="2017-08-09T14:22:00Z"/>
        </w:rPr>
      </w:pPr>
      <w:ins w:id="301" w:author="Italo Busi" w:date="2017-08-09T14:22:00Z">
        <w:r>
          <w:t xml:space="preserve">As described in section </w:t>
        </w:r>
        <w:r w:rsidR="009A2AF8">
          <w:fldChar w:fldCharType="begin"/>
        </w:r>
        <w:r>
          <w:instrText xml:space="preserve"> REF _Ref489541917 \r \h \t </w:instrText>
        </w:r>
      </w:ins>
      <w:ins w:id="302" w:author="Italo Busi" w:date="2017-08-09T14:22:00Z">
        <w:r w:rsidR="009A2AF8">
          <w:fldChar w:fldCharType="separate"/>
        </w:r>
        <w:r>
          <w:t>5.2</w:t>
        </w:r>
        <w:r w:rsidR="009A2AF8">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ins>
    </w:p>
    <w:p w:rsidR="009A2AF8" w:rsidRDefault="001C489B" w:rsidP="009A2AF8">
      <w:pPr>
        <w:pStyle w:val="Heading3"/>
        <w:rPr>
          <w:ins w:id="303" w:author="Italo Busi" w:date="2017-08-03T16:31:00Z"/>
        </w:rPr>
        <w:pPrChange w:id="304" w:author="Italo Busi" w:date="2017-08-03T16:31:00Z">
          <w:pPr>
            <w:pStyle w:val="ListParagraph"/>
            <w:numPr>
              <w:numId w:val="47"/>
            </w:numPr>
            <w:ind w:left="1152" w:hanging="360"/>
          </w:pPr>
        </w:pPrChange>
      </w:pPr>
      <w:bookmarkStart w:id="305" w:name="_Toc490054148"/>
      <w:ins w:id="306" w:author="Italo Busi" w:date="2017-08-03T16:31:00Z">
        <w:r>
          <w:lastRenderedPageBreak/>
          <w:t>ODU Transit</w:t>
        </w:r>
        <w:bookmarkEnd w:id="305"/>
      </w:ins>
    </w:p>
    <w:p w:rsidR="009A2AF8" w:rsidRDefault="001C489B" w:rsidP="009A2AF8">
      <w:pPr>
        <w:rPr>
          <w:ins w:id="307" w:author="Italo Busi" w:date="2017-08-03T16:34:00Z"/>
        </w:rPr>
        <w:pPrChange w:id="308" w:author="Italo Busi" w:date="2017-08-03T16:31:00Z">
          <w:pPr>
            <w:pStyle w:val="ListParagraph"/>
            <w:numPr>
              <w:numId w:val="47"/>
            </w:numPr>
            <w:ind w:left="1152" w:hanging="360"/>
          </w:pPr>
        </w:pPrChange>
      </w:pPr>
      <w:ins w:id="309" w:author="Italo Busi" w:date="2017-08-03T16:33:00Z">
        <w:r>
          <w:t>In order to setup a 10Gb IP link between C-R1 and C-R</w:t>
        </w:r>
      </w:ins>
      <w:ins w:id="310" w:author="Italo Busi" w:date="2017-08-03T16:34:00Z">
        <w:r>
          <w:t>5</w:t>
        </w:r>
      </w:ins>
      <w:ins w:id="311" w:author="Italo Busi" w:date="2017-08-03T16:33:00Z">
        <w:r>
          <w:t>, an ODU2 end-to-end data plane connection needs be created between C-R1 and C-R</w:t>
        </w:r>
      </w:ins>
      <w:ins w:id="312" w:author="Italo Busi" w:date="2017-08-03T16:34:00Z">
        <w:r>
          <w:t>5</w:t>
        </w:r>
      </w:ins>
      <w:ins w:id="313" w:author="Italo Busi" w:date="2017-08-03T16:33:00Z">
        <w:r>
          <w:t xml:space="preserve">, crossing transport nodes </w:t>
        </w:r>
      </w:ins>
      <w:ins w:id="314" w:author="Italo Busi" w:date="2017-08-03T16:34:00Z">
        <w:r>
          <w:t>S3, S1, S2, S31, S33, S34, S15 and S18</w:t>
        </w:r>
      </w:ins>
      <w:ins w:id="315" w:author="Italo Busi" w:date="2017-08-03T16:36:00Z">
        <w:r>
          <w:t xml:space="preserve"> which belong to different PNC domains</w:t>
        </w:r>
      </w:ins>
      <w:ins w:id="316" w:author="Italo Busi" w:date="2017-08-03T16:34:00Z">
        <w:r>
          <w:t>.</w:t>
        </w:r>
      </w:ins>
    </w:p>
    <w:p w:rsidR="001C489B" w:rsidRDefault="001C489B" w:rsidP="001C489B">
      <w:pPr>
        <w:rPr>
          <w:ins w:id="317" w:author="Italo Busi" w:date="2017-08-03T16:35:00Z"/>
        </w:rPr>
      </w:pPr>
      <w:ins w:id="318" w:author="Italo Busi" w:date="2017-08-03T16:35:00Z">
        <w:r>
          <w:t>The traffic flow between C-R1 and C-R</w:t>
        </w:r>
      </w:ins>
      <w:ins w:id="319" w:author="Italo Busi" w:date="2017-08-03T16:37:00Z">
        <w:r>
          <w:t>5</w:t>
        </w:r>
      </w:ins>
      <w:ins w:id="320" w:author="Italo Busi" w:date="2017-08-03T16:35:00Z">
        <w:r>
          <w:t xml:space="preserve"> can be summarized as:</w:t>
        </w:r>
      </w:ins>
    </w:p>
    <w:p w:rsidR="001C489B" w:rsidRDefault="001C489B" w:rsidP="001C489B">
      <w:pPr>
        <w:ind w:left="864"/>
        <w:rPr>
          <w:ins w:id="321" w:author="Italo Busi" w:date="2017-08-03T16:35:00Z"/>
        </w:rPr>
      </w:pPr>
      <w:ins w:id="322" w:author="Italo Busi" w:date="2017-08-03T16:35:00Z">
        <w:r>
          <w:t>C-R1 (PKT -&gt; ODU2), S3 (ODU2), S</w:t>
        </w:r>
      </w:ins>
      <w:ins w:id="323" w:author="Italo Busi" w:date="2017-08-03T16:36:00Z">
        <w:r>
          <w:t>1</w:t>
        </w:r>
      </w:ins>
      <w:ins w:id="324" w:author="Italo Busi" w:date="2017-08-03T16:35:00Z">
        <w:r>
          <w:t xml:space="preserve"> (ODU2), S</w:t>
        </w:r>
      </w:ins>
      <w:ins w:id="325" w:author="Italo Busi" w:date="2017-08-03T16:36:00Z">
        <w:r>
          <w:t>2</w:t>
        </w:r>
      </w:ins>
      <w:ins w:id="326" w:author="Italo Busi" w:date="2017-08-03T16:35:00Z">
        <w:r>
          <w:t xml:space="preserve"> (ODU2)</w:t>
        </w:r>
        <w:proofErr w:type="gramStart"/>
        <w:r>
          <w:t>,</w:t>
        </w:r>
      </w:ins>
      <w:proofErr w:type="gramEnd"/>
      <w:ins w:id="327" w:author="Italo Busi" w:date="2017-08-03T16:36:00Z">
        <w:r>
          <w:br/>
          <w:t>S31 (ODU2),</w:t>
        </w:r>
      </w:ins>
      <w:ins w:id="328" w:author="Italo Busi" w:date="2017-08-03T16:35:00Z">
        <w:r>
          <w:t xml:space="preserve"> </w:t>
        </w:r>
      </w:ins>
      <w:ins w:id="329" w:author="Italo Busi" w:date="2017-08-03T16:36:00Z">
        <w:r>
          <w:t>S33 (ODU2), S34 (ODU2),</w:t>
        </w:r>
        <w:r>
          <w:br/>
          <w:t>S1</w:t>
        </w:r>
      </w:ins>
      <w:ins w:id="330" w:author="Italo Busi" w:date="2017-08-03T16:37:00Z">
        <w:r>
          <w:t>5</w:t>
        </w:r>
      </w:ins>
      <w:ins w:id="331" w:author="Italo Busi" w:date="2017-08-03T16:36:00Z">
        <w:r>
          <w:t xml:space="preserve"> (ODU2),</w:t>
        </w:r>
      </w:ins>
      <w:ins w:id="332" w:author="Italo Busi" w:date="2017-08-03T16:37:00Z">
        <w:r>
          <w:t xml:space="preserve"> S18 (ODU2), </w:t>
        </w:r>
      </w:ins>
      <w:ins w:id="333" w:author="Italo Busi" w:date="2017-08-03T16:35:00Z">
        <w:r>
          <w:t>C-R</w:t>
        </w:r>
      </w:ins>
      <w:ins w:id="334" w:author="Italo Busi" w:date="2017-08-03T16:37:00Z">
        <w:r>
          <w:t>5</w:t>
        </w:r>
      </w:ins>
      <w:ins w:id="335" w:author="Italo Busi" w:date="2017-08-03T16:35:00Z">
        <w:r>
          <w:t xml:space="preserve"> (ODU2 -&gt; PKT)</w:t>
        </w:r>
      </w:ins>
    </w:p>
    <w:p w:rsidR="009A2AF8" w:rsidRDefault="00274FE2" w:rsidP="009A2AF8">
      <w:pPr>
        <w:pStyle w:val="Heading3"/>
        <w:rPr>
          <w:ins w:id="336" w:author="Italo Busi" w:date="2017-08-03T17:21:00Z"/>
        </w:rPr>
        <w:pPrChange w:id="337" w:author="Italo Busi" w:date="2017-08-03T17:21:00Z">
          <w:pPr>
            <w:pStyle w:val="ListParagraph"/>
            <w:numPr>
              <w:numId w:val="47"/>
            </w:numPr>
            <w:ind w:left="1152" w:hanging="360"/>
          </w:pPr>
        </w:pPrChange>
      </w:pPr>
      <w:bookmarkStart w:id="338" w:name="_Toc490054149"/>
      <w:ins w:id="339" w:author="Italo Busi" w:date="2017-08-03T17:21:00Z">
        <w:r>
          <w:t>EPL over ODU</w:t>
        </w:r>
        <w:bookmarkEnd w:id="338"/>
      </w:ins>
    </w:p>
    <w:p w:rsidR="00784283" w:rsidRDefault="00784283" w:rsidP="00784283">
      <w:pPr>
        <w:rPr>
          <w:ins w:id="340" w:author="Italo Busi" w:date="2017-08-03T17:27:00Z"/>
        </w:rPr>
      </w:pPr>
      <w:ins w:id="341" w:author="Italo Busi" w:date="2017-08-03T17:23:00Z">
        <w:r>
          <w:t>In order to setup a 10Gb IP link between C-R1 and C-R5, an EPL service</w:t>
        </w:r>
      </w:ins>
      <w:ins w:id="342" w:author="Italo Busi" w:date="2017-08-03T17:26:00Z">
        <w:r>
          <w:t xml:space="preserve"> </w:t>
        </w:r>
      </w:ins>
      <w:ins w:id="343" w:author="Italo Busi" w:date="2017-08-03T17:27:00Z">
        <w:r>
          <w:t xml:space="preserve">needs to be created </w:t>
        </w:r>
      </w:ins>
      <w:ins w:id="344" w:author="Italo Busi" w:date="2017-08-03T17:23:00Z">
        <w:r>
          <w:t>between C-R1 and C-R5</w:t>
        </w:r>
      </w:ins>
      <w:ins w:id="345" w:author="Italo Busi" w:date="2017-08-03T17:27:00Z">
        <w:r>
          <w:t xml:space="preserve">, supported by </w:t>
        </w:r>
      </w:ins>
      <w:ins w:id="346" w:author="Italo Busi" w:date="2017-08-03T17:26:00Z">
        <w:r>
          <w:t>ODU2 end-to-end data plane connection</w:t>
        </w:r>
      </w:ins>
      <w:ins w:id="347" w:author="Italo Busi" w:date="2017-08-03T17:28:00Z">
        <w:r>
          <w:t xml:space="preserve"> </w:t>
        </w:r>
      </w:ins>
      <w:ins w:id="348" w:author="Italo Busi" w:date="2017-08-03T17:26:00Z">
        <w:r>
          <w:t xml:space="preserve">between </w:t>
        </w:r>
      </w:ins>
      <w:ins w:id="349" w:author="Italo Busi" w:date="2017-08-03T17:28:00Z">
        <w:r>
          <w:t xml:space="preserve">transport nodes </w:t>
        </w:r>
      </w:ins>
      <w:ins w:id="350" w:author="Italo Busi" w:date="2017-08-03T17:26:00Z">
        <w:r>
          <w:t>S3 and S18</w:t>
        </w:r>
      </w:ins>
      <w:ins w:id="351" w:author="Italo Busi" w:date="2017-08-03T17:28:00Z">
        <w:r>
          <w:t xml:space="preserve">, crossing transport </w:t>
        </w:r>
      </w:ins>
      <w:ins w:id="352" w:author="Italo Busi" w:date="2017-08-03T17:26:00Z">
        <w:r>
          <w:t>nodes S1, S2, S31, S33, S34 and S15</w:t>
        </w:r>
      </w:ins>
      <w:ins w:id="353" w:author="Italo Busi" w:date="2017-08-03T17:28:00Z">
        <w:r>
          <w:t xml:space="preserve"> which belong to different PNC domains.</w:t>
        </w:r>
      </w:ins>
    </w:p>
    <w:p w:rsidR="00784283" w:rsidRDefault="00784283" w:rsidP="00784283">
      <w:pPr>
        <w:rPr>
          <w:ins w:id="354" w:author="Italo Busi" w:date="2017-08-03T17:23:00Z"/>
        </w:rPr>
      </w:pPr>
      <w:ins w:id="355" w:author="Italo Busi" w:date="2017-08-03T17:23:00Z">
        <w:r>
          <w:t>The traffic flow between C-R1 and C-R5 can be summarized as:</w:t>
        </w:r>
      </w:ins>
    </w:p>
    <w:p w:rsidR="00784283" w:rsidRDefault="00784283" w:rsidP="00784283">
      <w:pPr>
        <w:ind w:left="864"/>
        <w:rPr>
          <w:ins w:id="356" w:author="Italo Busi" w:date="2017-08-09T14:24:00Z"/>
        </w:rPr>
      </w:pPr>
      <w:ins w:id="357" w:author="Italo Busi" w:date="2017-08-03T17:23:00Z">
        <w:r>
          <w:t xml:space="preserve">C-R1 (PKT -&gt; </w:t>
        </w:r>
      </w:ins>
      <w:ins w:id="358" w:author="Italo Busi" w:date="2017-08-03T17:28:00Z">
        <w:r>
          <w:t>ETH</w:t>
        </w:r>
      </w:ins>
      <w:ins w:id="359" w:author="Italo Busi" w:date="2017-08-03T17:23:00Z">
        <w:r>
          <w:t>), S3 (</w:t>
        </w:r>
      </w:ins>
      <w:ins w:id="360" w:author="Italo Busi" w:date="2017-08-03T17:28:00Z">
        <w:r>
          <w:t>ETH -&gt; ODU2</w:t>
        </w:r>
      </w:ins>
      <w:ins w:id="361" w:author="Italo Busi" w:date="2017-08-03T17:23:00Z">
        <w:r>
          <w:t>), S1 (ODU2), S2 (ODU2)</w:t>
        </w:r>
        <w:proofErr w:type="gramStart"/>
        <w:r>
          <w:t>,</w:t>
        </w:r>
        <w:proofErr w:type="gramEnd"/>
        <w:r>
          <w:br/>
          <w:t>S31 (ODU2), S33 (ODU2), S34 (ODU2),</w:t>
        </w:r>
        <w:r>
          <w:br/>
          <w:t>S15 (ODU2), S18 (ODU2</w:t>
        </w:r>
      </w:ins>
      <w:ins w:id="362" w:author="Italo Busi" w:date="2017-08-03T17:28:00Z">
        <w:r>
          <w:t xml:space="preserve"> -&gt; ETH</w:t>
        </w:r>
      </w:ins>
      <w:ins w:id="363" w:author="Italo Busi" w:date="2017-08-03T17:23:00Z">
        <w:r>
          <w:t>), C-R5 (</w:t>
        </w:r>
      </w:ins>
      <w:ins w:id="364" w:author="Italo Busi" w:date="2017-08-03T17:28:00Z">
        <w:r>
          <w:t>ETH</w:t>
        </w:r>
      </w:ins>
      <w:ins w:id="365" w:author="Italo Busi" w:date="2017-08-03T17:23:00Z">
        <w:r>
          <w:t xml:space="preserve"> -&gt; PKT)</w:t>
        </w:r>
      </w:ins>
    </w:p>
    <w:p w:rsidR="009A2AF8" w:rsidRDefault="00896EDF" w:rsidP="009A2AF8">
      <w:pPr>
        <w:pStyle w:val="Heading3"/>
        <w:rPr>
          <w:ins w:id="366" w:author="Italo Busi" w:date="2017-08-09T14:24:00Z"/>
        </w:rPr>
        <w:pPrChange w:id="367" w:author="Italo Busi" w:date="2017-08-09T14:24:00Z">
          <w:pPr>
            <w:ind w:left="864"/>
          </w:pPr>
        </w:pPrChange>
      </w:pPr>
      <w:bookmarkStart w:id="368" w:name="_Toc490054150"/>
      <w:ins w:id="369" w:author="Italo Busi" w:date="2017-08-09T14:24:00Z">
        <w:r>
          <w:t>Other OTN Client Services</w:t>
        </w:r>
        <w:bookmarkEnd w:id="368"/>
      </w:ins>
    </w:p>
    <w:p w:rsidR="00896EDF" w:rsidRDefault="00896EDF" w:rsidP="00896EDF">
      <w:pPr>
        <w:rPr>
          <w:ins w:id="370" w:author="Italo Busi" w:date="2017-08-09T14:24:00Z"/>
        </w:rPr>
      </w:pPr>
      <w:ins w:id="371" w:author="Italo Busi" w:date="2017-08-09T14:24:00Z">
        <w:r>
          <w:t>In order to setup a 10Gb IP link between C-R1 and C-R5</w:t>
        </w:r>
      </w:ins>
      <w:ins w:id="372" w:author="Italo Busi" w:date="2017-08-09T14:25:00Z">
        <w:r>
          <w:t xml:space="preserve"> using, for example SDH physical links between the IP routers and the transport network, </w:t>
        </w:r>
      </w:ins>
      <w:ins w:id="373" w:author="Italo Busi" w:date="2017-08-09T14:26:00Z">
        <w:r w:rsidR="00327152">
          <w:t xml:space="preserve">an STM-64 Private Line service </w:t>
        </w:r>
      </w:ins>
      <w:ins w:id="374" w:author="Italo Busi" w:date="2017-08-09T14:24:00Z">
        <w:r>
          <w:t>needs to be created between C-R1 and C-R5, supported by ODU2 end-to-end data plane connection between transport nodes S3 and S18, crossing transport nodes S1, S2, S31, S33, S34 and S15 which belong to different PNC domains.</w:t>
        </w:r>
      </w:ins>
    </w:p>
    <w:p w:rsidR="00327152" w:rsidRDefault="00327152" w:rsidP="00327152">
      <w:pPr>
        <w:rPr>
          <w:ins w:id="375" w:author="Italo Busi" w:date="2017-08-09T14:26:00Z"/>
        </w:rPr>
      </w:pPr>
      <w:ins w:id="376" w:author="Italo Busi" w:date="2017-08-09T14:26:00Z">
        <w:r>
          <w:t>The traffic flow between C-R1 and C-R5 can be summarized as:</w:t>
        </w:r>
      </w:ins>
    </w:p>
    <w:p w:rsidR="00327152" w:rsidRDefault="00327152" w:rsidP="00327152">
      <w:pPr>
        <w:ind w:left="864"/>
        <w:rPr>
          <w:ins w:id="377" w:author="Italo Busi" w:date="2017-08-09T14:26:00Z"/>
        </w:rPr>
      </w:pPr>
      <w:ins w:id="378" w:author="Italo Busi" w:date="2017-08-09T14:26:00Z">
        <w:r>
          <w:t>C-R1 (PKT -&gt; STM-64), S3 (</w:t>
        </w:r>
      </w:ins>
      <w:ins w:id="379" w:author="Italo Busi" w:date="2017-08-09T14:27:00Z">
        <w:r>
          <w:t xml:space="preserve">STM-64 </w:t>
        </w:r>
      </w:ins>
      <w:ins w:id="380" w:author="Italo Busi" w:date="2017-08-09T14:26:00Z">
        <w:r>
          <w:t>-&gt; ODU2), S1 (ODU2), S2 (ODU2)</w:t>
        </w:r>
        <w:proofErr w:type="gramStart"/>
        <w:r>
          <w:t>,</w:t>
        </w:r>
        <w:proofErr w:type="gramEnd"/>
        <w:r>
          <w:br/>
          <w:t>S31 (ODU2), S33 (ODU2), S34 (ODU2),</w:t>
        </w:r>
        <w:r>
          <w:br/>
          <w:t xml:space="preserve">S15 (ODU2), S18 (ODU2 -&gt; </w:t>
        </w:r>
      </w:ins>
      <w:ins w:id="381" w:author="Italo Busi" w:date="2017-08-09T14:27:00Z">
        <w:r>
          <w:t>STM-64</w:t>
        </w:r>
      </w:ins>
      <w:ins w:id="382" w:author="Italo Busi" w:date="2017-08-09T14:26:00Z">
        <w:r>
          <w:t>), C-R5 (</w:t>
        </w:r>
      </w:ins>
      <w:ins w:id="383" w:author="Italo Busi" w:date="2017-08-09T14:27:00Z">
        <w:r>
          <w:t xml:space="preserve">STM-64 </w:t>
        </w:r>
      </w:ins>
      <w:ins w:id="384" w:author="Italo Busi" w:date="2017-08-09T14:26:00Z">
        <w:r>
          <w:t>-&gt; PKT)</w:t>
        </w:r>
      </w:ins>
    </w:p>
    <w:p w:rsidR="009A2AF8" w:rsidRDefault="00327152" w:rsidP="009A2AF8">
      <w:pPr>
        <w:pStyle w:val="Heading2"/>
        <w:rPr>
          <w:ins w:id="385" w:author="Italo Busi" w:date="2017-08-09T14:28:00Z"/>
        </w:rPr>
        <w:pPrChange w:id="386" w:author="Italo Busi" w:date="2017-08-09T14:27:00Z">
          <w:pPr>
            <w:ind w:left="864"/>
          </w:pPr>
        </w:pPrChange>
      </w:pPr>
      <w:bookmarkStart w:id="387" w:name="_Toc490054151"/>
      <w:ins w:id="388" w:author="Italo Busi" w:date="2017-08-09T14:27:00Z">
        <w:r>
          <w:t>Protect</w:t>
        </w:r>
      </w:ins>
      <w:ins w:id="389" w:author="Italo Busi" w:date="2017-08-09T14:28:00Z">
        <w:r>
          <w:t>ion Scenarios</w:t>
        </w:r>
        <w:bookmarkEnd w:id="387"/>
      </w:ins>
    </w:p>
    <w:p w:rsidR="00327152" w:rsidRDefault="00327152" w:rsidP="00327152">
      <w:pPr>
        <w:rPr>
          <w:ins w:id="390" w:author="Italo Busi" w:date="2017-08-09T14:28:00Z"/>
        </w:rPr>
      </w:pPr>
      <w:ins w:id="391" w:author="Italo Busi" w:date="2017-08-09T14:28:00Z">
        <w:r>
          <w:t xml:space="preserve">The MDSC needs to be capable to coordinate different PNCs to configure protection </w:t>
        </w:r>
      </w:ins>
      <w:ins w:id="392" w:author="Italo Busi" w:date="2017-08-09T14:29:00Z">
        <w:r>
          <w:t xml:space="preserve">switching </w:t>
        </w:r>
      </w:ins>
      <w:ins w:id="393" w:author="Italo Busi" w:date="2017-08-09T14:28:00Z">
        <w:r>
          <w:t>when requesting the setup of the connectivity services described in section</w:t>
        </w:r>
      </w:ins>
      <w:ins w:id="394" w:author="Italo Busi" w:date="2017-08-09T14:29:00Z">
        <w:r>
          <w:t xml:space="preserve"> </w:t>
        </w:r>
        <w:r w:rsidR="009A2AF8">
          <w:fldChar w:fldCharType="begin"/>
        </w:r>
        <w:r>
          <w:instrText xml:space="preserve"> REF _Ref490052290 \r \h \t </w:instrText>
        </w:r>
      </w:ins>
      <w:r w:rsidR="009A2AF8">
        <w:fldChar w:fldCharType="separate"/>
      </w:r>
      <w:ins w:id="395" w:author="Italo Busi" w:date="2017-08-09T14:29:00Z">
        <w:r>
          <w:t>5.3</w:t>
        </w:r>
        <w:r w:rsidR="009A2AF8">
          <w:fldChar w:fldCharType="end"/>
        </w:r>
      </w:ins>
      <w:ins w:id="396" w:author="Italo Busi" w:date="2017-08-09T14:28:00Z">
        <w:r>
          <w:t>.</w:t>
        </w:r>
      </w:ins>
    </w:p>
    <w:p w:rsidR="00327152" w:rsidRDefault="00327152" w:rsidP="00327152">
      <w:pPr>
        <w:rPr>
          <w:ins w:id="397" w:author="Italo Busi" w:date="2017-08-09T14:30:00Z"/>
        </w:rPr>
      </w:pPr>
      <w:ins w:id="398" w:author="Italo Busi" w:date="2017-08-09T14:30:00Z">
        <w:r>
          <w:lastRenderedPageBreak/>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9A2AF8">
          <w:fldChar w:fldCharType="begin"/>
        </w:r>
        <w:r>
          <w:instrText xml:space="preserve"> REF _Ref490052290 \r \h \t </w:instrText>
        </w:r>
      </w:ins>
      <w:ins w:id="399" w:author="Italo Busi" w:date="2017-08-09T14:30:00Z">
        <w:r w:rsidR="009A2AF8">
          <w:fldChar w:fldCharType="separate"/>
        </w:r>
        <w:r>
          <w:t>5.3</w:t>
        </w:r>
        <w:r w:rsidR="009A2AF8">
          <w:fldChar w:fldCharType="end"/>
        </w:r>
        <w:r>
          <w:t>.</w:t>
        </w:r>
      </w:ins>
    </w:p>
    <w:p w:rsidR="00327152" w:rsidRDefault="00327152" w:rsidP="00327152">
      <w:pPr>
        <w:rPr>
          <w:ins w:id="400" w:author="Italo Busi" w:date="2017-08-09T14:30:00Z"/>
        </w:rPr>
      </w:pPr>
      <w:ins w:id="401" w:author="Italo Busi" w:date="2017-08-09T14:30:00Z">
        <w:r>
          <w:t>Resiliency mechanisms on the access links are for further discussion.</w:t>
        </w:r>
      </w:ins>
    </w:p>
    <w:p w:rsidR="00327152" w:rsidRDefault="00327152" w:rsidP="00327152">
      <w:pPr>
        <w:pStyle w:val="Heading3"/>
        <w:rPr>
          <w:ins w:id="402" w:author="Italo Busi" w:date="2017-08-09T14:31:00Z"/>
        </w:rPr>
      </w:pPr>
      <w:bookmarkStart w:id="403" w:name="_Toc490054152"/>
      <w:ins w:id="404" w:author="Italo Busi" w:date="2017-08-09T14:31:00Z">
        <w:r>
          <w:t>Linear Protection (end-to-end)</w:t>
        </w:r>
        <w:bookmarkEnd w:id="403"/>
      </w:ins>
    </w:p>
    <w:p w:rsidR="00327152" w:rsidRDefault="005F7DA0" w:rsidP="00327152">
      <w:pPr>
        <w:rPr>
          <w:ins w:id="405" w:author="Italo Busi" w:date="2017-08-09T14:31:00Z"/>
        </w:rPr>
      </w:pPr>
      <w:ins w:id="406" w:author="Italo Busi" w:date="2017-08-09T14:46:00Z">
        <w:r>
          <w:t xml:space="preserve">In order to </w:t>
        </w:r>
      </w:ins>
      <w:ins w:id="407" w:author="Italo Busi" w:date="2017-08-09T14:31:00Z">
        <w:r w:rsidR="00327152">
          <w:t xml:space="preserve">protect any service defined in section </w:t>
        </w:r>
        <w:r w:rsidR="009A2AF8">
          <w:fldChar w:fldCharType="begin"/>
        </w:r>
        <w:r w:rsidR="00327152">
          <w:instrText xml:space="preserve"> REF _Ref490052290 \r \h \t </w:instrText>
        </w:r>
      </w:ins>
      <w:ins w:id="408" w:author="Italo Busi" w:date="2017-08-09T14:31:00Z">
        <w:r w:rsidR="009A2AF8">
          <w:fldChar w:fldCharType="separate"/>
        </w:r>
        <w:r w:rsidR="00327152">
          <w:t>5.3</w:t>
        </w:r>
        <w:r w:rsidR="009A2AF8">
          <w:fldChar w:fldCharType="end"/>
        </w:r>
        <w:r w:rsidR="00327152">
          <w:t xml:space="preserve"> from failures within the OTN </w:t>
        </w:r>
      </w:ins>
      <w:ins w:id="409" w:author="Italo Busi" w:date="2017-08-09T14:45:00Z">
        <w:r w:rsidR="00445956">
          <w:t>multi-domain transport network</w:t>
        </w:r>
      </w:ins>
      <w:ins w:id="410" w:author="Italo Busi" w:date="2017-08-09T14:46:00Z">
        <w:r>
          <w:t>, the MDSC should be capable to coordinate</w:t>
        </w:r>
      </w:ins>
      <w:ins w:id="411" w:author="Italo Busi" w:date="2017-08-09T14:47:00Z">
        <w:r>
          <w:t xml:space="preserve"> different PNCs to configure and control </w:t>
        </w:r>
      </w:ins>
      <w:ins w:id="412" w:author="Italo Busi" w:date="2017-08-09T14:31:00Z">
        <w:r w:rsidR="00327152">
          <w:t xml:space="preserve">OTN </w:t>
        </w:r>
        <w:r w:rsidR="00327152" w:rsidRPr="00C50CF6">
          <w:t xml:space="preserve">linear protection </w:t>
        </w:r>
        <w:r w:rsidR="00327152">
          <w:t>in the data plane between nodes S3 and node S18.</w:t>
        </w:r>
      </w:ins>
    </w:p>
    <w:p w:rsidR="009A2AF8" w:rsidRDefault="00327152" w:rsidP="009A2AF8">
      <w:pPr>
        <w:rPr>
          <w:ins w:id="413" w:author="Italo Busi" w:date="2017-08-09T14:35:00Z"/>
        </w:rPr>
        <w:pPrChange w:id="414" w:author="Italo Busi" w:date="2017-08-09T14:28:00Z">
          <w:pPr>
            <w:ind w:left="864"/>
          </w:pPr>
        </w:pPrChange>
      </w:pPr>
      <w:ins w:id="415" w:author="Italo Busi" w:date="2017-08-09T14:32:00Z">
        <w:r>
          <w:t xml:space="preserve">The considerations in section </w:t>
        </w:r>
        <w:r w:rsidR="009A2AF8">
          <w:fldChar w:fldCharType="begin"/>
        </w:r>
        <w:r>
          <w:instrText xml:space="preserve"> REF _Ref490052480 \r \h \t </w:instrText>
        </w:r>
      </w:ins>
      <w:r w:rsidR="009A2AF8">
        <w:fldChar w:fldCharType="separate"/>
      </w:r>
      <w:ins w:id="416" w:author="Italo Busi" w:date="2017-08-09T14:32:00Z">
        <w:r>
          <w:t>3.5.1</w:t>
        </w:r>
        <w:r w:rsidR="009A2AF8">
          <w:fldChar w:fldCharType="end"/>
        </w:r>
        <w:r>
          <w:t xml:space="preserve"> are also applicable here with </w:t>
        </w:r>
      </w:ins>
      <w:ins w:id="417" w:author="Italo Busi" w:date="2017-08-09T14:33:00Z">
        <w:r>
          <w:t xml:space="preserve">the only difference that MDSC needs to coordinate with different PNCs the setup and control of the OTN linear protection as well as of the </w:t>
        </w:r>
        <w:r w:rsidRPr="00C50CF6">
          <w:t xml:space="preserve">working </w:t>
        </w:r>
        <w:r>
          <w:t xml:space="preserve">and </w:t>
        </w:r>
      </w:ins>
      <w:ins w:id="418" w:author="Italo Busi" w:date="2017-08-09T14:34:00Z">
        <w:r>
          <w:t xml:space="preserve">protection </w:t>
        </w:r>
      </w:ins>
      <w:ins w:id="419" w:author="Italo Busi" w:date="2017-08-09T14:33:00Z">
        <w:r w:rsidRPr="00C50CF6">
          <w:t xml:space="preserve">transport </w:t>
        </w:r>
      </w:ins>
      <w:ins w:id="420" w:author="Italo Busi" w:date="2017-08-09T14:34:00Z">
        <w:r>
          <w:t>entities</w:t>
        </w:r>
      </w:ins>
      <w:ins w:id="421" w:author="Italo Busi" w:date="2017-08-09T14:33:00Z">
        <w:r>
          <w:t xml:space="preserve"> (working </w:t>
        </w:r>
      </w:ins>
      <w:ins w:id="422" w:author="Italo Busi" w:date="2017-08-09T14:34:00Z">
        <w:r>
          <w:t xml:space="preserve">and protection </w:t>
        </w:r>
      </w:ins>
      <w:ins w:id="423" w:author="Italo Busi" w:date="2017-08-09T14:33:00Z">
        <w:r>
          <w:t>LSP</w:t>
        </w:r>
      </w:ins>
      <w:ins w:id="424" w:author="Italo Busi" w:date="2017-08-09T14:34:00Z">
        <w:r>
          <w:t>s)</w:t>
        </w:r>
      </w:ins>
      <w:ins w:id="425" w:author="Italo Busi" w:date="2017-08-09T14:35:00Z">
        <w:r>
          <w:t>.</w:t>
        </w:r>
      </w:ins>
    </w:p>
    <w:p w:rsidR="009A2AF8" w:rsidRDefault="00445956" w:rsidP="009A2AF8">
      <w:pPr>
        <w:rPr>
          <w:ins w:id="426" w:author="Italo Busi" w:date="2017-08-09T14:35:00Z"/>
        </w:rPr>
        <w:pPrChange w:id="427" w:author="Italo Busi" w:date="2017-08-09T14:28:00Z">
          <w:pPr>
            <w:ind w:left="864"/>
          </w:pPr>
        </w:pPrChange>
      </w:pPr>
      <w:ins w:id="428" w:author="Italo Busi" w:date="2017-08-09T14:35:00Z">
        <w:r>
          <w:t>Two cases can be considered.</w:t>
        </w:r>
      </w:ins>
    </w:p>
    <w:p w:rsidR="009A2AF8" w:rsidRDefault="00445956" w:rsidP="009A2AF8">
      <w:pPr>
        <w:rPr>
          <w:ins w:id="429" w:author="Italo Busi" w:date="2017-08-09T14:34:00Z"/>
        </w:rPr>
        <w:pPrChange w:id="430" w:author="Italo Busi" w:date="2017-08-09T14:28:00Z">
          <w:pPr>
            <w:ind w:left="864"/>
          </w:pPr>
        </w:pPrChange>
      </w:pPr>
      <w:ins w:id="431" w:author="Italo Busi" w:date="2017-08-09T14:35:00Z">
        <w:r>
          <w:t>In one case, the working and protection transport entities pass through the same PNC domains:</w:t>
        </w:r>
      </w:ins>
    </w:p>
    <w:p w:rsidR="009A2AF8" w:rsidRDefault="00327152" w:rsidP="009A2AF8">
      <w:pPr>
        <w:ind w:left="864"/>
        <w:rPr>
          <w:ins w:id="432" w:author="Italo Busi" w:date="2017-08-09T14:34:00Z"/>
        </w:rPr>
        <w:pPrChange w:id="433" w:author="Italo Busi" w:date="2017-08-09T14:37:00Z">
          <w:pPr/>
        </w:pPrChange>
      </w:pPr>
      <w:ins w:id="434" w:author="Italo Busi" w:date="2017-08-09T14:34:00Z">
        <w:r>
          <w:t>Wo</w:t>
        </w:r>
        <w:r w:rsidR="00445956">
          <w:t>rking transport entity:</w:t>
        </w:r>
      </w:ins>
      <w:ins w:id="435" w:author="Italo Busi" w:date="2017-08-09T14:37:00Z">
        <w:r w:rsidR="00445956">
          <w:tab/>
        </w:r>
      </w:ins>
      <w:ins w:id="436" w:author="Italo Busi" w:date="2017-08-09T14:40:00Z">
        <w:r w:rsidR="00445956">
          <w:tab/>
        </w:r>
      </w:ins>
      <w:ins w:id="437" w:author="Italo Busi" w:date="2017-08-09T14:34:00Z">
        <w:r w:rsidR="00445956">
          <w:t>S3 -&gt; S</w:t>
        </w:r>
      </w:ins>
      <w:ins w:id="438" w:author="Italo Busi" w:date="2017-08-09T14:36:00Z">
        <w:r w:rsidR="00445956">
          <w:t>1</w:t>
        </w:r>
      </w:ins>
      <w:ins w:id="439" w:author="Italo Busi" w:date="2017-08-09T14:34:00Z">
        <w:r>
          <w:t xml:space="preserve"> -&gt; S</w:t>
        </w:r>
      </w:ins>
      <w:ins w:id="440" w:author="Italo Busi" w:date="2017-08-09T14:36:00Z">
        <w:r w:rsidR="00445956">
          <w:t>2 -&gt;</w:t>
        </w:r>
      </w:ins>
      <w:ins w:id="441"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442" w:author="Italo Busi" w:date="2017-08-09T14:40:00Z">
        <w:r w:rsidR="00445956">
          <w:tab/>
        </w:r>
      </w:ins>
      <w:ins w:id="443" w:author="Italo Busi" w:date="2017-08-09T14:36:00Z">
        <w:r w:rsidR="00445956">
          <w:t>S31 -&gt; S33 -&gt; S34 -&gt;</w:t>
        </w:r>
      </w:ins>
      <w:ins w:id="444"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445" w:author="Italo Busi" w:date="2017-08-09T14:40:00Z">
        <w:r w:rsidR="00445956">
          <w:tab/>
        </w:r>
      </w:ins>
      <w:ins w:id="446" w:author="Italo Busi" w:date="2017-08-09T14:37:00Z">
        <w:r w:rsidR="00445956">
          <w:t>S15 -&gt; S18</w:t>
        </w:r>
      </w:ins>
    </w:p>
    <w:p w:rsidR="009A2AF8" w:rsidRDefault="00445956" w:rsidP="009A2AF8">
      <w:pPr>
        <w:ind w:left="864"/>
        <w:rPr>
          <w:ins w:id="447" w:author="Italo Busi" w:date="2017-08-09T14:34:00Z"/>
        </w:rPr>
        <w:pPrChange w:id="448" w:author="Italo Busi" w:date="2017-08-09T14:38:00Z">
          <w:pPr/>
        </w:pPrChange>
      </w:pPr>
      <w:ins w:id="449" w:author="Italo Busi" w:date="2017-08-09T14:34:00Z">
        <w:r>
          <w:t>Protection transport entity:</w:t>
        </w:r>
      </w:ins>
      <w:ins w:id="450" w:author="Italo Busi" w:date="2017-08-09T14:38:00Z">
        <w:r>
          <w:tab/>
        </w:r>
      </w:ins>
      <w:ins w:id="451" w:author="Italo Busi" w:date="2017-08-09T14:34:00Z">
        <w:r w:rsidR="00327152">
          <w:t>S3 -&gt; S4 -&gt; S</w:t>
        </w:r>
      </w:ins>
      <w:ins w:id="452" w:author="Italo Busi" w:date="2017-08-09T14:38:00Z">
        <w:r>
          <w:t>8</w:t>
        </w:r>
      </w:ins>
      <w:ins w:id="453" w:author="Italo Busi" w:date="2017-08-09T14:34:00Z">
        <w:r w:rsidR="00327152">
          <w:t xml:space="preserve"> -&gt;</w:t>
        </w:r>
      </w:ins>
      <w:ins w:id="454" w:author="Italo Busi" w:date="2017-08-09T14:38:00Z">
        <w:r>
          <w:br/>
        </w:r>
        <w:r>
          <w:tab/>
        </w:r>
        <w:r>
          <w:tab/>
        </w:r>
        <w:r>
          <w:tab/>
        </w:r>
        <w:r>
          <w:tab/>
        </w:r>
        <w:r>
          <w:tab/>
        </w:r>
        <w:r>
          <w:tab/>
        </w:r>
        <w:r>
          <w:tab/>
        </w:r>
        <w:r>
          <w:tab/>
        </w:r>
        <w:r>
          <w:tab/>
        </w:r>
        <w:r>
          <w:tab/>
        </w:r>
      </w:ins>
      <w:ins w:id="455" w:author="Italo Busi" w:date="2017-08-09T14:34:00Z">
        <w:r w:rsidR="00327152">
          <w:t>S</w:t>
        </w:r>
      </w:ins>
      <w:ins w:id="456" w:author="Italo Busi" w:date="2017-08-09T14:38:00Z">
        <w:r>
          <w:t>32</w:t>
        </w:r>
      </w:ins>
      <w:ins w:id="457" w:author="Italo Busi" w:date="2017-08-09T14:34:00Z">
        <w:r>
          <w:t xml:space="preserve"> -&gt;</w:t>
        </w:r>
      </w:ins>
      <w:ins w:id="458" w:author="Italo Busi" w:date="2017-08-09T14:38:00Z">
        <w:r>
          <w:br/>
        </w:r>
        <w:r>
          <w:tab/>
        </w:r>
        <w:r>
          <w:tab/>
        </w:r>
        <w:r>
          <w:tab/>
        </w:r>
        <w:r>
          <w:tab/>
        </w:r>
        <w:r>
          <w:tab/>
        </w:r>
        <w:r>
          <w:tab/>
        </w:r>
        <w:r>
          <w:tab/>
        </w:r>
        <w:r>
          <w:tab/>
        </w:r>
        <w:r>
          <w:tab/>
        </w:r>
        <w:r>
          <w:tab/>
        </w:r>
      </w:ins>
      <w:ins w:id="459" w:author="Italo Busi" w:date="2017-08-09T14:34:00Z">
        <w:r w:rsidR="00327152">
          <w:t>S</w:t>
        </w:r>
      </w:ins>
      <w:ins w:id="460" w:author="Italo Busi" w:date="2017-08-09T14:38:00Z">
        <w:r>
          <w:t xml:space="preserve">12 -&gt; </w:t>
        </w:r>
      </w:ins>
      <w:ins w:id="461" w:author="Italo Busi" w:date="2017-08-09T14:39:00Z">
        <w:r>
          <w:t>S1</w:t>
        </w:r>
      </w:ins>
      <w:ins w:id="462" w:author="Italo Busi" w:date="2017-08-09T14:40:00Z">
        <w:r>
          <w:t>7</w:t>
        </w:r>
      </w:ins>
      <w:ins w:id="463" w:author="Italo Busi" w:date="2017-08-09T14:39:00Z">
        <w:r>
          <w:t xml:space="preserve"> -&gt; S18</w:t>
        </w:r>
      </w:ins>
    </w:p>
    <w:p w:rsidR="009A2AF8" w:rsidRDefault="00445956" w:rsidP="009A2AF8">
      <w:pPr>
        <w:rPr>
          <w:ins w:id="464" w:author="Italo Busi" w:date="2017-08-09T14:40:00Z"/>
        </w:rPr>
        <w:pPrChange w:id="465" w:author="Italo Busi" w:date="2017-08-09T14:28:00Z">
          <w:pPr>
            <w:ind w:left="864"/>
          </w:pPr>
        </w:pPrChange>
      </w:pPr>
      <w:ins w:id="466" w:author="Italo Busi" w:date="2017-08-09T14:40:00Z">
        <w:r>
          <w:t>In another case, the working and protection transport entities can pass through different PNC domains:</w:t>
        </w:r>
      </w:ins>
    </w:p>
    <w:p w:rsidR="00445956" w:rsidRDefault="00445956" w:rsidP="00445956">
      <w:pPr>
        <w:ind w:left="864"/>
        <w:rPr>
          <w:ins w:id="467" w:author="Italo Busi" w:date="2017-08-09T14:41:00Z"/>
        </w:rPr>
      </w:pPr>
      <w:ins w:id="468" w:author="Italo Busi" w:date="2017-08-09T14:41:00Z">
        <w:r>
          <w:t>Working transport entity:</w:t>
        </w:r>
        <w:r>
          <w:tab/>
        </w:r>
        <w:r>
          <w:tab/>
          <w:t>S3 -&gt; S</w:t>
        </w:r>
      </w:ins>
      <w:ins w:id="469" w:author="Italo Busi" w:date="2017-08-09T14:42:00Z">
        <w:r>
          <w:t>5</w:t>
        </w:r>
      </w:ins>
      <w:ins w:id="470" w:author="Italo Busi" w:date="2017-08-09T14:41:00Z">
        <w:r>
          <w:t xml:space="preserve"> -&gt; S</w:t>
        </w:r>
      </w:ins>
      <w:ins w:id="471" w:author="Italo Busi" w:date="2017-08-09T14:42:00Z">
        <w:r>
          <w:t>7</w:t>
        </w:r>
      </w:ins>
      <w:ins w:id="472" w:author="Italo Busi" w:date="2017-08-09T14:41:00Z">
        <w:r>
          <w:t xml:space="preserve"> -&gt;</w:t>
        </w:r>
      </w:ins>
      <w:ins w:id="473" w:author="Italo Busi" w:date="2017-08-09T14:42:00Z">
        <w:r>
          <w:br/>
        </w:r>
      </w:ins>
      <w:ins w:id="474" w:author="Italo Busi" w:date="2017-08-09T14:41:00Z">
        <w:r>
          <w:tab/>
        </w:r>
        <w:r>
          <w:tab/>
        </w:r>
        <w:r>
          <w:tab/>
        </w:r>
        <w:r>
          <w:tab/>
        </w:r>
        <w:r>
          <w:tab/>
        </w:r>
        <w:r>
          <w:tab/>
        </w:r>
        <w:r>
          <w:tab/>
        </w:r>
        <w:r>
          <w:tab/>
        </w:r>
        <w:r>
          <w:tab/>
        </w:r>
        <w:r>
          <w:tab/>
        </w:r>
      </w:ins>
      <w:ins w:id="475" w:author="Italo Busi" w:date="2017-08-09T14:42:00Z">
        <w:r>
          <w:t xml:space="preserve">S11 -&gt; </w:t>
        </w:r>
      </w:ins>
      <w:ins w:id="476" w:author="Italo Busi" w:date="2017-08-09T14:41:00Z">
        <w:r>
          <w:t>S12 -&gt; S17 -&gt; S18</w:t>
        </w:r>
      </w:ins>
    </w:p>
    <w:p w:rsidR="00445956" w:rsidRDefault="00445956" w:rsidP="00445956">
      <w:pPr>
        <w:ind w:left="864"/>
        <w:rPr>
          <w:ins w:id="477" w:author="Italo Busi" w:date="2017-08-09T14:40:00Z"/>
        </w:rPr>
      </w:pPr>
      <w:ins w:id="478" w:author="Italo Busi" w:date="2017-08-09T14:41:00Z">
        <w:r>
          <w:t xml:space="preserve">Protection </w:t>
        </w:r>
      </w:ins>
      <w:ins w:id="479" w:author="Italo Busi" w:date="2017-08-09T14:40:00Z">
        <w:r>
          <w:t>transport entity:</w:t>
        </w:r>
        <w:r>
          <w:tab/>
          <w:t>S3 -&gt; S1 -&gt; S2 -&gt;</w:t>
        </w:r>
        <w:r>
          <w:br/>
        </w:r>
        <w:r>
          <w:tab/>
        </w:r>
        <w:r>
          <w:tab/>
        </w:r>
        <w:r>
          <w:tab/>
        </w:r>
        <w:r>
          <w:tab/>
        </w:r>
        <w:r>
          <w:tab/>
        </w:r>
        <w:r>
          <w:tab/>
        </w:r>
        <w:r>
          <w:tab/>
        </w:r>
        <w:r>
          <w:tab/>
        </w:r>
        <w:r>
          <w:tab/>
        </w:r>
        <w:r>
          <w:tab/>
          <w:t>S31 -&gt; S33 -&gt; S34 -&gt;</w:t>
        </w:r>
        <w:r>
          <w:br/>
        </w:r>
        <w:r>
          <w:tab/>
        </w:r>
        <w:r>
          <w:tab/>
        </w:r>
        <w:r>
          <w:tab/>
        </w:r>
        <w:r>
          <w:tab/>
        </w:r>
        <w:r>
          <w:tab/>
        </w:r>
        <w:r>
          <w:tab/>
        </w:r>
        <w:r>
          <w:tab/>
        </w:r>
        <w:r>
          <w:tab/>
        </w:r>
        <w:r>
          <w:tab/>
        </w:r>
        <w:r>
          <w:tab/>
          <w:t>S15 -&gt; S18</w:t>
        </w:r>
      </w:ins>
    </w:p>
    <w:p w:rsidR="00445956" w:rsidRDefault="00445956" w:rsidP="00445956">
      <w:pPr>
        <w:pStyle w:val="Heading3"/>
        <w:rPr>
          <w:ins w:id="480" w:author="Italo Busi" w:date="2017-08-09T14:43:00Z"/>
        </w:rPr>
      </w:pPr>
      <w:bookmarkStart w:id="481" w:name="_Toc490054153"/>
      <w:ins w:id="482" w:author="Italo Busi" w:date="2017-08-09T14:43:00Z">
        <w:r>
          <w:lastRenderedPageBreak/>
          <w:t>Segmented Protection</w:t>
        </w:r>
        <w:bookmarkEnd w:id="481"/>
      </w:ins>
    </w:p>
    <w:p w:rsidR="005F7DA0" w:rsidRDefault="005F7DA0" w:rsidP="005F7DA0">
      <w:pPr>
        <w:rPr>
          <w:ins w:id="483" w:author="Italo Busi" w:date="2017-08-09T14:47:00Z"/>
        </w:rPr>
      </w:pPr>
      <w:ins w:id="484" w:author="Italo Busi" w:date="2017-08-09T14:47:00Z">
        <w:r>
          <w:t xml:space="preserve">In order to protect any service defined in section </w:t>
        </w:r>
        <w:r w:rsidR="009A2AF8">
          <w:fldChar w:fldCharType="begin"/>
        </w:r>
        <w:r>
          <w:instrText xml:space="preserve"> REF _Ref490052290 \r \h \t </w:instrText>
        </w:r>
      </w:ins>
      <w:ins w:id="485" w:author="Italo Busi" w:date="2017-08-09T14:47:00Z">
        <w:r w:rsidR="009A2AF8">
          <w:fldChar w:fldCharType="separate"/>
        </w:r>
        <w:r>
          <w:t>5.3</w:t>
        </w:r>
        <w:r w:rsidR="009A2AF8">
          <w:fldChar w:fldCharType="end"/>
        </w:r>
        <w:r>
          <w:t xml:space="preserve"> from failures within the OTN multi-domain transport network, the MDSC should be capable to request each PNC to configure </w:t>
        </w:r>
      </w:ins>
      <w:ins w:id="486" w:author="Italo Busi" w:date="2017-08-09T14:48:00Z">
        <w:r>
          <w:t xml:space="preserve">OTN </w:t>
        </w:r>
      </w:ins>
      <w:ins w:id="487" w:author="Italo Busi" w:date="2017-08-09T14:47:00Z">
        <w:r>
          <w:t>intra-domain protection when req</w:t>
        </w:r>
      </w:ins>
      <w:ins w:id="488" w:author="Italo Busi" w:date="2017-08-09T14:48:00Z">
        <w:r>
          <w:t>uesting the setup of the ODU2 data plane connection segment.</w:t>
        </w:r>
      </w:ins>
    </w:p>
    <w:p w:rsidR="005F7DA0" w:rsidRDefault="005F7DA0" w:rsidP="005F7DA0">
      <w:pPr>
        <w:rPr>
          <w:ins w:id="489" w:author="Italo Busi" w:date="2017-08-09T14:50:00Z"/>
        </w:rPr>
      </w:pPr>
      <w:ins w:id="490" w:author="Italo Busi" w:date="2017-08-09T14:50:00Z">
        <w:r>
          <w:t>Resiliency mechanisms on the inter-domain links are for further discussion.</w:t>
        </w:r>
      </w:ins>
    </w:p>
    <w:p w:rsidR="005F7DA0" w:rsidRDefault="005F7DA0" w:rsidP="005F7DA0">
      <w:pPr>
        <w:rPr>
          <w:ins w:id="491" w:author="Italo Busi" w:date="2017-08-09T14:52:00Z"/>
        </w:rPr>
      </w:pPr>
      <w:ins w:id="492" w:author="Italo Busi" w:date="2017-08-09T14:51:00Z">
        <w:r>
          <w:t xml:space="preserve">If linear protection is used within a domain, the considerations in section </w:t>
        </w:r>
        <w:r w:rsidR="009A2AF8">
          <w:fldChar w:fldCharType="begin"/>
        </w:r>
        <w:r>
          <w:instrText xml:space="preserve"> REF _Ref490052480 \r \h \t </w:instrText>
        </w:r>
      </w:ins>
      <w:ins w:id="493" w:author="Italo Busi" w:date="2017-08-09T14:51:00Z">
        <w:r w:rsidR="009A2AF8">
          <w:fldChar w:fldCharType="separate"/>
        </w:r>
        <w:r>
          <w:t>3.5.1</w:t>
        </w:r>
        <w:r w:rsidR="009A2AF8">
          <w:fldChar w:fldCharType="end"/>
        </w:r>
        <w:r>
          <w:t xml:space="preserve"> are also applicable here only for the PNC</w:t>
        </w:r>
      </w:ins>
      <w:ins w:id="494" w:author="Italo Busi" w:date="2017-08-09T14:52:00Z">
        <w:r>
          <w:t xml:space="preserve"> controlling the domain where intra-domain linear protection is provided.</w:t>
        </w:r>
      </w:ins>
    </w:p>
    <w:p w:rsidR="005F7DA0" w:rsidRDefault="005F7DA0" w:rsidP="005F7DA0">
      <w:pPr>
        <w:rPr>
          <w:ins w:id="495" w:author="Italo Busi" w:date="2017-08-09T14:53:00Z"/>
        </w:rPr>
      </w:pPr>
      <w:ins w:id="496" w:author="Italo Busi" w:date="2017-08-09T14:53:00Z">
        <w:r>
          <w:t xml:space="preserve">If </w:t>
        </w:r>
      </w:ins>
      <w:ins w:id="497" w:author="Italo Busi" w:date="2017-08-09T14:52:00Z">
        <w:r>
          <w:t>PNC1 provide</w:t>
        </w:r>
      </w:ins>
      <w:ins w:id="498" w:author="Italo Busi" w:date="2017-08-09T14:53:00Z">
        <w:r>
          <w:t>s</w:t>
        </w:r>
      </w:ins>
      <w:ins w:id="499" w:author="Italo Busi" w:date="2017-08-09T14:52:00Z">
        <w:r>
          <w:t xml:space="preserve"> linear protection</w:t>
        </w:r>
      </w:ins>
      <w:ins w:id="500" w:author="Italo Busi" w:date="2017-08-09T14:53:00Z">
        <w:r>
          <w:t>, the working and protection transport entities could be:</w:t>
        </w:r>
      </w:ins>
    </w:p>
    <w:p w:rsidR="005F7DA0" w:rsidRDefault="005F7DA0" w:rsidP="005F7DA0">
      <w:pPr>
        <w:ind w:left="864"/>
        <w:rPr>
          <w:ins w:id="501" w:author="Italo Busi" w:date="2017-08-09T14:53:00Z"/>
        </w:rPr>
      </w:pPr>
      <w:ins w:id="502" w:author="Italo Busi" w:date="2017-08-09T14:53:00Z">
        <w:r>
          <w:t>Working transport entity:</w:t>
        </w:r>
        <w:r>
          <w:tab/>
        </w:r>
        <w:r>
          <w:tab/>
          <w:t>S3 -&gt; S1 -&gt; S2</w:t>
        </w:r>
      </w:ins>
    </w:p>
    <w:p w:rsidR="005F7DA0" w:rsidRDefault="005F7DA0" w:rsidP="005F7DA0">
      <w:pPr>
        <w:ind w:left="864"/>
        <w:rPr>
          <w:ins w:id="503" w:author="Italo Busi" w:date="2017-08-09T14:53:00Z"/>
        </w:rPr>
      </w:pPr>
      <w:ins w:id="504" w:author="Italo Busi" w:date="2017-08-09T14:53:00Z">
        <w:r>
          <w:t>Protection transport entity:</w:t>
        </w:r>
        <w:r>
          <w:tab/>
          <w:t>S3 -&gt; S4 -&gt; S8 -&gt; S2</w:t>
        </w:r>
      </w:ins>
    </w:p>
    <w:p w:rsidR="005F7DA0" w:rsidRDefault="005F7DA0" w:rsidP="005F7DA0">
      <w:pPr>
        <w:rPr>
          <w:ins w:id="505" w:author="Italo Busi" w:date="2017-08-09T14:54:00Z"/>
        </w:rPr>
      </w:pPr>
      <w:ins w:id="506" w:author="Italo Busi" w:date="2017-08-09T14:54:00Z">
        <w:r>
          <w:t>If PNC2 provides linear protection, the working and protection transport entities could be:</w:t>
        </w:r>
      </w:ins>
    </w:p>
    <w:p w:rsidR="005F7DA0" w:rsidRDefault="005F7DA0" w:rsidP="005F7DA0">
      <w:pPr>
        <w:ind w:left="864"/>
        <w:rPr>
          <w:ins w:id="507" w:author="Italo Busi" w:date="2017-08-09T14:54:00Z"/>
        </w:rPr>
      </w:pPr>
      <w:ins w:id="508" w:author="Italo Busi" w:date="2017-08-09T14:54:00Z">
        <w:r>
          <w:t>Working transport entity:</w:t>
        </w:r>
        <w:r>
          <w:tab/>
        </w:r>
        <w:r>
          <w:tab/>
          <w:t>S15 -&gt; S18</w:t>
        </w:r>
      </w:ins>
    </w:p>
    <w:p w:rsidR="005F7DA0" w:rsidRDefault="005F7DA0" w:rsidP="005F7DA0">
      <w:pPr>
        <w:ind w:left="864"/>
        <w:rPr>
          <w:ins w:id="509" w:author="Italo Busi" w:date="2017-08-09T14:54:00Z"/>
        </w:rPr>
      </w:pPr>
      <w:ins w:id="510" w:author="Italo Busi" w:date="2017-08-09T14:54:00Z">
        <w:r>
          <w:t>Protection transport entity:</w:t>
        </w:r>
        <w:r>
          <w:tab/>
          <w:t>S15 -&gt; S12 -&gt; S17 -&gt; S18</w:t>
        </w:r>
      </w:ins>
    </w:p>
    <w:p w:rsidR="005F7DA0" w:rsidRDefault="005F7DA0" w:rsidP="005F7DA0">
      <w:pPr>
        <w:rPr>
          <w:ins w:id="511" w:author="Italo Busi" w:date="2017-08-09T14:54:00Z"/>
        </w:rPr>
      </w:pPr>
      <w:ins w:id="512" w:author="Italo Busi" w:date="2017-08-09T14:54:00Z">
        <w:r>
          <w:t>If PNC3 provides linear protection, the working and protection transport entities could be:</w:t>
        </w:r>
      </w:ins>
    </w:p>
    <w:p w:rsidR="005F7DA0" w:rsidRDefault="005F7DA0" w:rsidP="005F7DA0">
      <w:pPr>
        <w:ind w:left="864"/>
        <w:rPr>
          <w:ins w:id="513" w:author="Italo Busi" w:date="2017-08-09T14:55:00Z"/>
        </w:rPr>
      </w:pPr>
      <w:ins w:id="514" w:author="Italo Busi" w:date="2017-08-09T14:55:00Z">
        <w:r>
          <w:t>Working transport entity:</w:t>
        </w:r>
        <w:r>
          <w:tab/>
        </w:r>
        <w:r>
          <w:tab/>
          <w:t>S31 -&gt; S33 -&gt; S34</w:t>
        </w:r>
      </w:ins>
    </w:p>
    <w:p w:rsidR="005F7DA0" w:rsidRDefault="005F7DA0" w:rsidP="005F7DA0">
      <w:pPr>
        <w:ind w:left="864"/>
        <w:rPr>
          <w:ins w:id="515" w:author="Italo Busi" w:date="2017-08-09T14:55:00Z"/>
        </w:rPr>
      </w:pPr>
      <w:ins w:id="516" w:author="Italo Busi" w:date="2017-08-09T14:55:00Z">
        <w:r>
          <w:t>Protection transport entity:</w:t>
        </w:r>
        <w:r>
          <w:tab/>
          <w:t>S31 -&gt; S32 -&gt; S33</w:t>
        </w:r>
      </w:ins>
    </w:p>
    <w:p w:rsidR="00B065C7" w:rsidDel="00453609" w:rsidRDefault="00B065C7" w:rsidP="00B065C7">
      <w:pPr>
        <w:rPr>
          <w:del w:id="517" w:author="Italo Busi" w:date="2017-07-27T14:57:00Z"/>
          <w:highlight w:val="yellow"/>
        </w:rPr>
      </w:pPr>
      <w:del w:id="518" w:author="Italo Busi" w:date="2017-07-27T14:57:00Z">
        <w:r w:rsidDel="00453609">
          <w:rPr>
            <w:highlight w:val="yellow"/>
          </w:rPr>
          <w:delText>For future revision.</w:delText>
        </w:r>
      </w:del>
    </w:p>
    <w:p w:rsidR="00B065C7" w:rsidRPr="00F52EE9" w:rsidRDefault="00B065C7" w:rsidP="00B065C7">
      <w:pPr>
        <w:pStyle w:val="Heading1"/>
      </w:pPr>
      <w:bookmarkStart w:id="519" w:name="_Toc490054154"/>
      <w:r w:rsidRPr="00F52EE9">
        <w:t xml:space="preserve">Use Case 4: Multi-domain </w:t>
      </w:r>
      <w:r w:rsidR="005D0C7A">
        <w:t>and</w:t>
      </w:r>
      <w:r w:rsidRPr="00F52EE9">
        <w:t xml:space="preserve"> multi-layer</w:t>
      </w:r>
      <w:bookmarkEnd w:id="519"/>
    </w:p>
    <w:p w:rsidR="00B065C7" w:rsidRPr="00DA1B42" w:rsidRDefault="00B065C7" w:rsidP="00B065C7">
      <w:pPr>
        <w:rPr>
          <w:highlight w:val="yellow"/>
        </w:rPr>
      </w:pPr>
      <w:proofErr w:type="gramStart"/>
      <w:r>
        <w:rPr>
          <w:highlight w:val="yellow"/>
        </w:rPr>
        <w:t>For future revision.</w:t>
      </w:r>
      <w:proofErr w:type="gramEnd"/>
    </w:p>
    <w:p w:rsidR="006F6F19" w:rsidRPr="00F52EE9" w:rsidRDefault="00B065C7" w:rsidP="00237595">
      <w:pPr>
        <w:pStyle w:val="Heading1"/>
      </w:pPr>
      <w:bookmarkStart w:id="520" w:name="_Toc490054155"/>
      <w:r w:rsidRPr="00F52EE9">
        <w:t>Security Considerations</w:t>
      </w:r>
      <w:bookmarkEnd w:id="520"/>
    </w:p>
    <w:p w:rsidR="006F6F19" w:rsidRPr="00DA1B42" w:rsidRDefault="00B065C7" w:rsidP="00713412">
      <w:pPr>
        <w:rPr>
          <w:rFonts w:cs="Times New Roman"/>
        </w:rPr>
      </w:pPr>
      <w:proofErr w:type="gramStart"/>
      <w:r>
        <w:rPr>
          <w:highlight w:val="yellow"/>
        </w:rPr>
        <w:t>For further study.</w:t>
      </w:r>
      <w:proofErr w:type="gramEnd"/>
    </w:p>
    <w:p w:rsidR="00055923" w:rsidRPr="00F52EE9" w:rsidRDefault="00055923" w:rsidP="00055923">
      <w:pPr>
        <w:pStyle w:val="Heading1"/>
      </w:pPr>
      <w:bookmarkStart w:id="521" w:name="_Toc490054156"/>
      <w:r w:rsidRPr="00F52EE9">
        <w:t>IANA Considerations</w:t>
      </w:r>
      <w:bookmarkEnd w:id="521"/>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522" w:name="_Toc490054157"/>
      <w:r w:rsidRPr="00F52EE9">
        <w:lastRenderedPageBreak/>
        <w:t>References</w:t>
      </w:r>
      <w:bookmarkEnd w:id="522"/>
    </w:p>
    <w:p w:rsidR="002E1F5F" w:rsidRPr="00F52EE9" w:rsidRDefault="002E1F5F" w:rsidP="001E3E79">
      <w:pPr>
        <w:pStyle w:val="Heading2"/>
      </w:pPr>
      <w:bookmarkStart w:id="523" w:name="_Toc490054158"/>
      <w:r w:rsidRPr="00F52EE9">
        <w:t>Normative References</w:t>
      </w:r>
      <w:bookmarkEnd w:id="523"/>
    </w:p>
    <w:p w:rsidR="00B065C7" w:rsidRDefault="00B065C7" w:rsidP="00B065C7">
      <w:pPr>
        <w:pStyle w:val="RFCReferencesBookmark"/>
      </w:pPr>
      <w:r>
        <w:t xml:space="preserve">[RFC7926] </w:t>
      </w:r>
      <w:proofErr w:type="spellStart"/>
      <w:r>
        <w:t>Farrel</w:t>
      </w:r>
      <w:proofErr w:type="spellEnd"/>
      <w:r>
        <w:t>,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proofErr w:type="spellStart"/>
      <w:proofErr w:type="gramStart"/>
      <w:r w:rsidRPr="00EA3EF8">
        <w:t>Mannie</w:t>
      </w:r>
      <w:proofErr w:type="spellEnd"/>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roofErr w:type="gramEnd"/>
    </w:p>
    <w:p w:rsidR="00B065C7" w:rsidRDefault="00B065C7" w:rsidP="00E915FE">
      <w:pPr>
        <w:pStyle w:val="RFCReferencesBookmark"/>
      </w:pPr>
      <w:r>
        <w:t xml:space="preserve">[ACTN-Frame] </w:t>
      </w:r>
      <w:proofErr w:type="gramStart"/>
      <w:r>
        <w:t>Ceccarelli, D., Lee, Y. et al., "Framework for</w:t>
      </w:r>
      <w:r w:rsidR="001048D3">
        <w:t xml:space="preserve"> </w:t>
      </w:r>
      <w:r>
        <w:t>Abstraction and Control of Transport Networks", draft</w:t>
      </w:r>
      <w:r w:rsidR="001048D3">
        <w:t>-</w:t>
      </w:r>
      <w:proofErr w:type="spellStart"/>
      <w:r>
        <w:t>ietf</w:t>
      </w:r>
      <w:proofErr w:type="spellEnd"/>
      <w:r>
        <w:t>-teas-</w:t>
      </w:r>
      <w:proofErr w:type="spellStart"/>
      <w:r>
        <w:t>actn</w:t>
      </w:r>
      <w:proofErr w:type="spellEnd"/>
      <w:r>
        <w:t>-framework, work in progress.</w:t>
      </w:r>
      <w:proofErr w:type="gramEnd"/>
    </w:p>
    <w:p w:rsidR="00F52EE9" w:rsidRPr="005A5C29" w:rsidDel="00CB4E53" w:rsidRDefault="00F52EE9" w:rsidP="00F52EE9">
      <w:pPr>
        <w:pStyle w:val="RFCReferencesBookmark"/>
        <w:rPr>
          <w:del w:id="524" w:author="Italo Busi" w:date="2017-07-28T14:12:00Z"/>
        </w:rPr>
      </w:pPr>
      <w:del w:id="525" w:author="Italo Busi" w:date="2017-07-28T14:12:00Z">
        <w:r w:rsidDel="00CB4E53">
          <w:delText>[ACTN-Abstraction]</w:delText>
        </w:r>
        <w:r w:rsidDel="00CB4E53">
          <w:tab/>
        </w:r>
        <w:r w:rsidRPr="00CA1E01" w:rsidDel="00CB4E53">
          <w:delText>Lee, Y.</w:delText>
        </w:r>
        <w:r w:rsidDel="00CB4E53">
          <w:delText xml:space="preserve"> et</w:delText>
        </w:r>
        <w:r w:rsidRPr="00CA1E01" w:rsidDel="00CB4E53">
          <w:delText xml:space="preserve"> al.,</w:delText>
        </w:r>
        <w:r w:rsidDel="00CB4E53">
          <w:delText xml:space="preserve"> "</w:delText>
        </w:r>
        <w:r w:rsidRPr="001A1829" w:rsidDel="00CB4E53">
          <w:delText>Abstraction and Control of TE</w:delText>
        </w:r>
        <w:r w:rsidR="001048D3" w:rsidDel="00CB4E53">
          <w:delText xml:space="preserve"> </w:delText>
        </w:r>
        <w:r w:rsidRPr="001A1829" w:rsidDel="00CB4E53">
          <w:delText>Networks (ACTN) Abstraction Methods</w:delText>
        </w:r>
        <w:r w:rsidDel="00CB4E53">
          <w:delText>", draft-lee-teas-actn</w:delText>
        </w:r>
        <w:r w:rsidR="001048D3" w:rsidDel="00CB4E53">
          <w:delText>-</w:delText>
        </w:r>
        <w:r w:rsidDel="00CB4E53">
          <w:delText>abstraction, work in progress.</w:delText>
        </w:r>
      </w:del>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 xml:space="preserve">[ITU-T G.808.1-2014] </w:t>
      </w:r>
      <w:proofErr w:type="gramStart"/>
      <w:r>
        <w:t>ITU-T Recommendation G.808.1 (05/14), "</w:t>
      </w:r>
      <w:r w:rsidRPr="00EA3EF8">
        <w:t xml:space="preserve">Generic protection switching – Linear trail and </w:t>
      </w:r>
      <w:proofErr w:type="spellStart"/>
      <w:r w:rsidRPr="00EA3EF8">
        <w:t>subnetwork</w:t>
      </w:r>
      <w:proofErr w:type="spellEnd"/>
      <w:r w:rsidRPr="00EA3EF8">
        <w:t xml:space="preserve"> protection</w:t>
      </w:r>
      <w:r>
        <w:t>", May 2014.</w:t>
      </w:r>
      <w:proofErr w:type="gramEnd"/>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526" w:name="_Toc490054159"/>
      <w:r w:rsidRPr="00F52EE9">
        <w:t>Informative References</w:t>
      </w:r>
      <w:bookmarkEnd w:id="526"/>
    </w:p>
    <w:p w:rsidR="00B065C7" w:rsidRDefault="00B065C7" w:rsidP="00B065C7">
      <w:pPr>
        <w:pStyle w:val="RFCReferencesBookmark"/>
      </w:pPr>
      <w:r>
        <w:t>[TE-</w:t>
      </w:r>
      <w:proofErr w:type="spellStart"/>
      <w:r>
        <w:t>Topo</w:t>
      </w:r>
      <w:proofErr w:type="spellEnd"/>
      <w:r>
        <w:t xml:space="preserve">] </w:t>
      </w:r>
      <w:proofErr w:type="gramStart"/>
      <w:r>
        <w:t>Liu, X. et al., "YANG Data Model for TE Topologies",</w:t>
      </w:r>
      <w:r w:rsidR="001048D3">
        <w:t xml:space="preserve"> </w:t>
      </w:r>
      <w:r>
        <w:t>draft-</w:t>
      </w:r>
      <w:proofErr w:type="spellStart"/>
      <w:r>
        <w:t>ietf</w:t>
      </w:r>
      <w:proofErr w:type="spellEnd"/>
      <w:r>
        <w:t>-teas-yang-</w:t>
      </w:r>
      <w:proofErr w:type="spellStart"/>
      <w:r>
        <w:t>te</w:t>
      </w:r>
      <w:proofErr w:type="spellEnd"/>
      <w:r>
        <w:t>-</w:t>
      </w:r>
      <w:proofErr w:type="spellStart"/>
      <w:r>
        <w:t>topo</w:t>
      </w:r>
      <w:proofErr w:type="spellEnd"/>
      <w:r>
        <w:t>, work in progress.</w:t>
      </w:r>
      <w:proofErr w:type="gramEnd"/>
    </w:p>
    <w:p w:rsidR="00B065C7" w:rsidRDefault="00B065C7" w:rsidP="00B065C7">
      <w:pPr>
        <w:pStyle w:val="RFCReferencesBookmark"/>
      </w:pPr>
      <w:r>
        <w:t xml:space="preserve">[ACTN-YANG] </w:t>
      </w:r>
      <w:proofErr w:type="gramStart"/>
      <w:r>
        <w:t>Zhang, X. et al., "App</w:t>
      </w:r>
      <w:r w:rsidR="001048D3">
        <w:t xml:space="preserve">licability of YANG models for </w:t>
      </w:r>
      <w:r>
        <w:t>Abstraction and Control of Traffic Engineered Networks",</w:t>
      </w:r>
      <w:r w:rsidR="001048D3">
        <w:t xml:space="preserve"> </w:t>
      </w:r>
      <w:r>
        <w:t>draft-zhang-teas-</w:t>
      </w:r>
      <w:proofErr w:type="spellStart"/>
      <w:r>
        <w:t>actn</w:t>
      </w:r>
      <w:proofErr w:type="spellEnd"/>
      <w:r>
        <w:t>-yang, work in progress.</w:t>
      </w:r>
      <w:proofErr w:type="gramEnd"/>
    </w:p>
    <w:p w:rsidR="00B065C7" w:rsidRDefault="00B065C7" w:rsidP="00B065C7">
      <w:pPr>
        <w:pStyle w:val="RFCReferencesBookmark"/>
      </w:pPr>
      <w:r>
        <w:t xml:space="preserve">[Path-Compute] Busi, I., Belotti, S. et al., </w:t>
      </w:r>
      <w:proofErr w:type="gramStart"/>
      <w:r>
        <w:t>" Yang</w:t>
      </w:r>
      <w:proofErr w:type="gramEnd"/>
      <w:r>
        <w:t xml:space="preserve"> model for</w:t>
      </w:r>
      <w:r w:rsidR="001048D3">
        <w:t xml:space="preserve"> </w:t>
      </w:r>
      <w:r>
        <w:t>requesting Path Computation", draft-</w:t>
      </w:r>
      <w:proofErr w:type="spellStart"/>
      <w:r>
        <w:t>busibel</w:t>
      </w:r>
      <w:proofErr w:type="spellEnd"/>
      <w:r>
        <w:t>-teas-yang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t xml:space="preserve">[ONF </w:t>
      </w:r>
      <w:proofErr w:type="spellStart"/>
      <w:r>
        <w:t>GitHub</w:t>
      </w:r>
      <w:proofErr w:type="spellEnd"/>
      <w:r w:rsidR="00C4262E">
        <w:t xml:space="preserve">] ONF Open Transport (SNOWMASS) </w:t>
      </w:r>
      <w:r>
        <w:t>https://github.com/OpenNetworkingFoundation/Snowmass-ONFOpenTransport</w:t>
      </w:r>
    </w:p>
    <w:p w:rsidR="001E3E79" w:rsidRPr="00F52EE9" w:rsidRDefault="001E3E79" w:rsidP="001E3E79">
      <w:pPr>
        <w:pStyle w:val="Heading1"/>
      </w:pPr>
      <w:bookmarkStart w:id="527" w:name="_Toc490054160"/>
      <w:r w:rsidRPr="00F52EE9">
        <w:lastRenderedPageBreak/>
        <w:t>Acknowledgments</w:t>
      </w:r>
      <w:bookmarkEnd w:id="527"/>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proofErr w:type="spellStart"/>
      <w:r w:rsidR="00CB1A10" w:rsidRPr="00C2174B">
        <w:t>Bjursrom</w:t>
      </w:r>
      <w:proofErr w:type="spellEnd"/>
      <w:r w:rsidR="00CB1A10" w:rsidRPr="00C2174B">
        <w:t xml:space="preserve">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proofErr w:type="spellStart"/>
      <w:r w:rsidRPr="00AD6B03">
        <w:rPr>
          <w:rFonts w:cs="Times New Roman"/>
        </w:rPr>
        <w:t>Haomian</w:t>
      </w:r>
      <w:proofErr w:type="spellEnd"/>
      <w:r w:rsidRPr="00AD6B03">
        <w:rPr>
          <w:rFonts w:cs="Times New Roman"/>
        </w:rPr>
        <w:t xml:space="preserve">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50D" w:rsidRDefault="0015750D">
      <w:r>
        <w:separator/>
      </w:r>
    </w:p>
  </w:endnote>
  <w:endnote w:type="continuationSeparator" w:id="0">
    <w:p w:rsidR="0015750D" w:rsidRDefault="001575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152" w:rsidRDefault="003271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152" w:rsidRDefault="00327152" w:rsidP="00F410C4">
    <w:pPr>
      <w:pStyle w:val="Footer"/>
    </w:pPr>
    <w:r>
      <w:rPr>
        <w:highlight w:val="yellow"/>
      </w:rPr>
      <w:br/>
    </w:r>
    <w:r>
      <w:rPr>
        <w:highlight w:val="yellow"/>
      </w:rPr>
      <w:br/>
    </w:r>
    <w:r>
      <w:t>Busi &amp; King, et al.</w:t>
    </w:r>
    <w:r>
      <w:rPr>
        <w:rFonts w:cs="Times New Roman"/>
      </w:rPr>
      <w:tab/>
    </w:r>
    <w:r>
      <w:t xml:space="preserve">Expires </w:t>
    </w:r>
    <w:r w:rsidR="009A2AF8">
      <w:fldChar w:fldCharType="begin"/>
    </w:r>
    <w:r>
      <w:instrText xml:space="preserve"> IF </w:instrText>
    </w:r>
    <w:fldSimple w:instr=" SAVEDATE  \@ &quot;M&quot; \* MERGEFORMAT ">
      <w:r w:rsidR="00143E3C">
        <w:rPr>
          <w:noProof/>
        </w:rPr>
        <w:instrText>8</w:instrText>
      </w:r>
    </w:fldSimple>
    <w:r>
      <w:instrText xml:space="preserve"> = 1 July </w:instrText>
    </w:r>
    <w:r w:rsidR="009A2AF8">
      <w:fldChar w:fldCharType="begin"/>
    </w:r>
    <w:r>
      <w:instrText xml:space="preserve"> IF </w:instrText>
    </w:r>
    <w:fldSimple w:instr=" SAVEDATE \@ &quot;M&quot; \* MERGEFORMAT \* MERGEFORMAT ">
      <w:r w:rsidR="00143E3C">
        <w:rPr>
          <w:noProof/>
        </w:rPr>
        <w:instrText>8</w:instrText>
      </w:r>
    </w:fldSimple>
    <w:r>
      <w:instrText xml:space="preserve"> = 2 August </w:instrText>
    </w:r>
    <w:r w:rsidR="009A2AF8">
      <w:fldChar w:fldCharType="begin"/>
    </w:r>
    <w:r>
      <w:instrText xml:space="preserve"> IF </w:instrText>
    </w:r>
    <w:fldSimple w:instr=" SAVEDATE \@ &quot;M&quot; \* MERGEFORMAT ">
      <w:r w:rsidR="00143E3C">
        <w:rPr>
          <w:noProof/>
        </w:rPr>
        <w:instrText>8</w:instrText>
      </w:r>
    </w:fldSimple>
    <w:r>
      <w:instrText xml:space="preserve"> = 3 September </w:instrText>
    </w:r>
    <w:r w:rsidR="009A2AF8">
      <w:fldChar w:fldCharType="begin"/>
    </w:r>
    <w:r>
      <w:instrText xml:space="preserve"> IF </w:instrText>
    </w:r>
    <w:fldSimple w:instr=" SAVEDATE \@ &quot;M&quot; \* MERGEFORMAT ">
      <w:r w:rsidR="00143E3C">
        <w:rPr>
          <w:noProof/>
        </w:rPr>
        <w:instrText>8</w:instrText>
      </w:r>
    </w:fldSimple>
    <w:r>
      <w:instrText xml:space="preserve"> = 4 October </w:instrText>
    </w:r>
    <w:r w:rsidR="009A2AF8">
      <w:fldChar w:fldCharType="begin"/>
    </w:r>
    <w:r>
      <w:instrText xml:space="preserve"> IF </w:instrText>
    </w:r>
    <w:fldSimple w:instr=" SAVEDATE \@ &quot;M&quot; \* MERGEFORMAT ">
      <w:r w:rsidR="00143E3C">
        <w:rPr>
          <w:noProof/>
        </w:rPr>
        <w:instrText>8</w:instrText>
      </w:r>
    </w:fldSimple>
    <w:r>
      <w:instrText xml:space="preserve"> = 5 November </w:instrText>
    </w:r>
    <w:r w:rsidR="009A2AF8">
      <w:fldChar w:fldCharType="begin"/>
    </w:r>
    <w:r>
      <w:instrText xml:space="preserve"> IF </w:instrText>
    </w:r>
    <w:fldSimple w:instr=" SAVEDATE \@ &quot;M&quot; \* MERGEFORMAT ">
      <w:r w:rsidR="00143E3C">
        <w:rPr>
          <w:noProof/>
        </w:rPr>
        <w:instrText>8</w:instrText>
      </w:r>
    </w:fldSimple>
    <w:r>
      <w:instrText xml:space="preserve"> = 6 December </w:instrText>
    </w:r>
    <w:r w:rsidR="009A2AF8">
      <w:fldChar w:fldCharType="begin"/>
    </w:r>
    <w:r>
      <w:instrText xml:space="preserve"> IF </w:instrText>
    </w:r>
    <w:fldSimple w:instr=" SAVEDATE \@ &quot;M&quot; \* MERGEFORMAT ">
      <w:r w:rsidR="00143E3C">
        <w:rPr>
          <w:noProof/>
        </w:rPr>
        <w:instrText>8</w:instrText>
      </w:r>
    </w:fldSimple>
    <w:r>
      <w:instrText xml:space="preserve"> = 7 January </w:instrText>
    </w:r>
    <w:r w:rsidR="009A2AF8">
      <w:fldChar w:fldCharType="begin"/>
    </w:r>
    <w:r>
      <w:instrText xml:space="preserve"> IF </w:instrText>
    </w:r>
    <w:fldSimple w:instr=" SAVEDATE \@ &quot;M&quot; \* MERGEFORMAT ">
      <w:r w:rsidR="00143E3C">
        <w:rPr>
          <w:noProof/>
        </w:rPr>
        <w:instrText>8</w:instrText>
      </w:r>
    </w:fldSimple>
    <w:r>
      <w:instrText xml:space="preserve"> = 8 February </w:instrText>
    </w:r>
    <w:r w:rsidR="009A2AF8">
      <w:fldChar w:fldCharType="begin"/>
    </w:r>
    <w:r>
      <w:instrText xml:space="preserve"> IF </w:instrText>
    </w:r>
    <w:fldSimple w:instr=" SAVEDATE \@ &quot;M&quot; \* MERGEFORMAT ">
      <w:r>
        <w:rPr>
          <w:noProof/>
        </w:rPr>
        <w:instrText>0</w:instrText>
      </w:r>
    </w:fldSimple>
    <w:r>
      <w:instrText xml:space="preserve"> = 9 March </w:instrText>
    </w:r>
    <w:r w:rsidR="009A2AF8">
      <w:fldChar w:fldCharType="begin"/>
    </w:r>
    <w:r>
      <w:instrText xml:space="preserve"> IF </w:instrText>
    </w:r>
    <w:fldSimple w:instr=" SAVEDATE \@ &quot;M&quot; \* MERGEFORMAT ">
      <w:r>
        <w:rPr>
          <w:noProof/>
        </w:rPr>
        <w:instrText>0</w:instrText>
      </w:r>
    </w:fldSimple>
    <w:r>
      <w:instrText xml:space="preserve"> = 10 April </w:instrText>
    </w:r>
    <w:r w:rsidR="009A2AF8">
      <w:fldChar w:fldCharType="begin"/>
    </w:r>
    <w:r>
      <w:instrText xml:space="preserve"> IF </w:instrText>
    </w:r>
    <w:fldSimple w:instr=" SAVEDATE \@ &quot;M&quot; \* MERGEFORMAT ">
      <w:r>
        <w:rPr>
          <w:noProof/>
        </w:rPr>
        <w:instrText>0</w:instrText>
      </w:r>
    </w:fldSimple>
    <w:r>
      <w:instrText xml:space="preserve"> = 11 May </w:instrText>
    </w:r>
    <w:r w:rsidR="009A2AF8">
      <w:fldChar w:fldCharType="begin"/>
    </w:r>
    <w:r>
      <w:instrText xml:space="preserve"> IF </w:instrText>
    </w:r>
    <w:fldSimple w:instr=" SAVEDATE \@ &quot;M&quot; \* MERGEFORMAT ">
      <w:r>
        <w:rPr>
          <w:noProof/>
        </w:rPr>
        <w:instrText>0</w:instrText>
      </w:r>
    </w:fldSimple>
    <w:r>
      <w:instrText xml:space="preserve"> = 12 June "Fail"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t>February</w:t>
    </w:r>
    <w:r w:rsidR="009A2AF8">
      <w:fldChar w:fldCharType="end"/>
    </w:r>
    <w:r>
      <w:t xml:space="preserve"> </w:t>
    </w:r>
    <w:fldSimple w:instr=" SAVEDATE  \@ &quot;d,&quot; ">
      <w:ins w:id="531" w:author="Italo Busi" w:date="2017-08-09T14:59:00Z">
        <w:r w:rsidR="00143E3C">
          <w:rPr>
            <w:noProof/>
          </w:rPr>
          <w:t>9,</w:t>
        </w:r>
      </w:ins>
      <w:del w:id="532" w:author="Italo Busi" w:date="2017-08-03T15:57:00Z">
        <w:r w:rsidDel="00FA7FC8">
          <w:rPr>
            <w:noProof/>
          </w:rPr>
          <w:delText>26,</w:delText>
        </w:r>
      </w:del>
    </w:fldSimple>
    <w:r w:rsidRPr="00052D45">
      <w:t xml:space="preserve"> </w:t>
    </w:r>
    <w:r w:rsidR="009A2AF8">
      <w:fldChar w:fldCharType="begin"/>
    </w:r>
    <w:r>
      <w:instrText xml:space="preserve"> IF </w:instrText>
    </w:r>
    <w:fldSimple w:instr=" SAVEDATE \@ &quot;M&quot; \* MERGEFORMAT ">
      <w:r w:rsidR="00143E3C">
        <w:rPr>
          <w:noProof/>
        </w:rPr>
        <w:instrText>8</w:instrText>
      </w:r>
    </w:fldSimple>
    <w:r>
      <w:instrText xml:space="preserve"> &lt; 7 </w:instrText>
    </w:r>
    <w:fldSimple w:instr=" SAVEDATE \@ &quot;YYYY&quot; \* MERGEFORMAT ">
      <w:r>
        <w:rPr>
          <w:noProof/>
        </w:rPr>
        <w:instrText>2017</w:instrText>
      </w:r>
    </w:fldSimple>
    <w:r>
      <w:instrText xml:space="preserve"> </w:instrText>
    </w:r>
    <w:r w:rsidR="009A2AF8">
      <w:fldChar w:fldCharType="begin"/>
    </w:r>
    <w:r>
      <w:instrText xml:space="preserve"> IF </w:instrText>
    </w:r>
    <w:fldSimple w:instr=" SAVEDATE \@ &quot;M&quot; \* MERGEFORMAT ">
      <w:r w:rsidR="00143E3C">
        <w:rPr>
          <w:noProof/>
        </w:rPr>
        <w:instrText>8</w:instrText>
      </w:r>
    </w:fldSimple>
    <w:r>
      <w:instrText xml:space="preserve"> &gt; 6 </w:instrText>
    </w:r>
    <w:r w:rsidR="009A2AF8">
      <w:fldChar w:fldCharType="begin"/>
    </w:r>
    <w:r>
      <w:instrText xml:space="preserve"> = </w:instrText>
    </w:r>
    <w:fldSimple w:instr=" SAVEDATE \@ &quot;YYYY&quot; \* MERGEFORMAT ">
      <w:r w:rsidR="00143E3C">
        <w:rPr>
          <w:noProof/>
        </w:rPr>
        <w:instrText>2017</w:instrText>
      </w:r>
    </w:fldSimple>
    <w:r>
      <w:instrText xml:space="preserve"> + 1 \* MERGEFORMAT </w:instrText>
    </w:r>
    <w:r w:rsidR="009A2AF8">
      <w:fldChar w:fldCharType="separate"/>
    </w:r>
    <w:r w:rsidR="00143E3C">
      <w:rPr>
        <w:noProof/>
      </w:rPr>
      <w:instrText>2018</w:instrText>
    </w:r>
    <w:r w:rsidR="009A2AF8">
      <w:fldChar w:fldCharType="end"/>
    </w:r>
    <w:r>
      <w:instrText xml:space="preserve"> "Fail" \* MERGEFORMAT  \* MERGEFORMAT </w:instrText>
    </w:r>
    <w:r w:rsidR="009A2AF8">
      <w:fldChar w:fldCharType="separate"/>
    </w:r>
    <w:r w:rsidR="00143E3C">
      <w:rPr>
        <w:noProof/>
      </w:rPr>
      <w:instrText>2018</w:instrText>
    </w:r>
    <w:r w:rsidR="009A2AF8">
      <w:fldChar w:fldCharType="end"/>
    </w:r>
    <w:r>
      <w:instrText xml:space="preserve"> \* MERGEFORMAT </w:instrText>
    </w:r>
    <w:r w:rsidR="009A2AF8">
      <w:fldChar w:fldCharType="separate"/>
    </w:r>
    <w:r w:rsidR="00143E3C">
      <w:rPr>
        <w:noProof/>
      </w:rPr>
      <w:t>2018</w:t>
    </w:r>
    <w:r w:rsidR="009A2AF8">
      <w:fldChar w:fldCharType="end"/>
    </w:r>
    <w:r>
      <w:rPr>
        <w:rFonts w:cs="Times New Roman"/>
      </w:rPr>
      <w:tab/>
    </w:r>
    <w:r>
      <w:t xml:space="preserve">[Page </w:t>
    </w:r>
    <w:fldSimple w:instr=" PAGE ">
      <w:r w:rsidR="00143E3C">
        <w:rPr>
          <w:noProof/>
        </w:rPr>
        <w:t>12</w:t>
      </w:r>
    </w:fldSimple>
    <w:r>
      <w:t>]</w:t>
    </w:r>
  </w:p>
  <w:p w:rsidR="00327152" w:rsidRDefault="0032715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152" w:rsidRDefault="00327152" w:rsidP="00F410C4">
    <w:pPr>
      <w:pStyle w:val="Footer"/>
      <w:rPr>
        <w:highlight w:val="yellow"/>
      </w:rPr>
    </w:pPr>
  </w:p>
  <w:p w:rsidR="00327152" w:rsidRDefault="00327152" w:rsidP="00F410C4">
    <w:pPr>
      <w:pStyle w:val="Footer"/>
      <w:rPr>
        <w:highlight w:val="yellow"/>
      </w:rPr>
    </w:pPr>
  </w:p>
  <w:p w:rsidR="00327152" w:rsidRDefault="00327152" w:rsidP="00F410C4">
    <w:pPr>
      <w:pStyle w:val="Footer"/>
      <w:rPr>
        <w:highlight w:val="yellow"/>
      </w:rPr>
    </w:pPr>
  </w:p>
  <w:p w:rsidR="00327152" w:rsidRDefault="00327152" w:rsidP="00F410C4">
    <w:pPr>
      <w:pStyle w:val="Footer"/>
    </w:pPr>
    <w:r>
      <w:t xml:space="preserve">Busi &amp; King, et al. </w:t>
    </w:r>
    <w:r>
      <w:tab/>
      <w:t xml:space="preserve">Expires </w:t>
    </w:r>
    <w:r w:rsidR="009A2AF8">
      <w:fldChar w:fldCharType="begin"/>
    </w:r>
    <w:r>
      <w:instrText xml:space="preserve"> IF </w:instrText>
    </w:r>
    <w:fldSimple w:instr=" SAVEDATE  \@ &quot;M&quot; \* MERGEFORMAT ">
      <w:r w:rsidR="00143E3C">
        <w:rPr>
          <w:noProof/>
        </w:rPr>
        <w:instrText>8</w:instrText>
      </w:r>
    </w:fldSimple>
    <w:r>
      <w:instrText xml:space="preserve"> = 1 July </w:instrText>
    </w:r>
    <w:r w:rsidR="009A2AF8">
      <w:fldChar w:fldCharType="begin"/>
    </w:r>
    <w:r>
      <w:instrText xml:space="preserve"> IF </w:instrText>
    </w:r>
    <w:fldSimple w:instr=" SAVEDATE \@ &quot;M&quot; \* MERGEFORMAT \* MERGEFORMAT ">
      <w:r w:rsidR="00143E3C">
        <w:rPr>
          <w:noProof/>
        </w:rPr>
        <w:instrText>8</w:instrText>
      </w:r>
    </w:fldSimple>
    <w:r>
      <w:instrText xml:space="preserve"> = 2 August </w:instrText>
    </w:r>
    <w:r w:rsidR="009A2AF8">
      <w:fldChar w:fldCharType="begin"/>
    </w:r>
    <w:r>
      <w:instrText xml:space="preserve"> IF </w:instrText>
    </w:r>
    <w:fldSimple w:instr=" SAVEDATE \@ &quot;M&quot; \* MERGEFORMAT ">
      <w:r w:rsidR="00143E3C">
        <w:rPr>
          <w:noProof/>
        </w:rPr>
        <w:instrText>8</w:instrText>
      </w:r>
    </w:fldSimple>
    <w:r>
      <w:instrText xml:space="preserve"> = 3 September </w:instrText>
    </w:r>
    <w:r w:rsidR="009A2AF8">
      <w:fldChar w:fldCharType="begin"/>
    </w:r>
    <w:r>
      <w:instrText xml:space="preserve"> IF </w:instrText>
    </w:r>
    <w:fldSimple w:instr=" SAVEDATE \@ &quot;M&quot; \* MERGEFORMAT ">
      <w:r w:rsidR="00143E3C">
        <w:rPr>
          <w:noProof/>
        </w:rPr>
        <w:instrText>8</w:instrText>
      </w:r>
    </w:fldSimple>
    <w:r>
      <w:instrText xml:space="preserve"> = 4 October </w:instrText>
    </w:r>
    <w:r w:rsidR="009A2AF8">
      <w:fldChar w:fldCharType="begin"/>
    </w:r>
    <w:r>
      <w:instrText xml:space="preserve"> IF </w:instrText>
    </w:r>
    <w:fldSimple w:instr=" SAVEDATE \@ &quot;M&quot; \* MERGEFORMAT ">
      <w:r w:rsidR="00143E3C">
        <w:rPr>
          <w:noProof/>
        </w:rPr>
        <w:instrText>8</w:instrText>
      </w:r>
    </w:fldSimple>
    <w:r>
      <w:instrText xml:space="preserve"> = 5 November </w:instrText>
    </w:r>
    <w:r w:rsidR="009A2AF8">
      <w:fldChar w:fldCharType="begin"/>
    </w:r>
    <w:r>
      <w:instrText xml:space="preserve"> IF </w:instrText>
    </w:r>
    <w:fldSimple w:instr=" SAVEDATE \@ &quot;M&quot; \* MERGEFORMAT ">
      <w:r w:rsidR="00143E3C">
        <w:rPr>
          <w:noProof/>
        </w:rPr>
        <w:instrText>8</w:instrText>
      </w:r>
    </w:fldSimple>
    <w:r>
      <w:instrText xml:space="preserve"> = 6 December </w:instrText>
    </w:r>
    <w:r w:rsidR="009A2AF8">
      <w:fldChar w:fldCharType="begin"/>
    </w:r>
    <w:r>
      <w:instrText xml:space="preserve"> IF </w:instrText>
    </w:r>
    <w:fldSimple w:instr=" SAVEDATE \@ &quot;M&quot; \* MERGEFORMAT ">
      <w:r w:rsidR="00143E3C">
        <w:rPr>
          <w:noProof/>
        </w:rPr>
        <w:instrText>8</w:instrText>
      </w:r>
    </w:fldSimple>
    <w:r>
      <w:instrText xml:space="preserve"> = 7 January </w:instrText>
    </w:r>
    <w:r w:rsidR="009A2AF8">
      <w:fldChar w:fldCharType="begin"/>
    </w:r>
    <w:r>
      <w:instrText xml:space="preserve"> IF </w:instrText>
    </w:r>
    <w:fldSimple w:instr=" SAVEDATE \@ &quot;M&quot; \* MERGEFORMAT ">
      <w:r w:rsidR="00143E3C">
        <w:rPr>
          <w:noProof/>
        </w:rPr>
        <w:instrText>8</w:instrText>
      </w:r>
    </w:fldSimple>
    <w:r>
      <w:instrText xml:space="preserve"> = 8 February </w:instrText>
    </w:r>
    <w:r w:rsidR="009A2AF8">
      <w:fldChar w:fldCharType="begin"/>
    </w:r>
    <w:r>
      <w:instrText xml:space="preserve"> IF </w:instrText>
    </w:r>
    <w:fldSimple w:instr=" SAVEDATE \@ &quot;M&quot; \* MERGEFORMAT ">
      <w:r>
        <w:rPr>
          <w:noProof/>
        </w:rPr>
        <w:instrText>0</w:instrText>
      </w:r>
    </w:fldSimple>
    <w:r>
      <w:instrText xml:space="preserve"> = 9 March </w:instrText>
    </w:r>
    <w:r w:rsidR="009A2AF8">
      <w:fldChar w:fldCharType="begin"/>
    </w:r>
    <w:r>
      <w:instrText xml:space="preserve"> IF </w:instrText>
    </w:r>
    <w:fldSimple w:instr=" SAVEDATE \@ &quot;M&quot; \* MERGEFORMAT ">
      <w:r>
        <w:rPr>
          <w:noProof/>
        </w:rPr>
        <w:instrText>0</w:instrText>
      </w:r>
    </w:fldSimple>
    <w:r>
      <w:instrText xml:space="preserve"> = 10 April </w:instrText>
    </w:r>
    <w:r w:rsidR="009A2AF8">
      <w:fldChar w:fldCharType="begin"/>
    </w:r>
    <w:r>
      <w:instrText xml:space="preserve"> IF </w:instrText>
    </w:r>
    <w:fldSimple w:instr=" SAVEDATE \@ &quot;M&quot; \* MERGEFORMAT ">
      <w:r>
        <w:rPr>
          <w:noProof/>
        </w:rPr>
        <w:instrText>0</w:instrText>
      </w:r>
    </w:fldSimple>
    <w:r>
      <w:instrText xml:space="preserve"> = 11 May </w:instrText>
    </w:r>
    <w:r w:rsidR="009A2AF8">
      <w:fldChar w:fldCharType="begin"/>
    </w:r>
    <w:r>
      <w:instrText xml:space="preserve"> IF </w:instrText>
    </w:r>
    <w:fldSimple w:instr=" SAVEDATE \@ &quot;M&quot; \* MERGEFORMAT ">
      <w:r>
        <w:rPr>
          <w:noProof/>
        </w:rPr>
        <w:instrText>0</w:instrText>
      </w:r>
    </w:fldSimple>
    <w:r>
      <w:instrText xml:space="preserve"> = 12 June "Fail"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t>February</w:t>
    </w:r>
    <w:r w:rsidR="009A2AF8">
      <w:fldChar w:fldCharType="end"/>
    </w:r>
    <w:r>
      <w:t xml:space="preserve"> </w:t>
    </w:r>
    <w:fldSimple w:instr=" SAVEDATE  \@ &quot;d,&quot; ">
      <w:ins w:id="535" w:author="Italo Busi" w:date="2017-08-09T14:59:00Z">
        <w:r w:rsidR="00143E3C">
          <w:rPr>
            <w:noProof/>
          </w:rPr>
          <w:t>9,</w:t>
        </w:r>
      </w:ins>
      <w:del w:id="536" w:author="Italo Busi" w:date="2017-08-03T15:57:00Z">
        <w:r w:rsidDel="00FA7FC8">
          <w:rPr>
            <w:noProof/>
          </w:rPr>
          <w:delText>26,</w:delText>
        </w:r>
      </w:del>
    </w:fldSimple>
    <w:r w:rsidRPr="00052D45">
      <w:t xml:space="preserve"> </w:t>
    </w:r>
    <w:r w:rsidR="009A2AF8">
      <w:fldChar w:fldCharType="begin"/>
    </w:r>
    <w:r>
      <w:instrText xml:space="preserve"> IF </w:instrText>
    </w:r>
    <w:fldSimple w:instr=" SAVEDATE \@ &quot;M&quot; \* MERGEFORMAT ">
      <w:r w:rsidR="00143E3C">
        <w:rPr>
          <w:noProof/>
        </w:rPr>
        <w:instrText>8</w:instrText>
      </w:r>
    </w:fldSimple>
    <w:r>
      <w:instrText xml:space="preserve"> &lt; 7 </w:instrText>
    </w:r>
    <w:fldSimple w:instr=" SAVEDATE \@ &quot;YYYY&quot; \* MERGEFORMAT ">
      <w:r>
        <w:rPr>
          <w:noProof/>
        </w:rPr>
        <w:instrText>2017</w:instrText>
      </w:r>
    </w:fldSimple>
    <w:r>
      <w:instrText xml:space="preserve"> </w:instrText>
    </w:r>
    <w:r w:rsidR="009A2AF8">
      <w:fldChar w:fldCharType="begin"/>
    </w:r>
    <w:r>
      <w:instrText xml:space="preserve"> IF </w:instrText>
    </w:r>
    <w:fldSimple w:instr=" SAVEDATE \@ &quot;M&quot; \* MERGEFORMAT ">
      <w:r w:rsidR="00143E3C">
        <w:rPr>
          <w:noProof/>
        </w:rPr>
        <w:instrText>8</w:instrText>
      </w:r>
    </w:fldSimple>
    <w:r>
      <w:instrText xml:space="preserve"> &gt; 6 </w:instrText>
    </w:r>
    <w:r w:rsidR="009A2AF8">
      <w:fldChar w:fldCharType="begin"/>
    </w:r>
    <w:r>
      <w:instrText xml:space="preserve"> = </w:instrText>
    </w:r>
    <w:fldSimple w:instr=" SAVEDATE \@ &quot;YYYY&quot; \* MERGEFORMAT ">
      <w:r w:rsidR="00143E3C">
        <w:rPr>
          <w:noProof/>
        </w:rPr>
        <w:instrText>2017</w:instrText>
      </w:r>
    </w:fldSimple>
    <w:r>
      <w:instrText xml:space="preserve"> + 1 \* MERGEFORMAT </w:instrText>
    </w:r>
    <w:r w:rsidR="009A2AF8">
      <w:fldChar w:fldCharType="separate"/>
    </w:r>
    <w:r w:rsidR="00143E3C">
      <w:rPr>
        <w:noProof/>
      </w:rPr>
      <w:instrText>2018</w:instrText>
    </w:r>
    <w:r w:rsidR="009A2AF8">
      <w:fldChar w:fldCharType="end"/>
    </w:r>
    <w:r>
      <w:instrText xml:space="preserve"> "Fail" \* MERGEFORMAT  \* MERGEFORMAT </w:instrText>
    </w:r>
    <w:r w:rsidR="009A2AF8">
      <w:fldChar w:fldCharType="separate"/>
    </w:r>
    <w:r w:rsidR="00143E3C">
      <w:rPr>
        <w:noProof/>
      </w:rPr>
      <w:instrText>2018</w:instrText>
    </w:r>
    <w:r w:rsidR="009A2AF8">
      <w:fldChar w:fldCharType="end"/>
    </w:r>
    <w:r>
      <w:instrText xml:space="preserve"> \* MERGEFORMAT </w:instrText>
    </w:r>
    <w:r w:rsidR="009A2AF8">
      <w:fldChar w:fldCharType="separate"/>
    </w:r>
    <w:r w:rsidR="00143E3C">
      <w:rPr>
        <w:noProof/>
      </w:rPr>
      <w:t>2018</w:t>
    </w:r>
    <w:r w:rsidR="009A2AF8">
      <w:fldChar w:fldCharType="end"/>
    </w:r>
    <w:r>
      <w:tab/>
      <w:t xml:space="preserve">[Page </w:t>
    </w:r>
    <w:fldSimple w:instr=" PAGE ">
      <w:r w:rsidR="00143E3C">
        <w:rPr>
          <w:noProof/>
        </w:rPr>
        <w:t>1</w:t>
      </w:r>
    </w:fldSimple>
    <w:r>
      <w:t>]</w:t>
    </w:r>
  </w:p>
  <w:p w:rsidR="00327152" w:rsidRDefault="00327152"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50D" w:rsidRDefault="0015750D">
      <w:r>
        <w:separator/>
      </w:r>
    </w:p>
  </w:footnote>
  <w:footnote w:type="continuationSeparator" w:id="0">
    <w:p w:rsidR="0015750D" w:rsidRDefault="00157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152" w:rsidRDefault="003271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152" w:rsidRDefault="00327152" w:rsidP="00F410C4">
    <w:pPr>
      <w:pStyle w:val="Header"/>
    </w:pPr>
    <w:bookmarkStart w:id="528" w:name="_GoBack"/>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ins w:id="529" w:author="Italo Busi" w:date="2017-08-09T14:59:00Z">
        <w:r w:rsidR="00143E3C">
          <w:rPr>
            <w:noProof/>
          </w:rPr>
          <w:t>August 2017</w:t>
        </w:r>
      </w:ins>
      <w:del w:id="530" w:author="Italo Busi" w:date="2017-08-09T14:57:00Z">
        <w:r w:rsidDel="00650ABF">
          <w:rPr>
            <w:noProof/>
          </w:rPr>
          <w:delText>July 2017</w:delText>
        </w:r>
      </w:del>
    </w:fldSimple>
  </w:p>
  <w:bookmarkEnd w:id="528"/>
  <w:p w:rsidR="00327152" w:rsidRDefault="00327152" w:rsidP="00AE0541">
    <w:pPr>
      <w:rPr>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152" w:rsidRDefault="00327152" w:rsidP="00F410C4">
    <w:pPr>
      <w:pStyle w:val="Header"/>
      <w:rPr>
        <w:highlight w:val="yellow"/>
      </w:rPr>
    </w:pPr>
  </w:p>
  <w:p w:rsidR="00327152" w:rsidRDefault="00327152" w:rsidP="00F410C4">
    <w:pPr>
      <w:pStyle w:val="Header"/>
      <w:rPr>
        <w:highlight w:val="yellow"/>
      </w:rPr>
    </w:pPr>
  </w:p>
  <w:p w:rsidR="00327152" w:rsidRDefault="00327152" w:rsidP="00F410C4">
    <w:pPr>
      <w:pStyle w:val="Header"/>
    </w:pPr>
    <w:r>
      <w:t>CCAMP Working Group</w:t>
    </w:r>
    <w:r>
      <w:tab/>
    </w:r>
    <w:r w:rsidRPr="00F410C4">
      <w:tab/>
    </w:r>
    <w:r w:rsidRPr="008B2AC8">
      <w:t>I. Busi (Ed.)</w:t>
    </w:r>
  </w:p>
  <w:p w:rsidR="00327152" w:rsidRDefault="00327152" w:rsidP="00F410C4">
    <w:pPr>
      <w:pStyle w:val="Header"/>
    </w:pPr>
    <w:r>
      <w:t>Internet Draft</w:t>
    </w:r>
    <w:r>
      <w:tab/>
    </w:r>
    <w:r w:rsidRPr="00F410C4">
      <w:tab/>
    </w:r>
    <w:r>
      <w:t>Huawei</w:t>
    </w:r>
  </w:p>
  <w:p w:rsidR="00327152" w:rsidRDefault="00327152" w:rsidP="00F410C4">
    <w:pPr>
      <w:pStyle w:val="Header"/>
    </w:pPr>
    <w:r>
      <w:t>Intended status: Informational</w:t>
    </w:r>
    <w:r>
      <w:tab/>
    </w:r>
    <w:r w:rsidRPr="00F410C4">
      <w:tab/>
    </w:r>
    <w:r>
      <w:t>D. King</w:t>
    </w:r>
  </w:p>
  <w:p w:rsidR="00327152" w:rsidRDefault="00327152" w:rsidP="00F410C4">
    <w:pPr>
      <w:pStyle w:val="Header"/>
    </w:pPr>
    <w:r>
      <w:tab/>
    </w:r>
    <w:r>
      <w:tab/>
    </w:r>
    <w:r w:rsidRPr="008B2AC8">
      <w:t>Lancaster University</w:t>
    </w:r>
  </w:p>
  <w:p w:rsidR="00327152" w:rsidRDefault="00327152" w:rsidP="00F410C4">
    <w:pPr>
      <w:pStyle w:val="Header"/>
    </w:pPr>
  </w:p>
  <w:p w:rsidR="00327152" w:rsidRDefault="00327152" w:rsidP="00C1184A">
    <w:pPr>
      <w:pStyle w:val="Header"/>
    </w:pPr>
    <w:r>
      <w:t xml:space="preserve">Expires: </w:t>
    </w:r>
    <w:r w:rsidR="009A2AF8">
      <w:fldChar w:fldCharType="begin"/>
    </w:r>
    <w:r>
      <w:instrText xml:space="preserve"> IF </w:instrText>
    </w:r>
    <w:fldSimple w:instr=" SAVEDATE  \@ &quot;M&quot; \* MERGEFORMAT ">
      <w:r w:rsidR="00143E3C">
        <w:rPr>
          <w:noProof/>
        </w:rPr>
        <w:instrText>8</w:instrText>
      </w:r>
    </w:fldSimple>
    <w:r>
      <w:instrText xml:space="preserve"> = 1 July </w:instrText>
    </w:r>
    <w:r w:rsidR="009A2AF8">
      <w:fldChar w:fldCharType="begin"/>
    </w:r>
    <w:r>
      <w:instrText xml:space="preserve"> IF </w:instrText>
    </w:r>
    <w:fldSimple w:instr=" SAVEDATE \@ &quot;M&quot; \* MERGEFORMAT \* MERGEFORMAT ">
      <w:r w:rsidR="00143E3C">
        <w:rPr>
          <w:noProof/>
        </w:rPr>
        <w:instrText>8</w:instrText>
      </w:r>
    </w:fldSimple>
    <w:r>
      <w:instrText xml:space="preserve"> = 2 August </w:instrText>
    </w:r>
    <w:r w:rsidR="009A2AF8">
      <w:fldChar w:fldCharType="begin"/>
    </w:r>
    <w:r>
      <w:instrText xml:space="preserve"> IF </w:instrText>
    </w:r>
    <w:fldSimple w:instr=" SAVEDATE \@ &quot;M&quot; \* MERGEFORMAT ">
      <w:r w:rsidR="00143E3C">
        <w:rPr>
          <w:noProof/>
        </w:rPr>
        <w:instrText>8</w:instrText>
      </w:r>
    </w:fldSimple>
    <w:r>
      <w:instrText xml:space="preserve"> = 3 September </w:instrText>
    </w:r>
    <w:r w:rsidR="009A2AF8">
      <w:fldChar w:fldCharType="begin"/>
    </w:r>
    <w:r>
      <w:instrText xml:space="preserve"> IF </w:instrText>
    </w:r>
    <w:fldSimple w:instr=" SAVEDATE \@ &quot;M&quot; \* MERGEFORMAT ">
      <w:r w:rsidR="00143E3C">
        <w:rPr>
          <w:noProof/>
        </w:rPr>
        <w:instrText>8</w:instrText>
      </w:r>
    </w:fldSimple>
    <w:r>
      <w:instrText xml:space="preserve"> = 4 October </w:instrText>
    </w:r>
    <w:r w:rsidR="009A2AF8">
      <w:fldChar w:fldCharType="begin"/>
    </w:r>
    <w:r>
      <w:instrText xml:space="preserve"> IF </w:instrText>
    </w:r>
    <w:fldSimple w:instr=" SAVEDATE \@ &quot;M&quot; \* MERGEFORMAT ">
      <w:r w:rsidR="00143E3C">
        <w:rPr>
          <w:noProof/>
        </w:rPr>
        <w:instrText>8</w:instrText>
      </w:r>
    </w:fldSimple>
    <w:r>
      <w:instrText xml:space="preserve"> = 5 November </w:instrText>
    </w:r>
    <w:r w:rsidR="009A2AF8">
      <w:fldChar w:fldCharType="begin"/>
    </w:r>
    <w:r>
      <w:instrText xml:space="preserve"> IF </w:instrText>
    </w:r>
    <w:fldSimple w:instr=" SAVEDATE \@ &quot;M&quot; \* MERGEFORMAT ">
      <w:r w:rsidR="00143E3C">
        <w:rPr>
          <w:noProof/>
        </w:rPr>
        <w:instrText>8</w:instrText>
      </w:r>
    </w:fldSimple>
    <w:r>
      <w:instrText xml:space="preserve"> = 6 December </w:instrText>
    </w:r>
    <w:r w:rsidR="009A2AF8">
      <w:fldChar w:fldCharType="begin"/>
    </w:r>
    <w:r>
      <w:instrText xml:space="preserve"> IF </w:instrText>
    </w:r>
    <w:fldSimple w:instr=" SAVEDATE \@ &quot;M&quot; \* MERGEFORMAT ">
      <w:r w:rsidR="00143E3C">
        <w:rPr>
          <w:noProof/>
        </w:rPr>
        <w:instrText>8</w:instrText>
      </w:r>
    </w:fldSimple>
    <w:r>
      <w:instrText xml:space="preserve"> = 7 January </w:instrText>
    </w:r>
    <w:r w:rsidR="009A2AF8">
      <w:fldChar w:fldCharType="begin"/>
    </w:r>
    <w:r>
      <w:instrText xml:space="preserve"> IF </w:instrText>
    </w:r>
    <w:fldSimple w:instr=" SAVEDATE \@ &quot;M&quot; \* MERGEFORMAT ">
      <w:r w:rsidR="00143E3C">
        <w:rPr>
          <w:noProof/>
        </w:rPr>
        <w:instrText>8</w:instrText>
      </w:r>
    </w:fldSimple>
    <w:r>
      <w:instrText xml:space="preserve"> = 8 February </w:instrText>
    </w:r>
    <w:r w:rsidR="009A2AF8">
      <w:fldChar w:fldCharType="begin"/>
    </w:r>
    <w:r>
      <w:instrText xml:space="preserve"> IF </w:instrText>
    </w:r>
    <w:fldSimple w:instr=" SAVEDATE \@ &quot;M&quot; \* MERGEFORMAT ">
      <w:r>
        <w:rPr>
          <w:noProof/>
        </w:rPr>
        <w:instrText>0</w:instrText>
      </w:r>
    </w:fldSimple>
    <w:r>
      <w:instrText xml:space="preserve"> = 9 March </w:instrText>
    </w:r>
    <w:r w:rsidR="009A2AF8">
      <w:fldChar w:fldCharType="begin"/>
    </w:r>
    <w:r>
      <w:instrText xml:space="preserve"> IF </w:instrText>
    </w:r>
    <w:fldSimple w:instr=" SAVEDATE \@ &quot;M&quot; \* MERGEFORMAT ">
      <w:r>
        <w:rPr>
          <w:noProof/>
        </w:rPr>
        <w:instrText>0</w:instrText>
      </w:r>
    </w:fldSimple>
    <w:r>
      <w:instrText xml:space="preserve"> = 10 April </w:instrText>
    </w:r>
    <w:r w:rsidR="009A2AF8">
      <w:fldChar w:fldCharType="begin"/>
    </w:r>
    <w:r>
      <w:instrText xml:space="preserve"> IF </w:instrText>
    </w:r>
    <w:fldSimple w:instr=" SAVEDATE \@ &quot;M&quot; \* MERGEFORMAT ">
      <w:r>
        <w:rPr>
          <w:noProof/>
        </w:rPr>
        <w:instrText>0</w:instrText>
      </w:r>
    </w:fldSimple>
    <w:r>
      <w:instrText xml:space="preserve"> = 11 May </w:instrText>
    </w:r>
    <w:r w:rsidR="009A2AF8">
      <w:fldChar w:fldCharType="begin"/>
    </w:r>
    <w:r>
      <w:instrText xml:space="preserve"> IF </w:instrText>
    </w:r>
    <w:fldSimple w:instr=" SAVEDATE \@ &quot;M&quot; \* MERGEFORMAT ">
      <w:r>
        <w:rPr>
          <w:noProof/>
        </w:rPr>
        <w:instrText>0</w:instrText>
      </w:r>
    </w:fldSimple>
    <w:r>
      <w:instrText xml:space="preserve"> = 12 June "Fail"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Pr>
        <w:noProof/>
      </w:rPr>
      <w:instrText>Fail</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instrText>February</w:instrText>
    </w:r>
    <w:r w:rsidR="009A2AF8">
      <w:fldChar w:fldCharType="end"/>
    </w:r>
    <w:r>
      <w:instrText xml:space="preserve"> \* MERGEFORMAT </w:instrText>
    </w:r>
    <w:r w:rsidR="009A2AF8">
      <w:fldChar w:fldCharType="separate"/>
    </w:r>
    <w:r w:rsidR="00143E3C">
      <w:rPr>
        <w:noProof/>
      </w:rPr>
      <w:t>February</w:t>
    </w:r>
    <w:r w:rsidR="009A2AF8">
      <w:fldChar w:fldCharType="end"/>
    </w:r>
    <w:r>
      <w:t xml:space="preserve"> </w:t>
    </w:r>
    <w:r w:rsidR="009A2AF8">
      <w:fldChar w:fldCharType="begin"/>
    </w:r>
    <w:r>
      <w:instrText xml:space="preserve"> IF </w:instrText>
    </w:r>
    <w:fldSimple w:instr=" SAVEDATE \@ &quot;M&quot; \* MERGEFORMAT ">
      <w:r w:rsidR="00143E3C">
        <w:rPr>
          <w:noProof/>
        </w:rPr>
        <w:instrText>8</w:instrText>
      </w:r>
    </w:fldSimple>
    <w:r>
      <w:instrText xml:space="preserve"> &lt; 7 </w:instrText>
    </w:r>
    <w:fldSimple w:instr=" SAVEDATE \@ &quot;YYYY&quot; \* MERGEFORMAT ">
      <w:r>
        <w:rPr>
          <w:noProof/>
        </w:rPr>
        <w:instrText>2017</w:instrText>
      </w:r>
    </w:fldSimple>
    <w:r>
      <w:instrText xml:space="preserve"> </w:instrText>
    </w:r>
    <w:r w:rsidR="009A2AF8">
      <w:fldChar w:fldCharType="begin"/>
    </w:r>
    <w:r>
      <w:instrText xml:space="preserve"> IF </w:instrText>
    </w:r>
    <w:fldSimple w:instr=" SAVEDATE \@ &quot;M&quot; \* MERGEFORMAT ">
      <w:r w:rsidR="00143E3C">
        <w:rPr>
          <w:noProof/>
        </w:rPr>
        <w:instrText>8</w:instrText>
      </w:r>
    </w:fldSimple>
    <w:r>
      <w:instrText xml:space="preserve"> &gt; 6 </w:instrText>
    </w:r>
    <w:r w:rsidR="009A2AF8">
      <w:fldChar w:fldCharType="begin"/>
    </w:r>
    <w:r>
      <w:instrText xml:space="preserve"> = </w:instrText>
    </w:r>
    <w:fldSimple w:instr=" SAVEDATE \@ &quot;YYYY&quot; \* MERGEFORMAT ">
      <w:r w:rsidR="00143E3C">
        <w:rPr>
          <w:noProof/>
        </w:rPr>
        <w:instrText>2017</w:instrText>
      </w:r>
    </w:fldSimple>
    <w:r>
      <w:instrText xml:space="preserve"> + 1 \* MERGEFORMAT </w:instrText>
    </w:r>
    <w:r w:rsidR="009A2AF8">
      <w:fldChar w:fldCharType="separate"/>
    </w:r>
    <w:r w:rsidR="00143E3C">
      <w:rPr>
        <w:noProof/>
      </w:rPr>
      <w:instrText>2018</w:instrText>
    </w:r>
    <w:r w:rsidR="009A2AF8">
      <w:fldChar w:fldCharType="end"/>
    </w:r>
    <w:r>
      <w:instrText xml:space="preserve"> "Fail" \* MERGEFORMAT  \* MERGEFORMAT </w:instrText>
    </w:r>
    <w:r w:rsidR="009A2AF8">
      <w:fldChar w:fldCharType="separate"/>
    </w:r>
    <w:r w:rsidR="00143E3C">
      <w:rPr>
        <w:noProof/>
      </w:rPr>
      <w:instrText>2018</w:instrText>
    </w:r>
    <w:r w:rsidR="009A2AF8">
      <w:fldChar w:fldCharType="end"/>
    </w:r>
    <w:r>
      <w:instrText xml:space="preserve"> \* MERGEFORMAT </w:instrText>
    </w:r>
    <w:r w:rsidR="009A2AF8">
      <w:fldChar w:fldCharType="separate"/>
    </w:r>
    <w:r w:rsidR="00143E3C">
      <w:rPr>
        <w:noProof/>
      </w:rPr>
      <w:t>2018</w:t>
    </w:r>
    <w:r w:rsidR="009A2AF8">
      <w:fldChar w:fldCharType="end"/>
    </w:r>
    <w:r>
      <w:tab/>
    </w:r>
    <w:r>
      <w:tab/>
    </w:r>
    <w:fldSimple w:instr=" SAVEDATE  \@ &quot;MMMM d, yyyy&quot; ">
      <w:ins w:id="533" w:author="Italo Busi" w:date="2017-08-09T14:59:00Z">
        <w:r w:rsidR="00143E3C">
          <w:rPr>
            <w:noProof/>
          </w:rPr>
          <w:t>August 9, 2017</w:t>
        </w:r>
      </w:ins>
      <w:del w:id="534" w:author="Italo Busi" w:date="2017-08-03T15:57:00Z">
        <w:r w:rsidDel="00FA7FC8">
          <w:rPr>
            <w:noProof/>
          </w:rPr>
          <w:delText>July 26, 2017</w:delText>
        </w:r>
      </w:del>
    </w:fldSimple>
  </w:p>
  <w:p w:rsidR="00327152" w:rsidRDefault="00327152" w:rsidP="00F410C4">
    <w:pPr>
      <w:pStyle w:val="Header"/>
    </w:pPr>
  </w:p>
  <w:p w:rsidR="00327152" w:rsidRDefault="00327152" w:rsidP="00F410C4">
    <w:pPr>
      <w:pStyle w:val="Header"/>
    </w:pPr>
    <w:r>
      <w:tab/>
    </w:r>
  </w:p>
  <w:p w:rsidR="00327152" w:rsidRDefault="00327152"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17410"/>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60CB0"/>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10099"/>
    <w:rsid w:val="00135F4C"/>
    <w:rsid w:val="00143E3C"/>
    <w:rsid w:val="00145EA7"/>
    <w:rsid w:val="00146E66"/>
    <w:rsid w:val="00147470"/>
    <w:rsid w:val="00154DA6"/>
    <w:rsid w:val="00155BE7"/>
    <w:rsid w:val="00156C7B"/>
    <w:rsid w:val="0015750D"/>
    <w:rsid w:val="00160DC6"/>
    <w:rsid w:val="0018134A"/>
    <w:rsid w:val="00194571"/>
    <w:rsid w:val="0019497B"/>
    <w:rsid w:val="001A0E85"/>
    <w:rsid w:val="001A3789"/>
    <w:rsid w:val="001A48EF"/>
    <w:rsid w:val="001C489B"/>
    <w:rsid w:val="001C56D0"/>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1216"/>
    <w:rsid w:val="002917BD"/>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13C23"/>
    <w:rsid w:val="00316413"/>
    <w:rsid w:val="00316AC2"/>
    <w:rsid w:val="00327152"/>
    <w:rsid w:val="00330A6E"/>
    <w:rsid w:val="003349FE"/>
    <w:rsid w:val="00334C43"/>
    <w:rsid w:val="00341FFA"/>
    <w:rsid w:val="00342A68"/>
    <w:rsid w:val="00345474"/>
    <w:rsid w:val="00357EC0"/>
    <w:rsid w:val="00364225"/>
    <w:rsid w:val="003749F5"/>
    <w:rsid w:val="003755C4"/>
    <w:rsid w:val="003956C2"/>
    <w:rsid w:val="00396CDC"/>
    <w:rsid w:val="003A1329"/>
    <w:rsid w:val="003B156D"/>
    <w:rsid w:val="003B3D19"/>
    <w:rsid w:val="003C429A"/>
    <w:rsid w:val="003C7575"/>
    <w:rsid w:val="003F1122"/>
    <w:rsid w:val="003F732A"/>
    <w:rsid w:val="003F7DA5"/>
    <w:rsid w:val="00426A67"/>
    <w:rsid w:val="004359FC"/>
    <w:rsid w:val="00444B78"/>
    <w:rsid w:val="00445956"/>
    <w:rsid w:val="00453609"/>
    <w:rsid w:val="004538BC"/>
    <w:rsid w:val="004538EF"/>
    <w:rsid w:val="004546DB"/>
    <w:rsid w:val="004645E0"/>
    <w:rsid w:val="0048240F"/>
    <w:rsid w:val="004B4A07"/>
    <w:rsid w:val="004B54F1"/>
    <w:rsid w:val="004C05A7"/>
    <w:rsid w:val="004C425F"/>
    <w:rsid w:val="004E25F7"/>
    <w:rsid w:val="004F02F6"/>
    <w:rsid w:val="004F73D6"/>
    <w:rsid w:val="005010FF"/>
    <w:rsid w:val="00507FD8"/>
    <w:rsid w:val="00511103"/>
    <w:rsid w:val="00514A3B"/>
    <w:rsid w:val="0052735F"/>
    <w:rsid w:val="0054265C"/>
    <w:rsid w:val="005613B7"/>
    <w:rsid w:val="00564AA2"/>
    <w:rsid w:val="00581197"/>
    <w:rsid w:val="00581409"/>
    <w:rsid w:val="00584B71"/>
    <w:rsid w:val="00597ACE"/>
    <w:rsid w:val="005A484D"/>
    <w:rsid w:val="005B1400"/>
    <w:rsid w:val="005B57D1"/>
    <w:rsid w:val="005C03FF"/>
    <w:rsid w:val="005D0C7A"/>
    <w:rsid w:val="005E13F3"/>
    <w:rsid w:val="005F1D39"/>
    <w:rsid w:val="005F7DA0"/>
    <w:rsid w:val="00605243"/>
    <w:rsid w:val="006148C6"/>
    <w:rsid w:val="0063752C"/>
    <w:rsid w:val="006417A3"/>
    <w:rsid w:val="00642655"/>
    <w:rsid w:val="006472B9"/>
    <w:rsid w:val="00650ABF"/>
    <w:rsid w:val="00657594"/>
    <w:rsid w:val="006668EA"/>
    <w:rsid w:val="006677A8"/>
    <w:rsid w:val="00683FBF"/>
    <w:rsid w:val="00696527"/>
    <w:rsid w:val="006979F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96EDF"/>
    <w:rsid w:val="008A122B"/>
    <w:rsid w:val="008A3CFF"/>
    <w:rsid w:val="008C4C69"/>
    <w:rsid w:val="008C625D"/>
    <w:rsid w:val="008C7637"/>
    <w:rsid w:val="008D3B80"/>
    <w:rsid w:val="008D50C0"/>
    <w:rsid w:val="008E5B2C"/>
    <w:rsid w:val="008E670E"/>
    <w:rsid w:val="008F2F4F"/>
    <w:rsid w:val="008F7CEA"/>
    <w:rsid w:val="00900561"/>
    <w:rsid w:val="009077E0"/>
    <w:rsid w:val="00915D0D"/>
    <w:rsid w:val="0091607B"/>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6B03"/>
    <w:rsid w:val="00AE009F"/>
    <w:rsid w:val="00AE0541"/>
    <w:rsid w:val="00AE084D"/>
    <w:rsid w:val="00AE33E0"/>
    <w:rsid w:val="00AF3B48"/>
    <w:rsid w:val="00B016B1"/>
    <w:rsid w:val="00B01DFE"/>
    <w:rsid w:val="00B0334F"/>
    <w:rsid w:val="00B05D40"/>
    <w:rsid w:val="00B065C7"/>
    <w:rsid w:val="00B06B29"/>
    <w:rsid w:val="00B07223"/>
    <w:rsid w:val="00B10BC6"/>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32BE6"/>
    <w:rsid w:val="00C4262E"/>
    <w:rsid w:val="00C46F76"/>
    <w:rsid w:val="00C50CF6"/>
    <w:rsid w:val="00C63A15"/>
    <w:rsid w:val="00C63E39"/>
    <w:rsid w:val="00C65842"/>
    <w:rsid w:val="00C744E6"/>
    <w:rsid w:val="00C93CE6"/>
    <w:rsid w:val="00C95C21"/>
    <w:rsid w:val="00C963D9"/>
    <w:rsid w:val="00C97092"/>
    <w:rsid w:val="00CA0E16"/>
    <w:rsid w:val="00CA6987"/>
    <w:rsid w:val="00CB1A10"/>
    <w:rsid w:val="00CB4ABA"/>
    <w:rsid w:val="00CB4E53"/>
    <w:rsid w:val="00CC0EF6"/>
    <w:rsid w:val="00CC4069"/>
    <w:rsid w:val="00CD31B1"/>
    <w:rsid w:val="00CD6700"/>
    <w:rsid w:val="00CE150A"/>
    <w:rsid w:val="00CE409B"/>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3D41"/>
    <w:rsid w:val="00D574B3"/>
    <w:rsid w:val="00D60B40"/>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36718"/>
    <w:rsid w:val="00E42CB0"/>
    <w:rsid w:val="00E74402"/>
    <w:rsid w:val="00E80B33"/>
    <w:rsid w:val="00E84240"/>
    <w:rsid w:val="00E843A6"/>
    <w:rsid w:val="00E85F3E"/>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F03DA7"/>
    <w:rsid w:val="00F13664"/>
    <w:rsid w:val="00F22914"/>
    <w:rsid w:val="00F22A55"/>
    <w:rsid w:val="00F317DA"/>
    <w:rsid w:val="00F35EE7"/>
    <w:rsid w:val="00F410C4"/>
    <w:rsid w:val="00F52EE9"/>
    <w:rsid w:val="00F56B61"/>
    <w:rsid w:val="00F67F6C"/>
    <w:rsid w:val="00F77FF6"/>
    <w:rsid w:val="00F8116F"/>
    <w:rsid w:val="00F837F0"/>
    <w:rsid w:val="00F91EC9"/>
    <w:rsid w:val="00FA2EF5"/>
    <w:rsid w:val="00FA7437"/>
    <w:rsid w:val="00FA7FC8"/>
    <w:rsid w:val="00FC002D"/>
    <w:rsid w:val="00FC1076"/>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b/>
      <w:bC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2.sl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32D94-BE59-406B-BDF1-E2E2F918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11377</TotalTime>
  <Pages>19</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33015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cp:lastModifiedBy>
  <cp:revision>13</cp:revision>
  <cp:lastPrinted>2017-06-27T22:01:00Z</cp:lastPrinted>
  <dcterms:created xsi:type="dcterms:W3CDTF">2017-07-27T12:18:00Z</dcterms:created>
  <dcterms:modified xsi:type="dcterms:W3CDTF">2017-08-09T13:01:00Z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1502283548</vt:lpwstr>
  </property>
</Properties>
</file>